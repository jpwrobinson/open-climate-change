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34FE7CD0" w:rsidR="00995D87" w:rsidRDefault="00A16955" w:rsidP="00F9178A">
      <w:pPr>
        <w:pStyle w:val="Normal1"/>
        <w:spacing w:line="480" w:lineRule="auto"/>
        <w:rPr>
          <w:rFonts w:ascii="Times New Roman" w:eastAsia="Times New Roman" w:hAnsi="Times New Roman" w:cs="Times New Roman"/>
          <w:b/>
          <w:sz w:val="24"/>
          <w:szCs w:val="24"/>
        </w:rPr>
      </w:pPr>
      <w:del w:id="0" w:author="Travis Tai" w:date="2018-07-25T16:19:00Z">
        <w:r w:rsidDel="00AC60D2">
          <w:rPr>
            <w:rFonts w:ascii="Times New Roman" w:eastAsia="Times New Roman" w:hAnsi="Times New Roman" w:cs="Times New Roman"/>
            <w:b/>
            <w:sz w:val="24"/>
            <w:szCs w:val="24"/>
          </w:rPr>
          <w:delText>Transforming</w:delText>
        </w:r>
        <w:r w:rsidR="00F9178A" w:rsidDel="00AC60D2">
          <w:rPr>
            <w:rFonts w:ascii="Times New Roman" w:eastAsia="Times New Roman" w:hAnsi="Times New Roman" w:cs="Times New Roman"/>
            <w:b/>
            <w:sz w:val="24"/>
            <w:szCs w:val="24"/>
          </w:rPr>
          <w:delText xml:space="preserve"> </w:delText>
        </w:r>
      </w:del>
      <w:ins w:id="1" w:author="Travis Tai" w:date="2018-07-25T16:19:00Z">
        <w:r w:rsidR="00AC60D2">
          <w:rPr>
            <w:rFonts w:ascii="Times New Roman" w:eastAsia="Times New Roman" w:hAnsi="Times New Roman" w:cs="Times New Roman"/>
            <w:b/>
            <w:sz w:val="24"/>
            <w:szCs w:val="24"/>
          </w:rPr>
          <w:t xml:space="preserve">Enhancing </w:t>
        </w:r>
      </w:ins>
      <w:r w:rsidR="00F9178A">
        <w:rPr>
          <w:rFonts w:ascii="Times New Roman" w:eastAsia="Times New Roman" w:hAnsi="Times New Roman" w:cs="Times New Roman"/>
          <w:b/>
          <w:sz w:val="24"/>
          <w:szCs w:val="24"/>
        </w:rPr>
        <w:t xml:space="preserve">climate change research with open </w:t>
      </w:r>
      <w:commentRangeStart w:id="2"/>
      <w:r w:rsidR="00F9178A">
        <w:rPr>
          <w:rFonts w:ascii="Times New Roman" w:eastAsia="Times New Roman" w:hAnsi="Times New Roman" w:cs="Times New Roman"/>
          <w:b/>
          <w:sz w:val="24"/>
          <w:szCs w:val="24"/>
        </w:rPr>
        <w:t xml:space="preserve">science </w:t>
      </w:r>
      <w:commentRangeEnd w:id="2"/>
      <w:r w:rsidR="00CB224C">
        <w:rPr>
          <w:rStyle w:val="CommentReference"/>
        </w:rPr>
        <w:commentReference w:id="2"/>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12103DA6"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hyperlink r:id="rId9" w:tgtFrame="_blank" w:history="1">
        <w:r w:rsidR="00655594" w:rsidRPr="00655594">
          <w:rPr>
            <w:rStyle w:val="Hyperlink"/>
            <w:rFonts w:ascii="Times New Roman" w:eastAsia="Times New Roman" w:hAnsi="Times New Roman" w:cs="Times New Roman"/>
            <w:sz w:val="24"/>
            <w:szCs w:val="24"/>
            <w:lang w:val="en-GB"/>
          </w:rPr>
          <w:t>t.tai@oceans.ubc.ca</w:t>
        </w:r>
      </w:hyperlink>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11096A0"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moveToRangeStart w:id="3" w:author="James Robinson" w:date="2018-08-01T13:47:00Z" w:name="move520894569"/>
      <w:moveTo w:id="4" w:author="James Robinson" w:date="2018-08-01T13:47:00Z">
        <w:r w:rsidR="00CF4783" w:rsidRPr="00F8560D">
          <w:rPr>
            <w:rFonts w:ascii="Times New Roman" w:eastAsia="Times New Roman" w:hAnsi="Times New Roman" w:cs="Times New Roman"/>
            <w:sz w:val="24"/>
            <w:szCs w:val="24"/>
          </w:rPr>
          <w:t xml:space="preserve">Opening data and code will increase collaboration opportunities and enable climate change triage. </w:t>
        </w:r>
      </w:moveTo>
      <w:moveToRangeEnd w:id="3"/>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xml:space="preserve">. </w:t>
      </w:r>
      <w:moveFromRangeStart w:id="5" w:author="James Robinson" w:date="2018-08-01T13:47:00Z" w:name="move520894569"/>
      <w:moveFrom w:id="6" w:author="James Robinson" w:date="2018-08-01T13:47:00Z">
        <w:r w:rsidR="00CB3BB3" w:rsidRPr="00F8560D" w:rsidDel="00CF4783">
          <w:rPr>
            <w:rFonts w:ascii="Times New Roman" w:eastAsia="Times New Roman" w:hAnsi="Times New Roman" w:cs="Times New Roman"/>
            <w:sz w:val="24"/>
            <w:szCs w:val="24"/>
          </w:rPr>
          <w:t>Opening data and code will</w:t>
        </w:r>
        <w:r w:rsidR="00FD31D2" w:rsidRPr="00F8560D" w:rsidDel="00CF4783">
          <w:rPr>
            <w:rFonts w:ascii="Times New Roman" w:eastAsia="Times New Roman" w:hAnsi="Times New Roman" w:cs="Times New Roman"/>
            <w:sz w:val="24"/>
            <w:szCs w:val="24"/>
          </w:rPr>
          <w:t xml:space="preserve"> increase collaboration </w:t>
        </w:r>
        <w:r w:rsidR="00CB3BB3" w:rsidRPr="00F8560D" w:rsidDel="00CF4783">
          <w:rPr>
            <w:rFonts w:ascii="Times New Roman" w:eastAsia="Times New Roman" w:hAnsi="Times New Roman" w:cs="Times New Roman"/>
            <w:sz w:val="24"/>
            <w:szCs w:val="24"/>
          </w:rPr>
          <w:t xml:space="preserve">opportunities </w:t>
        </w:r>
        <w:r w:rsidR="00FD31D2" w:rsidRPr="00F8560D" w:rsidDel="00CF4783">
          <w:rPr>
            <w:rFonts w:ascii="Times New Roman" w:eastAsia="Times New Roman" w:hAnsi="Times New Roman" w:cs="Times New Roman"/>
            <w:sz w:val="24"/>
            <w:szCs w:val="24"/>
          </w:rPr>
          <w:t xml:space="preserve">and </w:t>
        </w:r>
        <w:r w:rsidR="005C4092" w:rsidRPr="00F8560D" w:rsidDel="00CF4783">
          <w:rPr>
            <w:rFonts w:ascii="Times New Roman" w:eastAsia="Times New Roman" w:hAnsi="Times New Roman" w:cs="Times New Roman"/>
            <w:sz w:val="24"/>
            <w:szCs w:val="24"/>
          </w:rPr>
          <w:t>enable</w:t>
        </w:r>
        <w:r w:rsidR="00FD31D2" w:rsidRPr="00F8560D" w:rsidDel="00CF4783">
          <w:rPr>
            <w:rFonts w:ascii="Times New Roman" w:eastAsia="Times New Roman" w:hAnsi="Times New Roman" w:cs="Times New Roman"/>
            <w:sz w:val="24"/>
            <w:szCs w:val="24"/>
          </w:rPr>
          <w:t xml:space="preserve"> climate change triage. </w:t>
        </w:r>
      </w:moveFrom>
      <w:moveFromRangeEnd w:id="5"/>
      <w:r w:rsidR="00FD31D2" w:rsidRPr="00F8560D">
        <w:rPr>
          <w:rFonts w:ascii="Times New Roman" w:eastAsia="Times New Roman" w:hAnsi="Times New Roman" w:cs="Times New Roman"/>
          <w:sz w:val="24"/>
          <w:szCs w:val="24"/>
        </w:rPr>
        <w:t xml:space="preserve">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commentRangeStart w:id="7"/>
      <w:r>
        <w:rPr>
          <w:rFonts w:ascii="Times New Roman" w:eastAsia="Times New Roman" w:hAnsi="Times New Roman" w:cs="Times New Roman"/>
          <w:b/>
          <w:sz w:val="24"/>
          <w:szCs w:val="24"/>
        </w:rPr>
        <w:lastRenderedPageBreak/>
        <w:t xml:space="preserve">Main </w:t>
      </w:r>
      <w:commentRangeEnd w:id="7"/>
      <w:r w:rsidR="00207A9B">
        <w:rPr>
          <w:rStyle w:val="CommentReference"/>
        </w:rPr>
        <w:commentReference w:id="7"/>
      </w:r>
      <w:r>
        <w:rPr>
          <w:rFonts w:ascii="Times New Roman" w:eastAsia="Times New Roman" w:hAnsi="Times New Roman" w:cs="Times New Roman"/>
          <w:b/>
          <w:sz w:val="24"/>
          <w:szCs w:val="24"/>
        </w:rPr>
        <w:t>text</w:t>
      </w:r>
    </w:p>
    <w:p w14:paraId="5D5E3F48" w14:textId="1A108CBD"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ins w:id="8" w:author="James Robinson" w:date="2018-08-01T14:03:00Z">
        <w:r w:rsidR="00B26517">
          <w:rPr>
            <w:rFonts w:ascii="Times New Roman" w:eastAsia="Times New Roman" w:hAnsi="Times New Roman" w:cs="Times New Roman"/>
            <w:sz w:val="24"/>
            <w:szCs w:val="24"/>
          </w:rPr>
          <w:t xml:space="preserve">rapidly </w:t>
        </w:r>
      </w:ins>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w:t>
      </w:r>
      <w:del w:id="9" w:author="James Robinson" w:date="2018-08-01T14:03:00Z">
        <w:r w:rsidR="00464A31" w:rsidDel="00B26517">
          <w:rPr>
            <w:rFonts w:ascii="Times New Roman" w:eastAsia="Times New Roman" w:hAnsi="Times New Roman" w:cs="Times New Roman"/>
            <w:sz w:val="24"/>
            <w:szCs w:val="24"/>
          </w:rPr>
          <w:delText xml:space="preserve"> </w:delText>
        </w:r>
        <w:r w:rsidR="00067FAB" w:rsidDel="00B26517">
          <w:rPr>
            <w:rFonts w:ascii="Times New Roman" w:eastAsia="Times New Roman" w:hAnsi="Times New Roman" w:cs="Times New Roman"/>
            <w:sz w:val="24"/>
            <w:szCs w:val="24"/>
          </w:rPr>
          <w:delText>rapidly</w:delText>
        </w:r>
      </w:del>
      <w:r w:rsidR="00067FAB">
        <w:rPr>
          <w:rFonts w:ascii="Times New Roman" w:eastAsia="Times New Roman" w:hAnsi="Times New Roman" w:cs="Times New Roman"/>
          <w:sz w:val="24"/>
          <w:szCs w:val="24"/>
        </w:rPr>
        <w:t xml:space="preserve">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ins w:id="10" w:author="Travis Tai" w:date="2018-07-31T13:35:00Z">
        <w:r w:rsidR="008635CB">
          <w:rPr>
            <w:rFonts w:ascii="Times New Roman" w:eastAsia="Times New Roman" w:hAnsi="Times New Roman" w:cs="Times New Roman"/>
            <w:sz w:val="24"/>
            <w:szCs w:val="24"/>
          </w:rPr>
          <w:t xml:space="preserve"> specific</w:t>
        </w:r>
      </w:ins>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social media metrics</w:t>
      </w:r>
      <w:r w:rsidR="00DC6D94">
        <w:rPr>
          <w:rFonts w:ascii="Times New Roman" w:eastAsia="Times New Roman" w:hAnsi="Times New Roman" w:cs="Times New Roman"/>
          <w:sz w:val="24"/>
          <w:szCs w:val="24"/>
        </w:rPr>
        <w:t>.</w:t>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51EAED28" w:rsidR="00E62E6E" w:rsidRPr="002325D3" w:rsidRDefault="002E19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 xml:space="preserve">principles can help to minimize scientific uncertainty while increasing collaboration potential. For example, OS encourages data and code sharing, assists the peer-review process with fully-reproducible manuscripts </w:t>
      </w:r>
      <w:r w:rsidR="00135161" w:rsidRPr="00A45866">
        <w:rPr>
          <w:rFonts w:ascii="Times New Roman" w:eastAsia="Times New Roman" w:hAnsi="Times New Roman" w:cs="Times New Roman"/>
          <w:noProof/>
          <w:sz w:val="24"/>
          <w:szCs w:val="24"/>
        </w:rPr>
        <w:t xml:space="preserve">(Ram, 2013; 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w:t>
      </w:r>
      <w:commentRangeStart w:id="11"/>
      <w:r w:rsidR="00135161">
        <w:rPr>
          <w:rFonts w:ascii="Times New Roman" w:eastAsia="Times New Roman" w:hAnsi="Times New Roman" w:cs="Times New Roman"/>
          <w:sz w:val="24"/>
          <w:szCs w:val="24"/>
        </w:rPr>
        <w:t xml:space="preserve">have successfully implemented </w:t>
      </w:r>
      <w:commentRangeEnd w:id="11"/>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w:t>
      </w:r>
      <w:r w:rsidR="00135161">
        <w:rPr>
          <w:rStyle w:val="CommentReference"/>
        </w:rPr>
        <w:commentReference w:id="11"/>
      </w:r>
      <w:r w:rsidR="00135161">
        <w:rPr>
          <w:rFonts w:ascii="Times New Roman" w:eastAsia="Times New Roman" w:hAnsi="Times New Roman" w:cs="Times New Roman"/>
          <w:sz w:val="24"/>
          <w:szCs w:val="24"/>
        </w:rPr>
        <w:t xml:space="preserve">. For instance, research on climate-driven thermal bleaching events in coral reef ecosystems has benefited hugely from open access to NOAA’s large-scale monitoring </w:t>
      </w:r>
      <w:commentRangeStart w:id="12"/>
      <w:r w:rsidR="00135161">
        <w:rPr>
          <w:rFonts w:ascii="Times New Roman" w:eastAsia="Times New Roman" w:hAnsi="Times New Roman" w:cs="Times New Roman"/>
          <w:sz w:val="24"/>
          <w:szCs w:val="24"/>
        </w:rPr>
        <w:t xml:space="preserve">data </w:t>
      </w:r>
      <w:commentRangeEnd w:id="12"/>
      <w:r w:rsidR="00135161">
        <w:rPr>
          <w:rStyle w:val="CommentReference"/>
        </w:rPr>
        <w:commentReference w:id="12"/>
      </w:r>
      <w:r w:rsidR="00135161" w:rsidRPr="006B4262">
        <w:rPr>
          <w:rFonts w:ascii="Times New Roman" w:eastAsia="Times New Roman" w:hAnsi="Times New Roman" w:cs="Times New Roman"/>
          <w:noProof/>
          <w:sz w:val="24"/>
          <w:szCs w:val="24"/>
        </w:rPr>
        <w:t>(</w:t>
      </w:r>
      <w:r w:rsidR="00135161">
        <w:rPr>
          <w:rFonts w:ascii="Times New Roman" w:eastAsia="Times New Roman" w:hAnsi="Times New Roman" w:cs="Times New Roman"/>
          <w:noProof/>
          <w:sz w:val="24"/>
          <w:szCs w:val="24"/>
        </w:rPr>
        <w:t xml:space="preserve">e.g.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ins w:id="13" w:author="Travis Tai" w:date="2018-07-31T16:20:00Z">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Pr>
            <w:rFonts w:ascii="Times New Roman" w:eastAsia="Times New Roman" w:hAnsi="Times New Roman" w:cs="Times New Roman"/>
            <w:noProof/>
            <w:sz w:val="24"/>
            <w:szCs w:val="24"/>
          </w:rPr>
          <w:t xml:space="preserve">e.g.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Pr>
            <w:rFonts w:ascii="Times New Roman" w:eastAsia="Times New Roman" w:hAnsi="Times New Roman" w:cs="Times New Roman"/>
            <w:sz w:val="24"/>
            <w:szCs w:val="24"/>
          </w:rPr>
          <w:fldChar w:fldCharType="begin" w:fldLock="1"/>
        </w:r>
      </w:ins>
      <w:r w:rsidR="000C4836">
        <w:rPr>
          <w:rFonts w:ascii="Times New Roman" w:eastAsia="Times New Roman" w:hAnsi="Times New Roman" w:cs="Times New Roman"/>
          <w:sz w:val="24"/>
          <w:szCs w:val="24"/>
        </w:rPr>
        <w:instrText>ADDIN CSL_CITATION {"citationItems":[{"id":"ITEM-1","itemData":{"DOI":"10.1073/pnas.1708290115","ISSN":"0027-8424","PMID":"29531050","abstract":"A key component of scientific communication is sufficient information for other researchers in the field to reproduce published findings. For computational and data-enabled research, this has often been interpreted to mean making available the raw data from which results were generated, the computer code that generated the findings, and any additional information needed such as workflows and input parameters. Many journals are revising author guidelines to include data and code availability. This work evaluates the effectiveness of journal policy that requires the data and code necessary for reproducibility be made available postpublication by the authors upon request. We assess the effectiveness of such a policy by (i) requesting data and code from authors and (ii) attempting replication of the published findings. We chose a random sample of 204 scientific papers published in the journalScienceafter the implementation of their policy in February 2011. We found that we were able to obtain artifacts from 44% of our sample and were able to reproduce the findings for 26%. We find this policy-author remission of data and code postpublication upon request-an improvement over no policy, but currently insufficient for reproducibility.","author":[{"dropping-particle":"","family":"Stodden","given":"Victoria","non-dropping-particle":"","parse-names":false,"suffix":""},{"dropping-particle":"","family":"Seiler","given":"Jennifer","non-dropping-particle":"","parse-names":false,"suffix":""},{"dropping-particle":"","family":"Ma","given":"Zhaokun","non-dropping-particle":"","parse-names":false,"suffix":""}],"container-title":"Proceedings of the National Academy of Sciences","id":"ITEM-1","issue":"11","issued":{"date-parts":[["2018"]]},"page":"2584-2589","title":"An empirical analysis of journal policy effectiveness for computational reproducibility","type":"article-journal","volume":"115"},"uris":["http://www.mendeley.com/documents/?uuid=fbe2ee6c-8e47-42a8-97e5-f3fe79482aef"]}],"mendeley":{"formattedCitation":"(Stodden et al., 2018)","plainTextFormattedCitation":"(Stodden et al., 2018)","previouslyFormattedCitation":"(Stodden et al., 2018)"},"properties":{"noteIndex":0},"schema":"https://github.com/citation-style-language/schema/raw/master/csl-citation.json"}</w:instrText>
      </w:r>
      <w:ins w:id="14" w:author="Travis Tai" w:date="2018-07-31T16:20:00Z">
        <w:r w:rsidR="00BE6284">
          <w:rPr>
            <w:rFonts w:ascii="Times New Roman" w:eastAsia="Times New Roman" w:hAnsi="Times New Roman" w:cs="Times New Roman"/>
            <w:sz w:val="24"/>
            <w:szCs w:val="24"/>
          </w:rPr>
          <w:fldChar w:fldCharType="separate"/>
        </w:r>
        <w:r w:rsidR="00BE6284" w:rsidRPr="005F1CAE">
          <w:rPr>
            <w:rFonts w:ascii="Times New Roman" w:eastAsia="Times New Roman" w:hAnsi="Times New Roman" w:cs="Times New Roman"/>
            <w:noProof/>
            <w:sz w:val="24"/>
            <w:szCs w:val="24"/>
          </w:rPr>
          <w:t>(Stodden et al., 2018)</w:t>
        </w:r>
        <w:r w:rsidR="00BE6284">
          <w:rPr>
            <w:rFonts w:ascii="Times New Roman" w:eastAsia="Times New Roman" w:hAnsi="Times New Roman" w:cs="Times New Roman"/>
            <w:sz w:val="24"/>
            <w:szCs w:val="24"/>
          </w:rPr>
          <w:fldChar w:fldCharType="end"/>
        </w:r>
      </w:ins>
      <w:r w:rsidR="00135161">
        <w:rPr>
          <w:rFonts w:ascii="Times New Roman" w:eastAsia="Times New Roman" w:hAnsi="Times New Roman" w:cs="Times New Roman"/>
          <w:sz w:val="24"/>
          <w:szCs w:val="24"/>
        </w:rPr>
        <w:t xml:space="preserve">. </w:t>
      </w:r>
      <w:ins w:id="15" w:author="Travis Tai" w:date="2018-07-31T16:22:00Z">
        <w:r w:rsidR="006B7FD8">
          <w:rPr>
            <w:rFonts w:ascii="Times New Roman" w:eastAsia="Times New Roman" w:hAnsi="Times New Roman" w:cs="Times New Roman"/>
            <w:sz w:val="24"/>
            <w:szCs w:val="24"/>
          </w:rPr>
          <w:t xml:space="preserve">Nonetheless, </w:t>
        </w:r>
      </w:ins>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4CA7F567" w:rsidR="00375F8F" w:rsidRDefault="00375F8F">
      <w:pPr>
        <w:pStyle w:val="Normal1"/>
        <w:spacing w:line="480" w:lineRule="auto"/>
        <w:ind w:firstLine="720"/>
        <w:rPr>
          <w:rFonts w:ascii="Times New Roman" w:eastAsia="Times New Roman" w:hAnsi="Times New Roman" w:cs="Times New Roman"/>
          <w:sz w:val="24"/>
          <w:szCs w:val="24"/>
        </w:rPr>
      </w:pPr>
      <w:r>
        <w:rPr>
          <w:rStyle w:val="CommentReference"/>
        </w:rPr>
        <w:commentReference w:id="16"/>
      </w:r>
      <w:r>
        <w:rPr>
          <w:rFonts w:ascii="Times New Roman" w:eastAsia="Times New Roman" w:hAnsi="Times New Roman" w:cs="Times New Roman"/>
          <w:sz w:val="24"/>
          <w:szCs w:val="24"/>
        </w:rPr>
        <w:t>Academic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xml:space="preserve">, yet the greatest impacts will be observed in some of the least developed and most vulnerable regions of the world </w:t>
      </w:r>
      <w:r w:rsidRPr="006B4262">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ins w:id="17" w:author="Travis Tai" w:date="2018-07-31T16:10:00Z">
        <w:r w:rsidR="00BA3733">
          <w:rPr>
            <w:rFonts w:ascii="Times New Roman" w:eastAsia="Times New Roman" w:hAnsi="Times New Roman" w:cs="Times New Roman"/>
            <w:sz w:val="24"/>
            <w:szCs w:val="24"/>
          </w:rPr>
          <w:t xml:space="preserve"> Inability to access subscription-only publications may inhibit science-based policy in developing countries, with the rise of pirat</w:t>
        </w:r>
      </w:ins>
      <w:ins w:id="18" w:author="James Robinson" w:date="2018-08-01T13:51:00Z">
        <w:r w:rsidR="00CF4783">
          <w:rPr>
            <w:rFonts w:ascii="Times New Roman" w:eastAsia="Times New Roman" w:hAnsi="Times New Roman" w:cs="Times New Roman"/>
            <w:sz w:val="24"/>
            <w:szCs w:val="24"/>
          </w:rPr>
          <w:t>ed publication repositories</w:t>
        </w:r>
      </w:ins>
      <w:ins w:id="19" w:author="Travis Tai" w:date="2018-07-31T16:10:00Z">
        <w:del w:id="20" w:author="James Robinson" w:date="2018-08-01T13:51:00Z">
          <w:r w:rsidR="00BA3733" w:rsidDel="00CF4783">
            <w:rPr>
              <w:rFonts w:ascii="Times New Roman" w:eastAsia="Times New Roman" w:hAnsi="Times New Roman" w:cs="Times New Roman"/>
              <w:sz w:val="24"/>
              <w:szCs w:val="24"/>
            </w:rPr>
            <w:delText>ing</w:delText>
          </w:r>
        </w:del>
        <w:r w:rsidR="00BA3733">
          <w:rPr>
            <w:rFonts w:ascii="Times New Roman" w:eastAsia="Times New Roman" w:hAnsi="Times New Roman" w:cs="Times New Roman"/>
            <w:sz w:val="24"/>
            <w:szCs w:val="24"/>
          </w:rPr>
          <w:t xml:space="preserve"> </w:t>
        </w:r>
        <w:del w:id="21" w:author="James Robinson" w:date="2018-08-01T13:52:00Z">
          <w:r w:rsidR="00BA3733" w:rsidDel="00CF4783">
            <w:rPr>
              <w:rFonts w:ascii="Times New Roman" w:eastAsia="Times New Roman" w:hAnsi="Times New Roman" w:cs="Times New Roman"/>
              <w:sz w:val="24"/>
              <w:szCs w:val="24"/>
            </w:rPr>
            <w:delText xml:space="preserve">websites </w:delText>
          </w:r>
        </w:del>
        <w:r w:rsidR="00BA3733">
          <w:rPr>
            <w:rFonts w:ascii="Times New Roman" w:eastAsia="Times New Roman" w:hAnsi="Times New Roman" w:cs="Times New Roman"/>
            <w:sz w:val="24"/>
            <w:szCs w:val="24"/>
          </w:rPr>
          <w:t>such as Sci-Hub (</w:t>
        </w:r>
        <w:r w:rsidR="00BA3733">
          <w:rPr>
            <w:rFonts w:ascii="Times New Roman" w:eastAsia="Times New Roman" w:hAnsi="Times New Roman" w:cs="Times New Roman"/>
            <w:sz w:val="24"/>
            <w:szCs w:val="24"/>
          </w:rPr>
          <w:fldChar w:fldCharType="begin"/>
        </w:r>
        <w:r w:rsidR="00BA3733">
          <w:rPr>
            <w:rFonts w:ascii="Times New Roman" w:eastAsia="Times New Roman" w:hAnsi="Times New Roman" w:cs="Times New Roman"/>
            <w:sz w:val="24"/>
            <w:szCs w:val="24"/>
          </w:rPr>
          <w:instrText xml:space="preserve"> HYPERLINK "</w:instrText>
        </w:r>
        <w:r w:rsidR="00BA3733" w:rsidRPr="00084284">
          <w:rPr>
            <w:rFonts w:ascii="Times New Roman" w:eastAsia="Times New Roman" w:hAnsi="Times New Roman" w:cs="Times New Roman"/>
            <w:sz w:val="24"/>
            <w:szCs w:val="24"/>
          </w:rPr>
          <w:instrText>https://sci-hub.mu</w:instrText>
        </w:r>
        <w:r w:rsidR="00BA3733">
          <w:rPr>
            <w:rFonts w:ascii="Times New Roman" w:eastAsia="Times New Roman" w:hAnsi="Times New Roman" w:cs="Times New Roman"/>
            <w:sz w:val="24"/>
            <w:szCs w:val="24"/>
          </w:rPr>
          <w:instrText xml:space="preserve">)" </w:instrText>
        </w:r>
        <w:r w:rsidR="00BA3733">
          <w:rPr>
            <w:rFonts w:ascii="Times New Roman" w:eastAsia="Times New Roman" w:hAnsi="Times New Roman" w:cs="Times New Roman"/>
            <w:sz w:val="24"/>
            <w:szCs w:val="24"/>
          </w:rPr>
          <w:fldChar w:fldCharType="separate"/>
        </w:r>
        <w:r w:rsidR="00BA3733" w:rsidRPr="00084284">
          <w:rPr>
            <w:rStyle w:val="Hyperlink"/>
            <w:rFonts w:ascii="Times New Roman" w:eastAsia="Times New Roman" w:hAnsi="Times New Roman" w:cs="Times New Roman"/>
            <w:sz w:val="24"/>
            <w:szCs w:val="24"/>
          </w:rPr>
          <w:t>https://sci-hub.mu</w:t>
        </w:r>
        <w:r w:rsidR="00BA3733" w:rsidRPr="00C91858">
          <w:rPr>
            <w:rStyle w:val="Hyperlink"/>
            <w:rFonts w:ascii="Times New Roman" w:eastAsia="Times New Roman" w:hAnsi="Times New Roman" w:cs="Times New Roman"/>
            <w:sz w:val="24"/>
            <w:szCs w:val="24"/>
          </w:rPr>
          <w:t>)</w:t>
        </w:r>
        <w:r w:rsidR="00BA3733">
          <w:rPr>
            <w:rFonts w:ascii="Times New Roman" w:eastAsia="Times New Roman" w:hAnsi="Times New Roman" w:cs="Times New Roman"/>
            <w:sz w:val="24"/>
            <w:szCs w:val="24"/>
          </w:rPr>
          <w:fldChar w:fldCharType="end"/>
        </w:r>
        <w:r w:rsidR="00BA3733">
          <w:rPr>
            <w:rFonts w:ascii="Times New Roman" w:eastAsia="Times New Roman" w:hAnsi="Times New Roman" w:cs="Times New Roman"/>
            <w:sz w:val="24"/>
            <w:szCs w:val="24"/>
          </w:rPr>
          <w:t xml:space="preserve"> indicative of </w:t>
        </w:r>
        <w:del w:id="22" w:author="James Robinson" w:date="2018-08-01T13:50:00Z">
          <w:r w:rsidR="00BA3733" w:rsidDel="00CF4783">
            <w:rPr>
              <w:rFonts w:ascii="Times New Roman" w:eastAsia="Times New Roman" w:hAnsi="Times New Roman" w:cs="Times New Roman"/>
              <w:sz w:val="24"/>
              <w:szCs w:val="24"/>
            </w:rPr>
            <w:delText>the</w:delText>
          </w:r>
        </w:del>
      </w:ins>
      <w:ins w:id="23" w:author="James Robinson" w:date="2018-08-01T13:50:00Z">
        <w:r w:rsidR="00CF4783">
          <w:rPr>
            <w:rFonts w:ascii="Times New Roman" w:eastAsia="Times New Roman" w:hAnsi="Times New Roman" w:cs="Times New Roman"/>
            <w:sz w:val="24"/>
            <w:szCs w:val="24"/>
          </w:rPr>
          <w:t>a widespread</w:t>
        </w:r>
      </w:ins>
      <w:ins w:id="24" w:author="Travis Tai" w:date="2018-07-31T16:10:00Z">
        <w:r w:rsidR="00BA3733">
          <w:rPr>
            <w:rFonts w:ascii="Times New Roman" w:eastAsia="Times New Roman" w:hAnsi="Times New Roman" w:cs="Times New Roman"/>
            <w:sz w:val="24"/>
            <w:szCs w:val="24"/>
          </w:rPr>
          <w:t xml:space="preserve"> demand for OA research </w:t>
        </w:r>
        <w:r w:rsidR="00BA3733">
          <w:rPr>
            <w:rFonts w:ascii="Times New Roman" w:eastAsia="Times New Roman" w:hAnsi="Times New Roman" w:cs="Times New Roman"/>
            <w:sz w:val="24"/>
            <w:szCs w:val="24"/>
          </w:rPr>
          <w:fldChar w:fldCharType="begin" w:fldLock="1"/>
        </w:r>
        <w:r w:rsidR="00BA3733">
          <w:rPr>
            <w:rFonts w:ascii="Times New Roman" w:eastAsia="Times New Roman" w:hAnsi="Times New Roman" w:cs="Times New Roman"/>
            <w:sz w:val="24"/>
            <w:szCs w:val="24"/>
          </w:rPr>
          <w:instrText>ADDIN CSL_CITATION {"citationItems":[{"id":"ITEM-1","itemData":{"DOI":"10.1126/science.352.6285.508","ISBN":"1095-9203 (Electronic)\\r0036-8075 (Linking)","ISSN":"10959203","PMID":"27126020","abstract":"In increasing numbers, researchers around the world are turning to Sci-Hub, the controversial website that hosts 50 million pirated papers and counting. Now, with server log data from Alexandra Elbakyan, the neuroscientist who created Sci-Hub in 2011 as a 22-year-old graduate student in Kazakhstan, Science addresses some basic questions: Who are Sci-Hub's users, where are they, and what are they reading? The Sci-Hub data provide the first detailed view of what is becoming the world's de facto open-access research library. Among the revelations that may surprise both fans and foes alike: Sci-Hub users are not limited to the developing world. Some critics of Sci-Hub have complained that many users can access the same papers through their libraries but turn to Sci-Hub instead—for convenience rather than necessity. The data provide some support for that claim. Over the 6 months leading up to March, Sci-Hub served up 28 million documents, with Iran, China, India, Russia, and the United States the leading requestors.","author":[{"dropping-particle":"","family":"Bohannon","given":"John","non-dropping-particle":"","parse-names":false,"suffix":""}],"container-title":"Science","id":"ITEM-1","issue":"6285","issued":{"date-parts":[["2016"]]},"page":"508-512","title":"Who's downloading pirated papers? Everyone","type":"article-journal","volume":"352"},"uris":["http://www.mendeley.com/documents/?uuid=0ac4be6b-4b0b-4d70-9414-2d8e586fdf0a"]}],"mendeley":{"formattedCitation":"(Bohannon, 2016)","plainTextFormattedCitation":"(Bohannon, 2016)","previouslyFormattedCitation":"(Bohannon, 2016)"},"properties":{"noteIndex":0},"schema":"https://github.com/citation-style-language/schema/raw/master/csl-citation.json"}</w:instrText>
        </w:r>
        <w:r w:rsidR="00BA3733">
          <w:rPr>
            <w:rFonts w:ascii="Times New Roman" w:eastAsia="Times New Roman" w:hAnsi="Times New Roman" w:cs="Times New Roman"/>
            <w:sz w:val="24"/>
            <w:szCs w:val="24"/>
          </w:rPr>
          <w:fldChar w:fldCharType="separate"/>
        </w:r>
        <w:r w:rsidR="00BA3733" w:rsidRPr="00971C45">
          <w:rPr>
            <w:rFonts w:ascii="Times New Roman" w:eastAsia="Times New Roman" w:hAnsi="Times New Roman" w:cs="Times New Roman"/>
            <w:noProof/>
            <w:sz w:val="24"/>
            <w:szCs w:val="24"/>
          </w:rPr>
          <w:t>(Bohannon, 2016</w:t>
        </w:r>
      </w:ins>
      <w:ins w:id="25" w:author="James Robinson" w:date="2018-08-01T13:50:00Z">
        <w:r w:rsidR="00CF4783">
          <w:rPr>
            <w:rFonts w:ascii="Times New Roman" w:eastAsia="Times New Roman" w:hAnsi="Times New Roman" w:cs="Times New Roman"/>
            <w:noProof/>
            <w:sz w:val="24"/>
            <w:szCs w:val="24"/>
          </w:rPr>
          <w:t xml:space="preserve">, </w:t>
        </w:r>
      </w:ins>
      <w:ins w:id="26" w:author="James Robinson" w:date="2018-08-01T13:51:00Z">
        <w:r w:rsidR="00CF4783">
          <w:rPr>
            <w:rFonts w:ascii="Times New Roman" w:eastAsia="Times New Roman" w:hAnsi="Times New Roman" w:cs="Times New Roman"/>
            <w:noProof/>
            <w:sz w:val="24"/>
            <w:szCs w:val="24"/>
          </w:rPr>
          <w:t>Himmelstein et al. 2018</w:t>
        </w:r>
      </w:ins>
      <w:ins w:id="27" w:author="Travis Tai" w:date="2018-07-31T16:10:00Z">
        <w:r w:rsidR="00BA3733" w:rsidRPr="00971C45">
          <w:rPr>
            <w:rFonts w:ascii="Times New Roman" w:eastAsia="Times New Roman" w:hAnsi="Times New Roman" w:cs="Times New Roman"/>
            <w:noProof/>
            <w:sz w:val="24"/>
            <w:szCs w:val="24"/>
          </w:rPr>
          <w:t>)</w:t>
        </w:r>
        <w:r w:rsidR="00BA3733">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xml:space="preserve">. For example, inaccessibility of primary research has contributed to low </w:t>
      </w:r>
      <w:r>
        <w:rPr>
          <w:rFonts w:ascii="Times New Roman" w:eastAsia="Times New Roman" w:hAnsi="Times New Roman" w:cs="Times New Roman"/>
          <w:sz w:val="24"/>
          <w:szCs w:val="24"/>
        </w:rPr>
        <w:lastRenderedPageBreak/>
        <w:t xml:space="preserve">citation rates in policy plans for tropical marine protected areas, implying that environmental management may fall behind current scientific knowledge </w:t>
      </w:r>
      <w:r w:rsidRPr="000C5A61">
        <w:rPr>
          <w:rFonts w:ascii="Times New Roman" w:eastAsia="Times New Roman" w:hAnsi="Times New Roman" w:cs="Times New Roman"/>
          <w:noProof/>
          <w:sz w:val="24"/>
          <w:szCs w:val="24"/>
        </w:rPr>
        <w:t>(</w:t>
      </w:r>
      <w:ins w:id="28" w:author="Travis Tai" w:date="2018-07-31T16:24:00Z">
        <w:r w:rsidR="008D257C">
          <w:rPr>
            <w:rFonts w:ascii="Times New Roman" w:eastAsia="Times New Roman" w:hAnsi="Times New Roman" w:cs="Times New Roman"/>
            <w:noProof/>
            <w:sz w:val="24"/>
            <w:szCs w:val="24"/>
          </w:rPr>
          <w:t xml:space="preserve">e.g. </w:t>
        </w:r>
      </w:ins>
      <w:commentRangeStart w:id="29"/>
      <w:r w:rsidRPr="000C5A61">
        <w:rPr>
          <w:rFonts w:ascii="Times New Roman" w:eastAsia="Times New Roman" w:hAnsi="Times New Roman" w:cs="Times New Roman"/>
          <w:noProof/>
          <w:sz w:val="24"/>
          <w:szCs w:val="24"/>
        </w:rPr>
        <w:t xml:space="preserve">Cvitanovic </w:t>
      </w:r>
      <w:commentRangeEnd w:id="29"/>
      <w:r>
        <w:rPr>
          <w:rStyle w:val="CommentReference"/>
        </w:rPr>
        <w:commentReference w:id="29"/>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p>
    <w:p w14:paraId="001289F6" w14:textId="72356B6B" w:rsidR="00135161" w:rsidRDefault="00135161" w:rsidP="00BC42B4">
      <w:pPr>
        <w:pStyle w:val="Normal1"/>
        <w:spacing w:line="480" w:lineRule="auto"/>
        <w:rPr>
          <w:ins w:id="30" w:author="James Robinson" w:date="2018-07-31T08:05:00Z"/>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ins w:id="31" w:author="James Robinson" w:date="2018-07-31T08:05:00Z"/>
          <w:rFonts w:ascii="Times New Roman" w:eastAsia="Times New Roman" w:hAnsi="Times New Roman" w:cs="Times New Roman"/>
          <w:i/>
          <w:sz w:val="24"/>
          <w:szCs w:val="24"/>
        </w:rPr>
      </w:pPr>
      <w:ins w:id="32" w:author="James Robinson" w:date="2018-07-31T08:05:00Z">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ins>
    </w:p>
    <w:p w14:paraId="79548CDE" w14:textId="5029BFF2" w:rsidR="00E04A87" w:rsidRDefault="005F099A" w:rsidP="00BC42B4">
      <w:pPr>
        <w:pStyle w:val="Normal1"/>
        <w:spacing w:line="480" w:lineRule="auto"/>
        <w:ind w:firstLine="720"/>
        <w:rPr>
          <w:rFonts w:ascii="Times New Roman" w:eastAsia="Times New Roman" w:hAnsi="Times New Roman" w:cs="Times New Roman"/>
          <w:sz w:val="24"/>
          <w:szCs w:val="24"/>
        </w:rPr>
      </w:pPr>
      <w:ins w:id="33" w:author="James Robinson" w:date="2018-07-31T08:07:00Z">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ins>
      <w:ins w:id="34" w:author="James Robinson" w:date="2018-07-31T08:08:00Z">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w:t>
        </w:r>
      </w:ins>
      <w:ins w:id="35" w:author="James Robinson" w:date="2018-07-31T08:07:00Z">
        <w:r>
          <w:rPr>
            <w:rFonts w:ascii="Times New Roman" w:eastAsia="Times New Roman" w:hAnsi="Times New Roman" w:cs="Times New Roman"/>
            <w:sz w:val="24"/>
            <w:szCs w:val="24"/>
          </w:rPr>
          <w:t xml:space="preserve">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ins>
      <w:ins w:id="36" w:author="James Robinson" w:date="2018-07-31T08:02:00Z">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ins>
      <w:commentRangeStart w:id="37"/>
      <w:r w:rsidR="0043685F">
        <w:rPr>
          <w:rFonts w:ascii="Times New Roman" w:eastAsia="Times New Roman" w:hAnsi="Times New Roman" w:cs="Times New Roman"/>
          <w:sz w:val="24"/>
          <w:szCs w:val="24"/>
        </w:rPr>
        <w:t xml:space="preserve">he </w:t>
      </w:r>
      <w:commentRangeEnd w:id="37"/>
      <w:r w:rsidR="00AC60D2">
        <w:rPr>
          <w:rStyle w:val="CommentReference"/>
        </w:rPr>
        <w:commentReference w:id="37"/>
      </w:r>
      <w:r w:rsidR="0043685F">
        <w:rPr>
          <w:rFonts w:ascii="Times New Roman" w:eastAsia="Times New Roman" w:hAnsi="Times New Roman" w:cs="Times New Roman"/>
          <w:sz w:val="24"/>
          <w:szCs w:val="24"/>
        </w:rPr>
        <w:t>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ins w:id="38" w:author="Travis Tai" w:date="2018-07-26T10:30:00Z">
        <w:r w:rsidR="00D92401">
          <w:rPr>
            <w:rFonts w:ascii="Times New Roman" w:eastAsia="Times New Roman" w:hAnsi="Times New Roman" w:cs="Times New Roman"/>
            <w:sz w:val="24"/>
            <w:szCs w:val="24"/>
          </w:rPr>
          <w:t xml:space="preserve">Scopus; </w:t>
        </w:r>
      </w:ins>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ins w:id="39" w:author="Travis Tai" w:date="2018-08-01T08:56:00Z">
        <w:r w:rsidR="00AD7ACB">
          <w:rPr>
            <w:rFonts w:ascii="Times New Roman" w:eastAsia="Times New Roman" w:hAnsi="Times New Roman" w:cs="Times New Roman"/>
            <w:sz w:val="24"/>
            <w:szCs w:val="24"/>
          </w:rPr>
          <w:t>5</w:t>
        </w:r>
      </w:ins>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ins w:id="40" w:author="Travis Tai" w:date="2018-07-26T10:30:00Z">
        <w:r w:rsidR="007341ED">
          <w:rPr>
            <w:rFonts w:ascii="Times New Roman" w:eastAsia="Times New Roman" w:hAnsi="Times New Roman" w:cs="Times New Roman"/>
            <w:sz w:val="24"/>
            <w:szCs w:val="24"/>
          </w:rPr>
          <w:t xml:space="preserve">. </w:t>
        </w:r>
      </w:ins>
      <w:ins w:id="41" w:author="Travis Tai" w:date="2018-07-26T11:01:00Z">
        <w:r w:rsidR="00F26DCB">
          <w:rPr>
            <w:rFonts w:ascii="Times New Roman" w:eastAsia="Times New Roman" w:hAnsi="Times New Roman" w:cs="Times New Roman"/>
            <w:sz w:val="24"/>
            <w:szCs w:val="24"/>
          </w:rPr>
          <w:t xml:space="preserve">We categorized </w:t>
        </w:r>
      </w:ins>
      <w:ins w:id="42" w:author="Travis Tai" w:date="2018-07-26T10:30:00Z">
        <w:r w:rsidR="00F26DCB">
          <w:rPr>
            <w:rFonts w:ascii="Times New Roman" w:eastAsia="Times New Roman" w:hAnsi="Times New Roman" w:cs="Times New Roman"/>
            <w:sz w:val="24"/>
            <w:szCs w:val="24"/>
          </w:rPr>
          <w:t>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w:t>
        </w:r>
      </w:ins>
      <w:ins w:id="43" w:author="Travis Tai" w:date="2018-07-26T10:35:00Z">
        <w:r w:rsidR="00187B61">
          <w:rPr>
            <w:rFonts w:ascii="Times New Roman" w:eastAsia="Times New Roman" w:hAnsi="Times New Roman" w:cs="Times New Roman"/>
            <w:sz w:val="24"/>
            <w:szCs w:val="24"/>
          </w:rPr>
          <w:t>see Fig. 1 caption for</w:t>
        </w:r>
      </w:ins>
      <w:ins w:id="44" w:author="Travis Tai" w:date="2018-07-26T10:36:00Z">
        <w:r w:rsidR="00187B61">
          <w:rPr>
            <w:rFonts w:ascii="Times New Roman" w:eastAsia="Times New Roman" w:hAnsi="Times New Roman" w:cs="Times New Roman"/>
            <w:sz w:val="24"/>
            <w:szCs w:val="24"/>
          </w:rPr>
          <w:t xml:space="preserve"> category breakdown;</w:t>
        </w:r>
      </w:ins>
      <w:ins w:id="45" w:author="Travis Tai" w:date="2018-07-26T10:35:00Z">
        <w:r w:rsidR="00187B61">
          <w:rPr>
            <w:rFonts w:ascii="Times New Roman" w:eastAsia="Times New Roman" w:hAnsi="Times New Roman" w:cs="Times New Roman"/>
            <w:sz w:val="24"/>
            <w:szCs w:val="24"/>
          </w:rPr>
          <w:t xml:space="preserve"> </w:t>
        </w:r>
      </w:ins>
      <w:ins w:id="46" w:author="Travis Tai" w:date="2018-07-26T10:34:00Z">
        <w:r w:rsidR="00187B61">
          <w:rPr>
            <w:rFonts w:ascii="Times New Roman" w:eastAsia="Times New Roman" w:hAnsi="Times New Roman" w:cs="Times New Roman"/>
            <w:sz w:val="24"/>
            <w:szCs w:val="24"/>
          </w:rPr>
          <w:t xml:space="preserve">SCImago, </w:t>
        </w:r>
      </w:ins>
      <w:ins w:id="47" w:author="Travis Tai" w:date="2018-07-26T10:35:00Z">
        <w:r w:rsidR="00187B61">
          <w:rPr>
            <w:rFonts w:ascii="Times New Roman" w:eastAsia="Times New Roman" w:hAnsi="Times New Roman" w:cs="Times New Roman"/>
            <w:sz w:val="24"/>
            <w:szCs w:val="24"/>
          </w:rPr>
          <w:t>n.d.)</w:t>
        </w:r>
      </w:ins>
      <w:r w:rsidR="00F9178A" w:rsidRPr="00321041">
        <w:rPr>
          <w:rFonts w:ascii="Times New Roman" w:eastAsia="Times New Roman" w:hAnsi="Times New Roman" w:cs="Times New Roman"/>
          <w:sz w:val="24"/>
          <w:szCs w:val="24"/>
        </w:rPr>
        <w:t xml:space="preserve">. </w:t>
      </w:r>
      <w:ins w:id="48" w:author="Travis Tai" w:date="2018-07-26T11:02:00Z">
        <w:del w:id="49" w:author="James Robinson" w:date="2018-08-01T13:54:00Z">
          <w:r w:rsidR="00A61C74" w:rsidDel="00CF4783">
            <w:rPr>
              <w:rFonts w:ascii="Times New Roman" w:eastAsia="Times New Roman" w:hAnsi="Times New Roman" w:cs="Times New Roman"/>
              <w:sz w:val="24"/>
              <w:szCs w:val="24"/>
            </w:rPr>
            <w:delText>SCImago</w:delText>
          </w:r>
          <w:r w:rsidR="007F2878" w:rsidDel="00CF4783">
            <w:rPr>
              <w:rFonts w:ascii="Times New Roman" w:eastAsia="Times New Roman" w:hAnsi="Times New Roman" w:cs="Times New Roman"/>
              <w:sz w:val="24"/>
              <w:szCs w:val="24"/>
            </w:rPr>
            <w:delText xml:space="preserve"> Journal Rankings were used </w:delText>
          </w:r>
        </w:del>
      </w:ins>
      <w:ins w:id="50" w:author="Travis Tai" w:date="2018-07-26T11:10:00Z">
        <w:del w:id="51" w:author="James Robinson" w:date="2018-08-01T13:54:00Z">
          <w:r w:rsidR="007F2878" w:rsidDel="00CF4783">
            <w:rPr>
              <w:rFonts w:ascii="Times New Roman" w:eastAsia="Times New Roman" w:hAnsi="Times New Roman" w:cs="Times New Roman"/>
              <w:sz w:val="24"/>
              <w:szCs w:val="24"/>
            </w:rPr>
            <w:delText xml:space="preserve">due to its compatibility with the Scopus </w:delText>
          </w:r>
        </w:del>
      </w:ins>
      <w:ins w:id="52" w:author="Travis Tai" w:date="2018-07-26T11:13:00Z">
        <w:del w:id="53" w:author="James Robinson" w:date="2018-08-01T13:54:00Z">
          <w:r w:rsidR="00D92401" w:rsidDel="00CF4783">
            <w:rPr>
              <w:rFonts w:ascii="Times New Roman" w:eastAsia="Times New Roman" w:hAnsi="Times New Roman" w:cs="Times New Roman"/>
              <w:sz w:val="24"/>
              <w:szCs w:val="24"/>
            </w:rPr>
            <w:delText xml:space="preserve">citation </w:delText>
          </w:r>
        </w:del>
      </w:ins>
      <w:ins w:id="54" w:author="Travis Tai" w:date="2018-07-26T11:10:00Z">
        <w:del w:id="55" w:author="James Robinson" w:date="2018-08-01T13:54:00Z">
          <w:r w:rsidR="007F2878" w:rsidDel="00CF4783">
            <w:rPr>
              <w:rFonts w:ascii="Times New Roman" w:eastAsia="Times New Roman" w:hAnsi="Times New Roman" w:cs="Times New Roman"/>
              <w:sz w:val="24"/>
              <w:szCs w:val="24"/>
            </w:rPr>
            <w:delText>database</w:delText>
          </w:r>
        </w:del>
      </w:ins>
      <w:ins w:id="56" w:author="Travis Tai" w:date="2018-07-31T16:43:00Z">
        <w:del w:id="57" w:author="James Robinson" w:date="2018-08-01T13:54:00Z">
          <w:r w:rsidR="00AF0A50" w:rsidDel="00CF4783">
            <w:rPr>
              <w:rFonts w:ascii="Times New Roman" w:eastAsia="Times New Roman" w:hAnsi="Times New Roman" w:cs="Times New Roman"/>
              <w:sz w:val="24"/>
              <w:szCs w:val="24"/>
            </w:rPr>
            <w:delText xml:space="preserve">, but we recognize that </w:delText>
          </w:r>
        </w:del>
      </w:ins>
      <w:ins w:id="58" w:author="Travis Tai" w:date="2018-07-31T17:09:00Z">
        <w:del w:id="59" w:author="James Robinson" w:date="2018-08-01T13:53:00Z">
          <w:r w:rsidR="00AF0A50" w:rsidDel="00CF4783">
            <w:rPr>
              <w:rFonts w:ascii="Times New Roman" w:eastAsia="Times New Roman" w:hAnsi="Times New Roman" w:cs="Times New Roman"/>
              <w:sz w:val="24"/>
              <w:szCs w:val="24"/>
            </w:rPr>
            <w:delText>other</w:delText>
          </w:r>
        </w:del>
      </w:ins>
      <w:ins w:id="60" w:author="Travis Tai" w:date="2018-07-31T16:53:00Z">
        <w:del w:id="61" w:author="James Robinson" w:date="2018-08-01T13:54:00Z">
          <w:r w:rsidR="005E22F6" w:rsidDel="00CF4783">
            <w:rPr>
              <w:rFonts w:ascii="Times New Roman" w:eastAsia="Times New Roman" w:hAnsi="Times New Roman" w:cs="Times New Roman"/>
              <w:sz w:val="24"/>
              <w:szCs w:val="24"/>
            </w:rPr>
            <w:delText xml:space="preserve"> metrics </w:delText>
          </w:r>
        </w:del>
      </w:ins>
      <w:ins w:id="62" w:author="Travis Tai" w:date="2018-07-31T17:07:00Z">
        <w:del w:id="63" w:author="James Robinson" w:date="2018-08-01T13:54:00Z">
          <w:r w:rsidR="00AF0A50" w:rsidDel="00CF4783">
            <w:rPr>
              <w:rFonts w:ascii="Times New Roman" w:eastAsia="Times New Roman" w:hAnsi="Times New Roman" w:cs="Times New Roman"/>
              <w:sz w:val="24"/>
              <w:szCs w:val="24"/>
            </w:rPr>
            <w:delText>(</w:delText>
          </w:r>
        </w:del>
        <w:del w:id="64" w:author="James Robinson" w:date="2018-08-01T13:53:00Z">
          <w:r w:rsidR="00AF0A50" w:rsidDel="00CF4783">
            <w:rPr>
              <w:rFonts w:ascii="Times New Roman" w:eastAsia="Times New Roman" w:hAnsi="Times New Roman" w:cs="Times New Roman"/>
              <w:sz w:val="24"/>
              <w:szCs w:val="24"/>
            </w:rPr>
            <w:delText>i.e.</w:delText>
          </w:r>
        </w:del>
        <w:del w:id="65" w:author="James Robinson" w:date="2018-08-01T13:54:00Z">
          <w:r w:rsidR="00AF0A50" w:rsidDel="00CF4783">
            <w:rPr>
              <w:rFonts w:ascii="Times New Roman" w:eastAsia="Times New Roman" w:hAnsi="Times New Roman" w:cs="Times New Roman"/>
              <w:sz w:val="24"/>
              <w:szCs w:val="24"/>
            </w:rPr>
            <w:delText xml:space="preserve"> Impact Factor) </w:delText>
          </w:r>
        </w:del>
      </w:ins>
      <w:ins w:id="66" w:author="Travis Tai" w:date="2018-07-31T17:09:00Z">
        <w:del w:id="67" w:author="James Robinson" w:date="2018-08-01T13:54:00Z">
          <w:r w:rsidR="00AF0A50" w:rsidDel="00CF4783">
            <w:rPr>
              <w:rFonts w:ascii="Times New Roman" w:eastAsia="Times New Roman" w:hAnsi="Times New Roman" w:cs="Times New Roman"/>
              <w:sz w:val="24"/>
              <w:szCs w:val="24"/>
            </w:rPr>
            <w:delText>can be used as an alternate approach</w:delText>
          </w:r>
        </w:del>
      </w:ins>
      <w:ins w:id="68" w:author="Travis Tai" w:date="2018-07-26T11:10:00Z">
        <w:del w:id="69" w:author="James Robinson" w:date="2018-08-01T13:54:00Z">
          <w:r w:rsidR="00D92401" w:rsidDel="00CF4783">
            <w:rPr>
              <w:rFonts w:ascii="Times New Roman" w:eastAsia="Times New Roman" w:hAnsi="Times New Roman" w:cs="Times New Roman"/>
              <w:sz w:val="24"/>
              <w:szCs w:val="24"/>
            </w:rPr>
            <w:delText xml:space="preserve">. </w:delText>
          </w:r>
        </w:del>
      </w:ins>
      <w:r w:rsidR="009829DE" w:rsidRPr="00321041">
        <w:rPr>
          <w:rFonts w:ascii="Times New Roman" w:eastAsia="Times New Roman" w:hAnsi="Times New Roman" w:cs="Times New Roman"/>
          <w:sz w:val="24"/>
          <w:szCs w:val="24"/>
        </w:rPr>
        <w:t xml:space="preserve">For </w:t>
      </w:r>
      <w:ins w:id="70" w:author="Travis Tai" w:date="2018-07-31T17:11:00Z">
        <w:r w:rsidR="00EF36A5">
          <w:rPr>
            <w:rFonts w:ascii="Times New Roman" w:eastAsia="Times New Roman" w:hAnsi="Times New Roman" w:cs="Times New Roman"/>
            <w:sz w:val="24"/>
            <w:szCs w:val="24"/>
          </w:rPr>
          <w:t xml:space="preserve">the </w:t>
        </w:r>
      </w:ins>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ins w:id="71" w:author="Travis Tai" w:date="2018-07-31T17:11:00Z">
        <w:r w:rsidR="00EF36A5">
          <w:rPr>
            <w:rFonts w:ascii="Times New Roman" w:eastAsia="Times New Roman" w:hAnsi="Times New Roman" w:cs="Times New Roman"/>
            <w:sz w:val="24"/>
            <w:szCs w:val="24"/>
          </w:rPr>
          <w:t>y</w:t>
        </w:r>
      </w:ins>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ins w:id="72" w:author="Travis Tai" w:date="2018-07-31T17:10:00Z">
        <w:r w:rsidR="00EF36A5">
          <w:rPr>
            <w:rFonts w:ascii="Times New Roman" w:eastAsia="Times New Roman" w:hAnsi="Times New Roman" w:cs="Times New Roman"/>
            <w:sz w:val="24"/>
            <w:szCs w:val="24"/>
          </w:rPr>
          <w:t>20</w:t>
        </w:r>
      </w:ins>
      <w:r w:rsidR="00F9178A" w:rsidRPr="00321041">
        <w:rPr>
          <w:rFonts w:ascii="Times New Roman" w:eastAsia="Times New Roman" w:hAnsi="Times New Roman" w:cs="Times New Roman"/>
          <w:sz w:val="24"/>
          <w:szCs w:val="24"/>
        </w:rPr>
        <w:t xml:space="preserve">%, while </w:t>
      </w:r>
      <w:ins w:id="73" w:author="Travis Tai" w:date="2018-07-31T17:11:00Z">
        <w:r w:rsidR="00EF36A5">
          <w:rPr>
            <w:rFonts w:ascii="Times New Roman" w:eastAsia="Times New Roman" w:hAnsi="Times New Roman" w:cs="Times New Roman"/>
            <w:sz w:val="24"/>
            <w:szCs w:val="24"/>
          </w:rPr>
          <w:t xml:space="preserve">the </w:t>
        </w:r>
      </w:ins>
      <w:r w:rsidR="00FA1723" w:rsidRPr="00321041">
        <w:rPr>
          <w:rFonts w:ascii="Times New Roman" w:eastAsia="Times New Roman" w:hAnsi="Times New Roman" w:cs="Times New Roman"/>
          <w:sz w:val="24"/>
          <w:szCs w:val="24"/>
        </w:rPr>
        <w:t>medium</w:t>
      </w:r>
      <w:ins w:id="74" w:author="Travis Tai" w:date="2018-07-31T17:11:00Z">
        <w:r w:rsidR="00EF36A5">
          <w:rPr>
            <w:rFonts w:ascii="Times New Roman" w:eastAsia="Times New Roman" w:hAnsi="Times New Roman" w:cs="Times New Roman"/>
            <w:sz w:val="24"/>
            <w:szCs w:val="24"/>
          </w:rPr>
          <w:t xml:space="preserve"> category</w:t>
        </w:r>
      </w:ins>
      <w:r w:rsidR="00FA1723" w:rsidRPr="00321041">
        <w:rPr>
          <w:rFonts w:ascii="Times New Roman" w:eastAsia="Times New Roman" w:hAnsi="Times New Roman" w:cs="Times New Roman"/>
          <w:sz w:val="24"/>
          <w:szCs w:val="24"/>
        </w:rPr>
        <w:t xml:space="preserve"> </w:t>
      </w:r>
      <w:ins w:id="75" w:author="Travis Tai" w:date="2018-07-31T17:12:00Z">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ins>
      <w:ins w:id="76" w:author="Travis Tai" w:date="2018-07-31T17:11:00Z">
        <w:r w:rsidR="00EF36A5">
          <w:rPr>
            <w:rFonts w:ascii="Times New Roman" w:eastAsia="Times New Roman" w:hAnsi="Times New Roman" w:cs="Times New Roman"/>
            <w:sz w:val="24"/>
            <w:szCs w:val="24"/>
          </w:rPr>
          <w:t>at 30</w:t>
        </w:r>
      </w:ins>
      <w:r w:rsidR="00F9178A" w:rsidRPr="00321041">
        <w:rPr>
          <w:rFonts w:ascii="Times New Roman" w:eastAsia="Times New Roman" w:hAnsi="Times New Roman" w:cs="Times New Roman"/>
          <w:sz w:val="24"/>
          <w:szCs w:val="24"/>
        </w:rPr>
        <w:t xml:space="preserve">%. </w:t>
      </w:r>
      <w:ins w:id="77" w:author="Travis Tai" w:date="2018-07-31T17:12:00Z">
        <w:r w:rsidR="00F9344A">
          <w:rPr>
            <w:rFonts w:ascii="Times New Roman" w:eastAsia="Times New Roman" w:hAnsi="Times New Roman" w:cs="Times New Roman"/>
            <w:sz w:val="24"/>
            <w:szCs w:val="24"/>
          </w:rPr>
          <w:t>High and very high categories had 23</w:t>
        </w:r>
      </w:ins>
      <w:ins w:id="78" w:author="Travis Tai" w:date="2018-07-31T17:13:00Z">
        <w:r w:rsidR="00F9344A">
          <w:rPr>
            <w:rFonts w:ascii="Times New Roman" w:eastAsia="Times New Roman" w:hAnsi="Times New Roman" w:cs="Times New Roman"/>
            <w:sz w:val="24"/>
            <w:szCs w:val="24"/>
          </w:rPr>
          <w:t xml:space="preserve">% and 26% OA, respectively. </w:t>
        </w:r>
      </w:ins>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ins w:id="79" w:author="Travis Tai" w:date="2018-08-01T09:16:00Z">
        <w:r w:rsidR="00213827">
          <w:rPr>
            <w:rFonts w:ascii="Times New Roman" w:eastAsia="Times New Roman" w:hAnsi="Times New Roman" w:cs="Times New Roman"/>
            <w:sz w:val="24"/>
            <w:szCs w:val="24"/>
          </w:rPr>
          <w:t>1</w:t>
        </w:r>
      </w:ins>
      <w:r w:rsidR="003D1179" w:rsidRPr="00321041">
        <w:rPr>
          <w:rFonts w:ascii="Times New Roman" w:eastAsia="Times New Roman" w:hAnsi="Times New Roman" w:cs="Times New Roman"/>
          <w:sz w:val="24"/>
          <w:szCs w:val="24"/>
        </w:rPr>
        <w:t xml:space="preserve">% </w:t>
      </w:r>
      <w:ins w:id="80" w:author="Travis Tai" w:date="2018-08-01T09:16:00Z">
        <w:r w:rsidR="00213827">
          <w:rPr>
            <w:rFonts w:ascii="Times New Roman" w:eastAsia="Times New Roman" w:hAnsi="Times New Roman" w:cs="Times New Roman"/>
            <w:sz w:val="24"/>
            <w:szCs w:val="24"/>
          </w:rPr>
          <w:t xml:space="preserve">and 24% </w:t>
        </w:r>
      </w:ins>
      <w:r w:rsidR="003D1179" w:rsidRPr="00321041">
        <w:rPr>
          <w:rFonts w:ascii="Times New Roman" w:eastAsia="Times New Roman" w:hAnsi="Times New Roman" w:cs="Times New Roman"/>
          <w:sz w:val="24"/>
          <w:szCs w:val="24"/>
        </w:rPr>
        <w:t xml:space="preserve">of OA publications </w:t>
      </w:r>
      <w:ins w:id="81" w:author="Travis Tai" w:date="2018-08-01T09:16:00Z">
        <w:r w:rsidR="00213827">
          <w:rPr>
            <w:rFonts w:ascii="Times New Roman" w:eastAsia="Times New Roman" w:hAnsi="Times New Roman" w:cs="Times New Roman"/>
            <w:sz w:val="24"/>
            <w:szCs w:val="24"/>
          </w:rPr>
          <w:t xml:space="preserve">within their JR groups (medium- and high-ranked, respectively), </w:t>
        </w:r>
      </w:ins>
      <w:r w:rsidR="003D1179" w:rsidRPr="00321041">
        <w:rPr>
          <w:rFonts w:ascii="Times New Roman" w:eastAsia="Times New Roman" w:hAnsi="Times New Roman" w:cs="Times New Roman"/>
          <w:sz w:val="24"/>
          <w:szCs w:val="24"/>
        </w:rPr>
        <w:t xml:space="preserve">and </w:t>
      </w:r>
      <w:ins w:id="82" w:author="Travis Tai" w:date="2018-08-01T09:17:00Z">
        <w:r w:rsidR="00213827">
          <w:rPr>
            <w:rFonts w:ascii="Times New Roman" w:eastAsia="Times New Roman" w:hAnsi="Times New Roman" w:cs="Times New Roman"/>
            <w:sz w:val="24"/>
            <w:szCs w:val="24"/>
          </w:rPr>
          <w:t>15</w:t>
        </w:r>
      </w:ins>
      <w:r w:rsidR="003D1179" w:rsidRPr="00321041">
        <w:rPr>
          <w:rFonts w:ascii="Times New Roman" w:eastAsia="Times New Roman" w:hAnsi="Times New Roman" w:cs="Times New Roman"/>
          <w:sz w:val="24"/>
          <w:szCs w:val="24"/>
        </w:rPr>
        <w:t xml:space="preserve">% </w:t>
      </w:r>
      <w:ins w:id="83" w:author="Travis Tai" w:date="2018-08-01T09:17:00Z">
        <w:r w:rsidR="00213827">
          <w:rPr>
            <w:rFonts w:ascii="Times New Roman" w:eastAsia="Times New Roman" w:hAnsi="Times New Roman" w:cs="Times New Roman"/>
            <w:sz w:val="24"/>
            <w:szCs w:val="24"/>
          </w:rPr>
          <w:t xml:space="preserve">and 3% </w:t>
        </w:r>
      </w:ins>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ins w:id="84" w:author="Travis Tai" w:date="2018-08-01T09:17:00Z">
        <w:r w:rsidR="00213827">
          <w:rPr>
            <w:rFonts w:ascii="Times New Roman" w:eastAsia="Times New Roman" w:hAnsi="Times New Roman" w:cs="Times New Roman"/>
            <w:sz w:val="24"/>
            <w:szCs w:val="24"/>
          </w:rPr>
          <w:t xml:space="preserve">within </w:t>
        </w:r>
      </w:ins>
      <w:r w:rsidR="001242F9">
        <w:rPr>
          <w:rFonts w:ascii="Times New Roman" w:eastAsia="Times New Roman" w:hAnsi="Times New Roman" w:cs="Times New Roman"/>
          <w:sz w:val="24"/>
          <w:szCs w:val="24"/>
        </w:rPr>
        <w:t>the</w:t>
      </w:r>
      <w:ins w:id="85" w:author="Travis Tai" w:date="2018-08-01T09:17:00Z">
        <w:r w:rsidR="00213827">
          <w:rPr>
            <w:rFonts w:ascii="Times New Roman" w:eastAsia="Times New Roman" w:hAnsi="Times New Roman" w:cs="Times New Roman"/>
            <w:sz w:val="24"/>
            <w:szCs w:val="24"/>
          </w:rPr>
          <w:t xml:space="preserve">ir </w:t>
        </w:r>
      </w:ins>
      <w:ins w:id="86" w:author="Travis Tai" w:date="2018-08-01T09:18:00Z">
        <w:r w:rsidR="00213827">
          <w:rPr>
            <w:rFonts w:ascii="Times New Roman" w:eastAsia="Times New Roman" w:hAnsi="Times New Roman" w:cs="Times New Roman"/>
            <w:sz w:val="24"/>
            <w:szCs w:val="24"/>
          </w:rPr>
          <w:t>groups</w:t>
        </w:r>
      </w:ins>
      <w:ins w:id="87" w:author="Travis Tai" w:date="2018-08-01T08:59:00Z">
        <w:r w:rsidR="00D976CC">
          <w:rPr>
            <w:rFonts w:ascii="Times New Roman" w:eastAsia="Times New Roman" w:hAnsi="Times New Roman" w:cs="Times New Roman"/>
            <w:sz w:val="24"/>
            <w:szCs w:val="24"/>
          </w:rPr>
          <w:t>, respectively</w:t>
        </w:r>
      </w:ins>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ins w:id="88" w:author="Travis Tai" w:date="2018-07-31T17:14:00Z">
        <w:r w:rsidR="00927261">
          <w:rPr>
            <w:rFonts w:ascii="Times New Roman" w:eastAsia="Times New Roman" w:hAnsi="Times New Roman" w:cs="Times New Roman"/>
            <w:sz w:val="24"/>
            <w:szCs w:val="24"/>
          </w:rPr>
          <w:t xml:space="preserve">could </w:t>
        </w:r>
      </w:ins>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ins w:id="89" w:author="James Robinson" w:date="2018-08-01T14:53:00Z">
        <w:r w:rsidR="00FD641B">
          <w:rPr>
            <w:rFonts w:ascii="Times New Roman" w:eastAsia="Times New Roman" w:hAnsi="Times New Roman" w:cs="Times New Roman"/>
            <w:sz w:val="24"/>
            <w:szCs w:val="24"/>
          </w:rPr>
          <w:t>Though we used</w:t>
        </w:r>
      </w:ins>
      <w:ins w:id="90" w:author="James Robinson" w:date="2018-08-01T14:50:00Z">
        <w:r w:rsidR="00604ADC">
          <w:rPr>
            <w:rFonts w:ascii="Times New Roman" w:eastAsia="Times New Roman" w:hAnsi="Times New Roman" w:cs="Times New Roman"/>
            <w:sz w:val="24"/>
            <w:szCs w:val="24"/>
          </w:rPr>
          <w:t xml:space="preserve"> </w:t>
        </w:r>
      </w:ins>
      <w:ins w:id="91" w:author="James Robinson" w:date="2018-08-01T14:44:00Z">
        <w:r w:rsidR="00604ADC" w:rsidRPr="00604ADC">
          <w:rPr>
            <w:rFonts w:ascii="Times New Roman" w:eastAsia="Times New Roman" w:hAnsi="Times New Roman" w:cs="Times New Roman"/>
            <w:sz w:val="24"/>
            <w:szCs w:val="24"/>
          </w:rPr>
          <w:t xml:space="preserve">SCImago Journal Rankings </w:t>
        </w:r>
      </w:ins>
      <w:ins w:id="92" w:author="James Robinson" w:date="2018-08-01T14:50:00Z">
        <w:r w:rsidR="00FD641B">
          <w:rPr>
            <w:rFonts w:ascii="Times New Roman" w:eastAsia="Times New Roman" w:hAnsi="Times New Roman" w:cs="Times New Roman"/>
            <w:sz w:val="24"/>
            <w:szCs w:val="24"/>
          </w:rPr>
          <w:t xml:space="preserve">to </w:t>
        </w:r>
      </w:ins>
      <w:ins w:id="93" w:author="James Robinson" w:date="2018-08-01T14:53:00Z">
        <w:r w:rsidR="00FD641B">
          <w:rPr>
            <w:rFonts w:ascii="Times New Roman" w:eastAsia="Times New Roman" w:hAnsi="Times New Roman" w:cs="Times New Roman"/>
            <w:sz w:val="24"/>
            <w:szCs w:val="24"/>
          </w:rPr>
          <w:t xml:space="preserve">keep consistency with the </w:t>
        </w:r>
      </w:ins>
      <w:ins w:id="94" w:author="James Robinson" w:date="2018-08-01T14:44:00Z">
        <w:r w:rsidR="00604ADC" w:rsidRPr="00604ADC">
          <w:rPr>
            <w:rFonts w:ascii="Times New Roman" w:eastAsia="Times New Roman" w:hAnsi="Times New Roman" w:cs="Times New Roman"/>
            <w:sz w:val="24"/>
            <w:szCs w:val="24"/>
          </w:rPr>
          <w:t>Scopus citation database</w:t>
        </w:r>
      </w:ins>
      <w:ins w:id="95" w:author="James Robinson" w:date="2018-08-01T14:50:00Z">
        <w:r w:rsidR="00FD641B">
          <w:rPr>
            <w:rFonts w:ascii="Times New Roman" w:eastAsia="Times New Roman" w:hAnsi="Times New Roman" w:cs="Times New Roman"/>
            <w:sz w:val="24"/>
            <w:szCs w:val="24"/>
          </w:rPr>
          <w:t>, such citation-based metrics</w:t>
        </w:r>
      </w:ins>
      <w:ins w:id="96" w:author="James Robinson" w:date="2018-08-01T14:44:00Z">
        <w:r w:rsidR="00604ADC">
          <w:rPr>
            <w:rFonts w:ascii="Times New Roman" w:eastAsia="Times New Roman" w:hAnsi="Times New Roman" w:cs="Times New Roman"/>
            <w:sz w:val="24"/>
            <w:szCs w:val="24"/>
          </w:rPr>
          <w:t xml:space="preserve"> </w:t>
        </w:r>
      </w:ins>
      <w:ins w:id="97" w:author="James Robinson" w:date="2018-08-01T14:51:00Z">
        <w:r w:rsidR="00780A11">
          <w:rPr>
            <w:rFonts w:ascii="Times New Roman" w:eastAsia="Times New Roman" w:hAnsi="Times New Roman" w:cs="Times New Roman"/>
            <w:sz w:val="24"/>
            <w:szCs w:val="24"/>
          </w:rPr>
          <w:t>are</w:t>
        </w:r>
      </w:ins>
      <w:ins w:id="98" w:author="James Robinson" w:date="2018-08-01T14:45:00Z">
        <w:r w:rsidR="00604ADC">
          <w:rPr>
            <w:rFonts w:ascii="Times New Roman" w:eastAsia="Times New Roman" w:hAnsi="Times New Roman" w:cs="Times New Roman"/>
            <w:sz w:val="24"/>
            <w:szCs w:val="24"/>
          </w:rPr>
          <w:t xml:space="preserve"> </w:t>
        </w:r>
      </w:ins>
      <w:ins w:id="99" w:author="James Robinson" w:date="2018-08-01T14:51:00Z">
        <w:r w:rsidR="00780A11">
          <w:rPr>
            <w:rFonts w:ascii="Times New Roman" w:eastAsia="Times New Roman" w:hAnsi="Times New Roman" w:cs="Times New Roman"/>
            <w:sz w:val="24"/>
            <w:szCs w:val="24"/>
          </w:rPr>
          <w:t xml:space="preserve">coarse </w:t>
        </w:r>
        <w:r w:rsidR="00780A11">
          <w:rPr>
            <w:rFonts w:ascii="Times New Roman" w:eastAsia="Times New Roman" w:hAnsi="Times New Roman" w:cs="Times New Roman"/>
            <w:sz w:val="24"/>
            <w:szCs w:val="24"/>
          </w:rPr>
          <w:lastRenderedPageBreak/>
          <w:t>measures</w:t>
        </w:r>
      </w:ins>
      <w:ins w:id="100" w:author="James Robinson" w:date="2018-08-01T14:45:00Z">
        <w:r w:rsidR="00604ADC">
          <w:rPr>
            <w:rFonts w:ascii="Times New Roman" w:eastAsia="Times New Roman" w:hAnsi="Times New Roman" w:cs="Times New Roman"/>
            <w:sz w:val="24"/>
            <w:szCs w:val="24"/>
          </w:rPr>
          <w:t xml:space="preserve"> </w:t>
        </w:r>
      </w:ins>
      <w:ins w:id="101" w:author="James Robinson" w:date="2018-08-01T14:51:00Z">
        <w:r w:rsidR="00780A11">
          <w:rPr>
            <w:rFonts w:ascii="Times New Roman" w:eastAsia="Times New Roman" w:hAnsi="Times New Roman" w:cs="Times New Roman"/>
            <w:sz w:val="24"/>
            <w:szCs w:val="24"/>
          </w:rPr>
          <w:t>of journal</w:t>
        </w:r>
      </w:ins>
      <w:ins w:id="102" w:author="James Robinson" w:date="2018-08-01T14:45:00Z">
        <w:r w:rsidR="00604ADC">
          <w:rPr>
            <w:rFonts w:ascii="Times New Roman" w:eastAsia="Times New Roman" w:hAnsi="Times New Roman" w:cs="Times New Roman"/>
            <w:sz w:val="24"/>
            <w:szCs w:val="24"/>
          </w:rPr>
          <w:t xml:space="preserve"> research </w:t>
        </w:r>
      </w:ins>
      <w:ins w:id="103" w:author="James Robinson" w:date="2018-08-01T14:52:00Z">
        <w:r w:rsidR="00780A11">
          <w:rPr>
            <w:rFonts w:ascii="Times New Roman" w:eastAsia="Times New Roman" w:hAnsi="Times New Roman" w:cs="Times New Roman"/>
            <w:sz w:val="24"/>
            <w:szCs w:val="24"/>
          </w:rPr>
          <w:t>quality</w:t>
        </w:r>
      </w:ins>
      <w:ins w:id="104" w:author="James Robinson" w:date="2018-08-01T14:45:00Z">
        <w:r w:rsidR="00604ADC">
          <w:rPr>
            <w:rFonts w:ascii="Times New Roman" w:eastAsia="Times New Roman" w:hAnsi="Times New Roman" w:cs="Times New Roman"/>
            <w:sz w:val="24"/>
            <w:szCs w:val="24"/>
          </w:rPr>
          <w:t xml:space="preserve">, </w:t>
        </w:r>
      </w:ins>
      <w:ins w:id="105" w:author="James Robinson" w:date="2018-08-01T14:52:00Z">
        <w:r w:rsidR="00780A11">
          <w:rPr>
            <w:rFonts w:ascii="Times New Roman" w:eastAsia="Times New Roman" w:hAnsi="Times New Roman" w:cs="Times New Roman"/>
            <w:sz w:val="24"/>
            <w:szCs w:val="24"/>
          </w:rPr>
          <w:t xml:space="preserve">and do not represent research impact </w:t>
        </w:r>
      </w:ins>
      <w:ins w:id="106" w:author="James Robinson" w:date="2018-08-01T14:45:00Z">
        <w:r w:rsidR="00604ADC">
          <w:rPr>
            <w:rFonts w:ascii="Times New Roman" w:eastAsia="Times New Roman" w:hAnsi="Times New Roman" w:cs="Times New Roman"/>
            <w:sz w:val="24"/>
            <w:szCs w:val="24"/>
          </w:rPr>
          <w:t>for</w:t>
        </w:r>
      </w:ins>
      <w:ins w:id="107" w:author="James Robinson" w:date="2018-08-01T14:44:00Z">
        <w:r w:rsidR="00604ADC" w:rsidRPr="00604ADC">
          <w:rPr>
            <w:rFonts w:ascii="Times New Roman" w:eastAsia="Times New Roman" w:hAnsi="Times New Roman" w:cs="Times New Roman"/>
            <w:sz w:val="24"/>
            <w:szCs w:val="24"/>
          </w:rPr>
          <w:t xml:space="preserve"> </w:t>
        </w:r>
      </w:ins>
      <w:ins w:id="108" w:author="James Robinson" w:date="2018-08-01T14:54:00Z">
        <w:r w:rsidR="00AD7A1F">
          <w:rPr>
            <w:rFonts w:ascii="Times New Roman" w:eastAsia="Times New Roman" w:hAnsi="Times New Roman" w:cs="Times New Roman"/>
            <w:sz w:val="24"/>
            <w:szCs w:val="24"/>
          </w:rPr>
          <w:t xml:space="preserve">individual papers (Lariviere et al. 2016) or </w:t>
        </w:r>
      </w:ins>
      <w:ins w:id="109" w:author="James Robinson" w:date="2018-08-01T15:24:00Z">
        <w:r w:rsidR="00E52C51">
          <w:rPr>
            <w:rFonts w:ascii="Times New Roman" w:eastAsia="Times New Roman" w:hAnsi="Times New Roman" w:cs="Times New Roman"/>
            <w:sz w:val="24"/>
            <w:szCs w:val="24"/>
          </w:rPr>
          <w:t>non-academic</w:t>
        </w:r>
      </w:ins>
      <w:ins w:id="110" w:author="James Robinson" w:date="2018-08-01T14:44:00Z">
        <w:r w:rsidR="00604ADC" w:rsidRPr="00604ADC">
          <w:rPr>
            <w:rFonts w:ascii="Times New Roman" w:eastAsia="Times New Roman" w:hAnsi="Times New Roman" w:cs="Times New Roman"/>
            <w:sz w:val="24"/>
            <w:szCs w:val="24"/>
          </w:rPr>
          <w:t xml:space="preserve"> </w:t>
        </w:r>
      </w:ins>
      <w:ins w:id="111" w:author="James Robinson" w:date="2018-08-01T14:45:00Z">
        <w:r w:rsidR="00604ADC">
          <w:rPr>
            <w:rFonts w:ascii="Times New Roman" w:eastAsia="Times New Roman" w:hAnsi="Times New Roman" w:cs="Times New Roman"/>
            <w:sz w:val="24"/>
            <w:szCs w:val="24"/>
          </w:rPr>
          <w:t>audiences</w:t>
        </w:r>
      </w:ins>
      <w:ins w:id="112" w:author="James Robinson" w:date="2018-08-01T15:25:00Z">
        <w:r w:rsidR="00E52C51">
          <w:rPr>
            <w:rFonts w:ascii="Times New Roman" w:eastAsia="Times New Roman" w:hAnsi="Times New Roman" w:cs="Times New Roman"/>
            <w:sz w:val="24"/>
            <w:szCs w:val="24"/>
          </w:rPr>
          <w:t>.</w:t>
        </w:r>
      </w:ins>
      <w:ins w:id="113" w:author="James Robinson" w:date="2018-08-01T14:45:00Z">
        <w:r w:rsidR="00604ADC">
          <w:rPr>
            <w:rFonts w:ascii="Times New Roman" w:eastAsia="Times New Roman" w:hAnsi="Times New Roman" w:cs="Times New Roman"/>
            <w:sz w:val="24"/>
            <w:szCs w:val="24"/>
          </w:rPr>
          <w:t xml:space="preserve"> </w:t>
        </w:r>
      </w:ins>
    </w:p>
    <w:p w14:paraId="7FA0F2CF" w14:textId="0E8DA1CB" w:rsidR="004E4B88" w:rsidRDefault="00491394" w:rsidP="00473E75">
      <w:pPr>
        <w:pStyle w:val="Normal1"/>
        <w:spacing w:line="480" w:lineRule="auto"/>
        <w:ind w:firstLine="720"/>
        <w:rPr>
          <w:ins w:id="114" w:author="James Robinson" w:date="2018-08-01T14:24:00Z"/>
          <w:rFonts w:ascii="Times New Roman" w:eastAsia="Times New Roman" w:hAnsi="Times New Roman" w:cs="Times New Roman"/>
          <w:noProof/>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sidRPr="00A10581">
        <w:rPr>
          <w:rFonts w:ascii="Times New Roman" w:eastAsia="Times New Roman" w:hAnsi="Times New Roman" w:cs="Times New Roman"/>
          <w:sz w:val="24"/>
          <w:szCs w:val="24"/>
        </w:rPr>
        <w:t xml:space="preserve">In </w:t>
      </w:r>
      <w:r w:rsidR="00F9178A" w:rsidRPr="004E4B88">
        <w:rPr>
          <w:rFonts w:ascii="Times New Roman" w:eastAsia="Times New Roman" w:hAnsi="Times New Roman" w:cs="Times New Roman"/>
          <w:sz w:val="24"/>
          <w:szCs w:val="24"/>
        </w:rPr>
        <w:t>‘mentions’ of climate change studies in online news sources</w:t>
      </w:r>
      <w:ins w:id="115" w:author="Travis Tai" w:date="2018-07-31T17:16:00Z">
        <w:r w:rsidR="00927261" w:rsidRPr="004E4B88">
          <w:rPr>
            <w:rFonts w:ascii="Times New Roman" w:eastAsia="Times New Roman" w:hAnsi="Times New Roman" w:cs="Times New Roman"/>
            <w:sz w:val="24"/>
            <w:szCs w:val="24"/>
          </w:rPr>
          <w:t xml:space="preserve"> and</w:t>
        </w:r>
      </w:ins>
      <w:r w:rsidR="00F9178A" w:rsidRPr="004E4B88">
        <w:rPr>
          <w:rFonts w:ascii="Times New Roman" w:eastAsia="Times New Roman" w:hAnsi="Times New Roman" w:cs="Times New Roman"/>
          <w:sz w:val="24"/>
          <w:szCs w:val="24"/>
        </w:rPr>
        <w:t xml:space="preserve"> Twitte</w:t>
      </w:r>
      <w:r w:rsidR="003525B4" w:rsidRPr="004E4B88">
        <w:rPr>
          <w:rFonts w:ascii="Times New Roman" w:eastAsia="Times New Roman" w:hAnsi="Times New Roman" w:cs="Times New Roman"/>
          <w:sz w:val="24"/>
          <w:szCs w:val="24"/>
        </w:rPr>
        <w:t>r feeds (</w:t>
      </w:r>
      <w:r w:rsidR="006B4262" w:rsidRPr="004E4B88">
        <w:rPr>
          <w:rFonts w:ascii="Times New Roman" w:eastAsia="Times New Roman" w:hAnsi="Times New Roman" w:cs="Times New Roman"/>
          <w:sz w:val="24"/>
          <w:szCs w:val="24"/>
        </w:rPr>
        <w:t>www.altmetric.com</w:t>
      </w:r>
      <w:r w:rsidR="00F9178A" w:rsidRPr="004E4B88">
        <w:rPr>
          <w:rFonts w:ascii="Times New Roman" w:eastAsia="Times New Roman" w:hAnsi="Times New Roman" w:cs="Times New Roman"/>
          <w:sz w:val="24"/>
          <w:szCs w:val="24"/>
        </w:rPr>
        <w:t>)</w:t>
      </w:r>
      <w:r w:rsidR="00A45D20" w:rsidRPr="004E4B88">
        <w:rPr>
          <w:rFonts w:ascii="Times New Roman" w:eastAsia="Times New Roman" w:hAnsi="Times New Roman" w:cs="Times New Roman"/>
          <w:sz w:val="24"/>
          <w:szCs w:val="24"/>
        </w:rPr>
        <w:t>,</w:t>
      </w:r>
      <w:r w:rsidR="00F9178A" w:rsidRPr="004E4B88">
        <w:rPr>
          <w:rFonts w:ascii="Times New Roman" w:eastAsia="Times New Roman" w:hAnsi="Times New Roman" w:cs="Times New Roman"/>
          <w:sz w:val="24"/>
          <w:szCs w:val="24"/>
        </w:rPr>
        <w:t xml:space="preserve"> </w:t>
      </w:r>
      <w:r w:rsidR="00A45D20" w:rsidRPr="004E4B88">
        <w:rPr>
          <w:rFonts w:ascii="Times New Roman" w:eastAsia="Times New Roman" w:hAnsi="Times New Roman" w:cs="Times New Roman"/>
          <w:sz w:val="24"/>
          <w:szCs w:val="24"/>
        </w:rPr>
        <w:t>w</w:t>
      </w:r>
      <w:r w:rsidR="00F9178A" w:rsidRPr="004E4B88">
        <w:rPr>
          <w:rFonts w:ascii="Times New Roman" w:eastAsia="Times New Roman" w:hAnsi="Times New Roman" w:cs="Times New Roman"/>
          <w:sz w:val="24"/>
          <w:szCs w:val="24"/>
        </w:rPr>
        <w:t xml:space="preserve">e show that </w:t>
      </w:r>
      <w:r w:rsidR="00A45D20" w:rsidRPr="004E4B88">
        <w:rPr>
          <w:rFonts w:ascii="Times New Roman" w:eastAsia="Times New Roman" w:hAnsi="Times New Roman" w:cs="Times New Roman"/>
          <w:sz w:val="24"/>
          <w:szCs w:val="24"/>
        </w:rPr>
        <w:t>OA</w:t>
      </w:r>
      <w:r w:rsidR="00F9178A" w:rsidRPr="004E4B88">
        <w:rPr>
          <w:rFonts w:ascii="Times New Roman" w:eastAsia="Times New Roman" w:hAnsi="Times New Roman" w:cs="Times New Roman"/>
          <w:sz w:val="24"/>
          <w:szCs w:val="24"/>
        </w:rPr>
        <w:t xml:space="preserve"> studies</w:t>
      </w:r>
      <w:r w:rsidR="00A45D20" w:rsidRPr="004E4B88">
        <w:rPr>
          <w:rFonts w:ascii="Times New Roman" w:eastAsia="Times New Roman" w:hAnsi="Times New Roman" w:cs="Times New Roman"/>
          <w:sz w:val="24"/>
          <w:szCs w:val="24"/>
        </w:rPr>
        <w:t xml:space="preserve"> from low, medium, and high </w:t>
      </w:r>
      <w:r w:rsidR="00321041" w:rsidRPr="004E4B88">
        <w:rPr>
          <w:rFonts w:ascii="Times New Roman" w:eastAsia="Times New Roman" w:hAnsi="Times New Roman" w:cs="Times New Roman"/>
          <w:sz w:val="24"/>
          <w:szCs w:val="24"/>
        </w:rPr>
        <w:t xml:space="preserve">ranked </w:t>
      </w:r>
      <w:r w:rsidR="00A45D20" w:rsidRPr="004E4B88">
        <w:rPr>
          <w:rFonts w:ascii="Times New Roman" w:eastAsia="Times New Roman" w:hAnsi="Times New Roman" w:cs="Times New Roman"/>
          <w:sz w:val="24"/>
          <w:szCs w:val="24"/>
        </w:rPr>
        <w:t>journals</w:t>
      </w:r>
      <w:r w:rsidR="00321041" w:rsidRPr="004E4B88">
        <w:rPr>
          <w:rFonts w:ascii="Times New Roman" w:eastAsia="Times New Roman" w:hAnsi="Times New Roman" w:cs="Times New Roman"/>
          <w:sz w:val="24"/>
          <w:szCs w:val="24"/>
        </w:rPr>
        <w:t xml:space="preserve"> </w:t>
      </w:r>
      <w:commentRangeStart w:id="116"/>
      <w:commentRangeStart w:id="117"/>
      <w:r w:rsidR="00321041" w:rsidRPr="004E4B88">
        <w:rPr>
          <w:rFonts w:ascii="Times New Roman" w:eastAsia="Times New Roman" w:hAnsi="Times New Roman" w:cs="Times New Roman"/>
          <w:sz w:val="24"/>
          <w:szCs w:val="24"/>
        </w:rPr>
        <w:t>(&lt;</w:t>
      </w:r>
      <w:r w:rsidR="00321041">
        <w:rPr>
          <w:rFonts w:ascii="Times New Roman" w:eastAsia="Times New Roman" w:hAnsi="Times New Roman" w:cs="Times New Roman"/>
          <w:sz w:val="24"/>
          <w:szCs w:val="24"/>
        </w:rPr>
        <w:t xml:space="preserve"> 2.</w:t>
      </w:r>
      <w:ins w:id="118" w:author="James Robinson" w:date="2018-08-01T14:40:00Z">
        <w:r w:rsidR="00BF36D0">
          <w:rPr>
            <w:rFonts w:ascii="Times New Roman" w:eastAsia="Times New Roman" w:hAnsi="Times New Roman" w:cs="Times New Roman"/>
            <w:sz w:val="24"/>
            <w:szCs w:val="24"/>
          </w:rPr>
          <w:t>2</w:t>
        </w:r>
      </w:ins>
      <w:del w:id="119" w:author="James Robinson" w:date="2018-08-01T14:40:00Z">
        <w:r w:rsidR="00321041" w:rsidDel="00BF36D0">
          <w:rPr>
            <w:rFonts w:ascii="Times New Roman" w:eastAsia="Times New Roman" w:hAnsi="Times New Roman" w:cs="Times New Roman"/>
            <w:sz w:val="24"/>
            <w:szCs w:val="24"/>
          </w:rPr>
          <w:delText>7</w:delText>
        </w:r>
      </w:del>
      <w:r w:rsidR="00321041">
        <w:rPr>
          <w:rFonts w:ascii="Times New Roman" w:eastAsia="Times New Roman" w:hAnsi="Times New Roman" w:cs="Times New Roman"/>
          <w:sz w:val="24"/>
          <w:szCs w:val="24"/>
        </w:rPr>
        <w:t xml:space="preserve"> JR</w:t>
      </w:r>
      <w:commentRangeEnd w:id="116"/>
      <w:r w:rsidR="00927261">
        <w:rPr>
          <w:rStyle w:val="CommentReference"/>
        </w:rPr>
        <w:commentReference w:id="116"/>
      </w:r>
      <w:commentRangeEnd w:id="117"/>
      <w:r w:rsidR="00BF36D0">
        <w:rPr>
          <w:rStyle w:val="CommentReference"/>
        </w:rPr>
        <w:commentReference w:id="117"/>
      </w:r>
      <w:r w:rsidR="00321041">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 xml:space="preserve">Although </w:t>
      </w:r>
      <w:ins w:id="120" w:author="Travis Tai" w:date="2018-07-31T17:17:00Z">
        <w:r w:rsidR="00927261">
          <w:rPr>
            <w:rFonts w:ascii="Times New Roman" w:eastAsia="Times New Roman" w:hAnsi="Times New Roman" w:cs="Times New Roman"/>
            <w:sz w:val="24"/>
            <w:szCs w:val="24"/>
          </w:rPr>
          <w:t xml:space="preserve">news </w:t>
        </w:r>
      </w:ins>
      <w:r w:rsidR="00F9178A">
        <w:rPr>
          <w:rFonts w:ascii="Times New Roman" w:eastAsia="Times New Roman" w:hAnsi="Times New Roman" w:cs="Times New Roman"/>
          <w:sz w:val="24"/>
          <w:szCs w:val="24"/>
        </w:rPr>
        <w:t xml:space="preserve">reporting was higher for closed studies in </w:t>
      </w:r>
      <w:r w:rsidR="001D7D80">
        <w:rPr>
          <w:rFonts w:ascii="Times New Roman" w:eastAsia="Times New Roman" w:hAnsi="Times New Roman" w:cs="Times New Roman"/>
          <w:sz w:val="24"/>
          <w:szCs w:val="24"/>
        </w:rPr>
        <w:t>the highest</w:t>
      </w:r>
      <w:r w:rsidR="0043685F">
        <w:rPr>
          <w:rFonts w:ascii="Times New Roman" w:eastAsia="Times New Roman" w:hAnsi="Times New Roman" w:cs="Times New Roman"/>
          <w:sz w:val="24"/>
          <w:szCs w:val="24"/>
        </w:rPr>
        <w:t>-</w:t>
      </w:r>
      <w:r w:rsidR="00596A27">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w:t>
      </w:r>
      <w:ins w:id="121" w:author="Travis Tai" w:date="2018-07-31T17:17:00Z">
        <w:r w:rsidR="00927261">
          <w:rPr>
            <w:rFonts w:ascii="Times New Roman" w:eastAsia="Times New Roman" w:hAnsi="Times New Roman" w:cs="Times New Roman"/>
            <w:sz w:val="24"/>
            <w:szCs w:val="24"/>
          </w:rPr>
          <w:t xml:space="preserve"> (</w:t>
        </w:r>
      </w:ins>
      <w:ins w:id="122" w:author="Travis Tai" w:date="2018-07-31T17:18:00Z">
        <w:r w:rsidR="00927261">
          <w:rPr>
            <w:rFonts w:ascii="Times New Roman" w:eastAsia="Times New Roman" w:hAnsi="Times New Roman" w:cs="Times New Roman"/>
            <w:sz w:val="24"/>
            <w:szCs w:val="24"/>
          </w:rPr>
          <w:t>but</w:t>
        </w:r>
      </w:ins>
      <w:ins w:id="123" w:author="Travis Tai" w:date="2018-07-31T17:17:00Z">
        <w:r w:rsidR="00927261">
          <w:rPr>
            <w:rFonts w:ascii="Times New Roman" w:eastAsia="Times New Roman" w:hAnsi="Times New Roman" w:cs="Times New Roman"/>
            <w:sz w:val="24"/>
            <w:szCs w:val="24"/>
          </w:rPr>
          <w:t xml:space="preserve"> lower for Twitter mentions)</w:t>
        </w:r>
      </w:ins>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w:t>
      </w:r>
      <w:r w:rsidR="00D837A0">
        <w:rPr>
          <w:rFonts w:ascii="Times New Roman" w:eastAsia="Times New Roman" w:hAnsi="Times New Roman" w:cs="Times New Roman"/>
          <w:sz w:val="24"/>
          <w:szCs w:val="24"/>
        </w:rPr>
        <w:t>high</w:t>
      </w:r>
      <w:r w:rsidR="002C6BEC">
        <w:rPr>
          <w:rFonts w:ascii="Times New Roman" w:eastAsia="Times New Roman" w:hAnsi="Times New Roman" w:cs="Times New Roman"/>
          <w:sz w:val="24"/>
          <w:szCs w:val="24"/>
        </w:rPr>
        <w:t>-</w:t>
      </w:r>
      <w:r w:rsidR="00D837A0">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are </w:t>
      </w:r>
      <w:r w:rsidR="00D837A0">
        <w:rPr>
          <w:rFonts w:ascii="Times New Roman" w:eastAsia="Times New Roman" w:hAnsi="Times New Roman" w:cs="Times New Roman"/>
          <w:sz w:val="24"/>
          <w:szCs w:val="24"/>
        </w:rPr>
        <w:t>typically</w:t>
      </w:r>
      <w:r w:rsidR="00F9178A">
        <w:rPr>
          <w:rFonts w:ascii="Times New Roman" w:eastAsia="Times New Roman" w:hAnsi="Times New Roman" w:cs="Times New Roman"/>
          <w:sz w:val="24"/>
          <w:szCs w:val="24"/>
        </w:rPr>
        <w:t xml:space="preserve">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xml:space="preserve">), these patterns indicate that </w:t>
      </w:r>
      <w:r w:rsidR="002C6BEC">
        <w:rPr>
          <w:rFonts w:ascii="Times New Roman" w:eastAsia="Times New Roman" w:hAnsi="Times New Roman" w:cs="Times New Roman"/>
          <w:sz w:val="24"/>
          <w:szCs w:val="24"/>
        </w:rPr>
        <w:t xml:space="preserve">the </w:t>
      </w:r>
      <w:r w:rsidR="00F9178A">
        <w:rPr>
          <w:rFonts w:ascii="Times New Roman" w:eastAsia="Times New Roman" w:hAnsi="Times New Roman" w:cs="Times New Roman"/>
          <w:sz w:val="24"/>
          <w:szCs w:val="24"/>
        </w:rPr>
        <w:t xml:space="preserve">most </w:t>
      </w:r>
      <w:r w:rsidR="00BF6171">
        <w:rPr>
          <w:rFonts w:ascii="Times New Roman" w:eastAsia="Times New Roman" w:hAnsi="Times New Roman" w:cs="Times New Roman"/>
          <w:sz w:val="24"/>
          <w:szCs w:val="24"/>
        </w:rPr>
        <w:t>widely</w:t>
      </w:r>
      <w:r w:rsidR="00F9178A">
        <w:rPr>
          <w:rFonts w:ascii="Times New Roman" w:eastAsia="Times New Roman" w:hAnsi="Times New Roman" w:cs="Times New Roman"/>
          <w:sz w:val="24"/>
          <w:szCs w:val="24"/>
        </w:rPr>
        <w:t>-reported research is kept behind paywalls,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w:t>
      </w:r>
      <w:commentRangeStart w:id="124"/>
      <w:commentRangeStart w:id="125"/>
      <w:del w:id="126" w:author="James Robinson" w:date="2018-08-01T14:41:00Z">
        <w:r w:rsidR="009F4991" w:rsidRPr="009F4991" w:rsidDel="00473E75">
          <w:rPr>
            <w:rFonts w:ascii="Times New Roman" w:eastAsia="Times New Roman" w:hAnsi="Times New Roman" w:cs="Times New Roman"/>
            <w:noProof/>
            <w:sz w:val="24"/>
            <w:szCs w:val="24"/>
          </w:rPr>
          <w:delText>Darling</w:delText>
        </w:r>
      </w:del>
      <w:r w:rsidR="009F4991" w:rsidRPr="009F4991">
        <w:rPr>
          <w:rFonts w:ascii="Times New Roman" w:eastAsia="Times New Roman" w:hAnsi="Times New Roman" w:cs="Times New Roman"/>
          <w:noProof/>
          <w:sz w:val="24"/>
          <w:szCs w:val="24"/>
        </w:rPr>
        <w:t xml:space="preserve"> </w:t>
      </w:r>
      <w:commentRangeEnd w:id="124"/>
      <w:r w:rsidR="00D662F1">
        <w:rPr>
          <w:rStyle w:val="CommentReference"/>
        </w:rPr>
        <w:commentReference w:id="124"/>
      </w:r>
      <w:commentRangeEnd w:id="125"/>
      <w:r w:rsidR="00473E75">
        <w:rPr>
          <w:rStyle w:val="CommentReference"/>
        </w:rPr>
        <w:commentReference w:id="125"/>
      </w:r>
      <w:del w:id="127" w:author="James Robinson" w:date="2018-08-01T14:41:00Z">
        <w:r w:rsidR="009F4991" w:rsidRPr="009F4991" w:rsidDel="00473E75">
          <w:rPr>
            <w:rFonts w:ascii="Times New Roman" w:eastAsia="Times New Roman" w:hAnsi="Times New Roman" w:cs="Times New Roman"/>
            <w:i/>
            <w:noProof/>
            <w:sz w:val="24"/>
            <w:szCs w:val="24"/>
          </w:rPr>
          <w:delText>et al.</w:delText>
        </w:r>
        <w:r w:rsidR="009F4991" w:rsidRPr="009F4991" w:rsidDel="00473E75">
          <w:rPr>
            <w:rFonts w:ascii="Times New Roman" w:eastAsia="Times New Roman" w:hAnsi="Times New Roman" w:cs="Times New Roman"/>
            <w:noProof/>
            <w:sz w:val="24"/>
            <w:szCs w:val="24"/>
          </w:rPr>
          <w:delText xml:space="preserve">, 2013; </w:delText>
        </w:r>
      </w:del>
      <w:r w:rsidR="009F4991" w:rsidRPr="009F4991">
        <w:rPr>
          <w:rFonts w:ascii="Times New Roman" w:eastAsia="Times New Roman" w:hAnsi="Times New Roman" w:cs="Times New Roman"/>
          <w:noProof/>
          <w:sz w:val="24"/>
          <w:szCs w:val="24"/>
        </w:rPr>
        <w:t xml:space="preserve">Wang </w:t>
      </w:r>
      <w:commentRangeStart w:id="128"/>
      <w:r w:rsidR="009F4991" w:rsidRPr="009F4991">
        <w:rPr>
          <w:rFonts w:ascii="Times New Roman" w:eastAsia="Times New Roman" w:hAnsi="Times New Roman" w:cs="Times New Roman"/>
          <w:i/>
          <w:noProof/>
          <w:sz w:val="24"/>
          <w:szCs w:val="24"/>
        </w:rPr>
        <w:t xml:space="preserve">et </w:t>
      </w:r>
      <w:commentRangeEnd w:id="128"/>
      <w:r w:rsidR="00924D84">
        <w:rPr>
          <w:rStyle w:val="CommentReference"/>
        </w:rPr>
        <w:commentReference w:id="128"/>
      </w:r>
      <w:r w:rsidR="009F4991" w:rsidRPr="009F4991">
        <w:rPr>
          <w:rFonts w:ascii="Times New Roman" w:eastAsia="Times New Roman" w:hAnsi="Times New Roman" w:cs="Times New Roman"/>
          <w:i/>
          <w:noProof/>
          <w:sz w:val="24"/>
          <w:szCs w:val="24"/>
        </w:rPr>
        <w:t>al.</w:t>
      </w:r>
      <w:r w:rsidR="009F4991" w:rsidRPr="009F4991">
        <w:rPr>
          <w:rFonts w:ascii="Times New Roman" w:eastAsia="Times New Roman" w:hAnsi="Times New Roman" w:cs="Times New Roman"/>
          <w:noProof/>
          <w:sz w:val="24"/>
          <w:szCs w:val="24"/>
        </w:rPr>
        <w:t>, 2015</w:t>
      </w:r>
      <w:ins w:id="129" w:author="James Robinson" w:date="2018-08-01T13:59:00Z">
        <w:r w:rsidR="00361407">
          <w:rPr>
            <w:rFonts w:ascii="Times New Roman" w:eastAsia="Times New Roman" w:hAnsi="Times New Roman" w:cs="Times New Roman"/>
            <w:noProof/>
            <w:sz w:val="24"/>
            <w:szCs w:val="24"/>
          </w:rPr>
          <w:t>, Cote &amp; Darling 2018</w:t>
        </w:r>
      </w:ins>
      <w:r w:rsidR="009F4991" w:rsidRPr="009F4991">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w:t>
      </w:r>
      <w:ins w:id="130" w:author="James Robinson" w:date="2018-07-31T08:37:00Z">
        <w:r w:rsidR="00375F8F">
          <w:rPr>
            <w:rFonts w:ascii="Times New Roman" w:eastAsia="Times New Roman" w:hAnsi="Times New Roman" w:cs="Times New Roman"/>
            <w:sz w:val="24"/>
            <w:szCs w:val="24"/>
          </w:rPr>
          <w:t xml:space="preserve"> </w:t>
        </w:r>
      </w:ins>
    </w:p>
    <w:p w14:paraId="65C95F4F" w14:textId="1BB40360" w:rsidR="0022406A" w:rsidRDefault="00F9178A" w:rsidP="004E4B88">
      <w:pPr>
        <w:pStyle w:val="Normal1"/>
        <w:spacing w:line="480" w:lineRule="auto"/>
        <w:ind w:firstLine="720"/>
        <w:rPr>
          <w:rFonts w:ascii="Times New Roman" w:eastAsia="Times New Roman" w:hAnsi="Times New Roman" w:cs="Times New Roman"/>
          <w:sz w:val="24"/>
          <w:szCs w:val="24"/>
        </w:rPr>
      </w:pPr>
      <w:commentRangeStart w:id="131"/>
      <w:del w:id="132" w:author="Travis Tai" w:date="2018-07-31T17:21:00Z">
        <w:r w:rsidDel="00135033">
          <w:rPr>
            <w:rFonts w:ascii="Times New Roman" w:eastAsia="Times New Roman" w:hAnsi="Times New Roman" w:cs="Times New Roman"/>
            <w:sz w:val="24"/>
            <w:szCs w:val="24"/>
          </w:rPr>
          <w:delText>Overall</w:delText>
        </w:r>
      </w:del>
      <w:ins w:id="133" w:author="Travis Tai" w:date="2018-07-31T17:21:00Z">
        <w:r w:rsidR="00135033">
          <w:rPr>
            <w:rFonts w:ascii="Times New Roman" w:eastAsia="Times New Roman" w:hAnsi="Times New Roman" w:cs="Times New Roman"/>
            <w:sz w:val="24"/>
            <w:szCs w:val="24"/>
          </w:rPr>
          <w:t>Conversely</w:t>
        </w:r>
      </w:ins>
      <w:commentRangeEnd w:id="131"/>
      <w:r w:rsidR="004E4B88">
        <w:rPr>
          <w:rStyle w:val="CommentReference"/>
        </w:rPr>
        <w:commentReference w:id="131"/>
      </w:r>
      <w:r>
        <w:rPr>
          <w:rFonts w:ascii="Times New Roman" w:eastAsia="Times New Roman" w:hAnsi="Times New Roman" w:cs="Times New Roman"/>
          <w:sz w:val="24"/>
          <w:szCs w:val="24"/>
        </w:rPr>
        <w:t xml:space="preserve">, policy documents </w:t>
      </w:r>
      <w:del w:id="134" w:author="Travis Tai" w:date="2018-07-31T17:21:00Z">
        <w:r w:rsidDel="00135033">
          <w:rPr>
            <w:rFonts w:ascii="Times New Roman" w:eastAsia="Times New Roman" w:hAnsi="Times New Roman" w:cs="Times New Roman"/>
            <w:sz w:val="24"/>
            <w:szCs w:val="24"/>
          </w:rPr>
          <w:delText xml:space="preserve">also </w:delText>
        </w:r>
      </w:del>
      <w:r>
        <w:rPr>
          <w:rFonts w:ascii="Times New Roman" w:eastAsia="Times New Roman" w:hAnsi="Times New Roman" w:cs="Times New Roman"/>
          <w:sz w:val="24"/>
          <w:szCs w:val="24"/>
        </w:rPr>
        <w:t xml:space="preserve">cited </w:t>
      </w:r>
      <w:del w:id="135" w:author="Travis Tai" w:date="2018-07-31T17:21:00Z">
        <w:r w:rsidDel="00135033">
          <w:rPr>
            <w:rFonts w:ascii="Times New Roman" w:eastAsia="Times New Roman" w:hAnsi="Times New Roman" w:cs="Times New Roman"/>
            <w:sz w:val="24"/>
            <w:szCs w:val="24"/>
          </w:rPr>
          <w:delText xml:space="preserve">OA </w:delText>
        </w:r>
      </w:del>
      <w:ins w:id="136" w:author="Travis Tai" w:date="2018-07-31T17:21:00Z">
        <w:r w:rsidR="00135033">
          <w:rPr>
            <w:rFonts w:ascii="Times New Roman" w:eastAsia="Times New Roman" w:hAnsi="Times New Roman" w:cs="Times New Roman"/>
            <w:sz w:val="24"/>
            <w:szCs w:val="24"/>
          </w:rPr>
          <w:t xml:space="preserve">closed </w:t>
        </w:r>
      </w:ins>
      <w:r>
        <w:rPr>
          <w:rFonts w:ascii="Times New Roman" w:eastAsia="Times New Roman" w:hAnsi="Times New Roman" w:cs="Times New Roman"/>
          <w:sz w:val="24"/>
          <w:szCs w:val="24"/>
        </w:rPr>
        <w:t xml:space="preserve">studies more often than </w:t>
      </w:r>
      <w:del w:id="137" w:author="Travis Tai" w:date="2018-07-31T17:21:00Z">
        <w:r w:rsidDel="00135033">
          <w:rPr>
            <w:rFonts w:ascii="Times New Roman" w:eastAsia="Times New Roman" w:hAnsi="Times New Roman" w:cs="Times New Roman"/>
            <w:sz w:val="24"/>
            <w:szCs w:val="24"/>
          </w:rPr>
          <w:delText xml:space="preserve">closed </w:delText>
        </w:r>
      </w:del>
      <w:ins w:id="138" w:author="Travis Tai" w:date="2018-07-31T17:21:00Z">
        <w:r w:rsidR="00135033">
          <w:rPr>
            <w:rFonts w:ascii="Times New Roman" w:eastAsia="Times New Roman" w:hAnsi="Times New Roman" w:cs="Times New Roman"/>
            <w:sz w:val="24"/>
            <w:szCs w:val="24"/>
          </w:rPr>
          <w:t>OA</w:t>
        </w:r>
      </w:ins>
      <w:ins w:id="139" w:author="Travis Tai" w:date="2018-07-31T17:22:00Z">
        <w:r w:rsidR="00ED3376">
          <w:rPr>
            <w:rFonts w:ascii="Times New Roman" w:eastAsia="Times New Roman" w:hAnsi="Times New Roman" w:cs="Times New Roman"/>
            <w:sz w:val="24"/>
            <w:szCs w:val="24"/>
          </w:rPr>
          <w:t xml:space="preserve"> in all JR categories</w:t>
        </w:r>
      </w:ins>
      <w:ins w:id="140" w:author="Travis Tai" w:date="2018-07-31T17:21:00Z">
        <w:del w:id="141" w:author="James Robinson" w:date="2018-08-01T14:26:00Z">
          <w:r w:rsidR="00135033" w:rsidDel="004E4B88">
            <w:rPr>
              <w:rFonts w:ascii="Times New Roman" w:eastAsia="Times New Roman" w:hAnsi="Times New Roman" w:cs="Times New Roman"/>
              <w:sz w:val="24"/>
              <w:szCs w:val="24"/>
            </w:rPr>
            <w:delText xml:space="preserve"> </w:delText>
          </w:r>
        </w:del>
      </w:ins>
      <w:del w:id="142" w:author="James Robinson" w:date="2018-08-01T14:26:00Z">
        <w:r w:rsidDel="004E4B88">
          <w:rPr>
            <w:rFonts w:ascii="Times New Roman" w:eastAsia="Times New Roman" w:hAnsi="Times New Roman" w:cs="Times New Roman"/>
            <w:sz w:val="24"/>
            <w:szCs w:val="24"/>
          </w:rPr>
          <w:delText>(Fig. 2d)</w:delText>
        </w:r>
      </w:del>
      <w:r>
        <w:rPr>
          <w:rFonts w:ascii="Times New Roman" w:eastAsia="Times New Roman" w:hAnsi="Times New Roman" w:cs="Times New Roman"/>
          <w:sz w:val="24"/>
          <w:szCs w:val="24"/>
        </w:rPr>
        <w:t xml:space="preserve">, </w:t>
      </w:r>
      <w:ins w:id="143" w:author="Travis Tai" w:date="2018-07-31T17:22:00Z">
        <w:r w:rsidR="00ED3376">
          <w:rPr>
            <w:rFonts w:ascii="Times New Roman" w:eastAsia="Times New Roman" w:hAnsi="Times New Roman" w:cs="Times New Roman"/>
            <w:sz w:val="24"/>
            <w:szCs w:val="24"/>
          </w:rPr>
          <w:t xml:space="preserve">and this difference increased with </w:t>
        </w:r>
        <w:r w:rsidR="004842EB">
          <w:rPr>
            <w:rFonts w:ascii="Times New Roman" w:eastAsia="Times New Roman" w:hAnsi="Times New Roman" w:cs="Times New Roman"/>
            <w:sz w:val="24"/>
            <w:szCs w:val="24"/>
          </w:rPr>
          <w:t>JR</w:t>
        </w:r>
      </w:ins>
      <w:ins w:id="144" w:author="James Robinson" w:date="2018-08-01T14:26:00Z">
        <w:r w:rsidR="004E4B88">
          <w:rPr>
            <w:rFonts w:ascii="Times New Roman" w:eastAsia="Times New Roman" w:hAnsi="Times New Roman" w:cs="Times New Roman"/>
            <w:sz w:val="24"/>
            <w:szCs w:val="24"/>
          </w:rPr>
          <w:t xml:space="preserve"> (Fig. 2d)</w:t>
        </w:r>
      </w:ins>
      <w:ins w:id="145" w:author="Travis Tai" w:date="2018-07-31T17:22:00Z">
        <w:r w:rsidR="004842EB">
          <w:rPr>
            <w:rFonts w:ascii="Times New Roman" w:eastAsia="Times New Roman" w:hAnsi="Times New Roman" w:cs="Times New Roman"/>
            <w:sz w:val="24"/>
            <w:szCs w:val="24"/>
          </w:rPr>
          <w:t>.</w:t>
        </w:r>
        <w:r w:rsidR="00ED3376">
          <w:rPr>
            <w:rFonts w:ascii="Times New Roman" w:eastAsia="Times New Roman" w:hAnsi="Times New Roman" w:cs="Times New Roman"/>
            <w:sz w:val="24"/>
            <w:szCs w:val="24"/>
          </w:rPr>
          <w:t xml:space="preserve"> </w:t>
        </w:r>
      </w:ins>
      <w:ins w:id="146" w:author="James Robinson" w:date="2018-08-01T14:34:00Z">
        <w:r w:rsidR="00BF5F6A">
          <w:rPr>
            <w:rFonts w:ascii="Times New Roman" w:eastAsia="Times New Roman" w:hAnsi="Times New Roman" w:cs="Times New Roman"/>
            <w:sz w:val="24"/>
            <w:szCs w:val="24"/>
          </w:rPr>
          <w:t xml:space="preserve">Because Altmetric track </w:t>
        </w:r>
      </w:ins>
      <w:ins w:id="147" w:author="James Robinson" w:date="2018-08-01T14:35:00Z">
        <w:r w:rsidR="00BF5F6A">
          <w:rPr>
            <w:rFonts w:ascii="Times New Roman" w:eastAsia="Times New Roman" w:hAnsi="Times New Roman" w:cs="Times New Roman"/>
            <w:sz w:val="24"/>
            <w:szCs w:val="24"/>
          </w:rPr>
          <w:t xml:space="preserve">major </w:t>
        </w:r>
      </w:ins>
      <w:ins w:id="148" w:author="James Robinson" w:date="2018-08-01T14:34:00Z">
        <w:r w:rsidR="00BF5F6A">
          <w:rPr>
            <w:rFonts w:ascii="Times New Roman" w:eastAsia="Times New Roman" w:hAnsi="Times New Roman" w:cs="Times New Roman"/>
            <w:sz w:val="24"/>
            <w:szCs w:val="24"/>
          </w:rPr>
          <w:t>policy groups</w:t>
        </w:r>
      </w:ins>
      <w:ins w:id="149" w:author="James Robinson" w:date="2018-08-01T14:35:00Z">
        <w:r w:rsidR="00BF5F6A">
          <w:rPr>
            <w:rFonts w:ascii="Times New Roman" w:eastAsia="Times New Roman" w:hAnsi="Times New Roman" w:cs="Times New Roman"/>
            <w:sz w:val="24"/>
            <w:szCs w:val="24"/>
          </w:rPr>
          <w:t xml:space="preserve"> in North America and Europe (Bornmann </w:t>
        </w:r>
        <w:r w:rsidR="00BF5F6A" w:rsidRPr="00BF5F6A">
          <w:rPr>
            <w:rFonts w:ascii="Times New Roman" w:eastAsia="Times New Roman" w:hAnsi="Times New Roman" w:cs="Times New Roman"/>
            <w:i/>
            <w:sz w:val="24"/>
            <w:szCs w:val="24"/>
            <w:rPrChange w:id="150" w:author="James Robinson" w:date="2018-08-01T14:35:00Z">
              <w:rPr>
                <w:rFonts w:ascii="Times New Roman" w:eastAsia="Times New Roman" w:hAnsi="Times New Roman" w:cs="Times New Roman"/>
                <w:sz w:val="24"/>
                <w:szCs w:val="24"/>
              </w:rPr>
            </w:rPrChange>
          </w:rPr>
          <w:t>et al</w:t>
        </w:r>
        <w:r w:rsidR="00BF5F6A">
          <w:rPr>
            <w:rFonts w:ascii="Times New Roman" w:eastAsia="Times New Roman" w:hAnsi="Times New Roman" w:cs="Times New Roman"/>
            <w:sz w:val="24"/>
            <w:szCs w:val="24"/>
          </w:rPr>
          <w:t>. 2016)</w:t>
        </w:r>
      </w:ins>
      <w:ins w:id="151" w:author="James Robinson" w:date="2018-08-01T14:34:00Z">
        <w:r w:rsidR="00BF5F6A">
          <w:rPr>
            <w:rFonts w:ascii="Times New Roman" w:eastAsia="Times New Roman" w:hAnsi="Times New Roman" w:cs="Times New Roman"/>
            <w:sz w:val="24"/>
            <w:szCs w:val="24"/>
          </w:rPr>
          <w:t xml:space="preserve">, </w:t>
        </w:r>
      </w:ins>
      <w:ins w:id="152" w:author="Travis Tai" w:date="2018-07-31T17:23:00Z">
        <w:del w:id="153" w:author="James Robinson" w:date="2018-08-01T14:35:00Z">
          <w:r w:rsidR="00A80730" w:rsidDel="00BF5F6A">
            <w:rPr>
              <w:rFonts w:ascii="Times New Roman" w:eastAsia="Times New Roman" w:hAnsi="Times New Roman" w:cs="Times New Roman"/>
              <w:sz w:val="24"/>
              <w:szCs w:val="24"/>
            </w:rPr>
            <w:delText>M</w:delText>
          </w:r>
        </w:del>
        <w:del w:id="154" w:author="James Robinson" w:date="2018-08-01T14:36:00Z">
          <w:r w:rsidR="00A80730" w:rsidDel="00BF5F6A">
            <w:rPr>
              <w:rFonts w:ascii="Times New Roman" w:eastAsia="Times New Roman" w:hAnsi="Times New Roman" w:cs="Times New Roman"/>
              <w:sz w:val="24"/>
              <w:szCs w:val="24"/>
            </w:rPr>
            <w:delText xml:space="preserve">any of these </w:delText>
          </w:r>
        </w:del>
        <w:r w:rsidR="00A80730">
          <w:rPr>
            <w:rFonts w:ascii="Times New Roman" w:eastAsia="Times New Roman" w:hAnsi="Times New Roman" w:cs="Times New Roman"/>
            <w:sz w:val="24"/>
            <w:szCs w:val="24"/>
          </w:rPr>
          <w:t xml:space="preserve">policy </w:t>
        </w:r>
        <w:del w:id="155" w:author="James Robinson" w:date="2018-08-01T14:35:00Z">
          <w:r w:rsidR="00A80730" w:rsidDel="00BF5F6A">
            <w:rPr>
              <w:rFonts w:ascii="Times New Roman" w:eastAsia="Times New Roman" w:hAnsi="Times New Roman" w:cs="Times New Roman"/>
              <w:sz w:val="24"/>
              <w:szCs w:val="24"/>
            </w:rPr>
            <w:delText>documents</w:delText>
          </w:r>
        </w:del>
      </w:ins>
      <w:ins w:id="156" w:author="James Robinson" w:date="2018-08-01T14:35:00Z">
        <w:r w:rsidR="00BF5F6A">
          <w:rPr>
            <w:rFonts w:ascii="Times New Roman" w:eastAsia="Times New Roman" w:hAnsi="Times New Roman" w:cs="Times New Roman"/>
            <w:sz w:val="24"/>
            <w:szCs w:val="24"/>
          </w:rPr>
          <w:t>mentions</w:t>
        </w:r>
      </w:ins>
      <w:ins w:id="157" w:author="Travis Tai" w:date="2018-07-31T17:23:00Z">
        <w:r w:rsidR="00A80730">
          <w:rPr>
            <w:rFonts w:ascii="Times New Roman" w:eastAsia="Times New Roman" w:hAnsi="Times New Roman" w:cs="Times New Roman"/>
            <w:sz w:val="24"/>
            <w:szCs w:val="24"/>
          </w:rPr>
          <w:t xml:space="preserve"> </w:t>
        </w:r>
      </w:ins>
      <w:ins w:id="158" w:author="James Robinson" w:date="2018-08-01T14:36:00Z">
        <w:r w:rsidR="00BF5F6A">
          <w:rPr>
            <w:rFonts w:ascii="Times New Roman" w:eastAsia="Times New Roman" w:hAnsi="Times New Roman" w:cs="Times New Roman"/>
            <w:sz w:val="24"/>
            <w:szCs w:val="24"/>
          </w:rPr>
          <w:t xml:space="preserve">may be biased towards </w:t>
        </w:r>
      </w:ins>
      <w:ins w:id="159" w:author="Travis Tai" w:date="2018-07-31T17:23:00Z">
        <w:del w:id="160" w:author="James Robinson" w:date="2018-08-01T14:29:00Z">
          <w:r w:rsidR="00A80730" w:rsidDel="004E4B88">
            <w:rPr>
              <w:rFonts w:ascii="Times New Roman" w:eastAsia="Times New Roman" w:hAnsi="Times New Roman" w:cs="Times New Roman"/>
              <w:sz w:val="24"/>
              <w:szCs w:val="24"/>
            </w:rPr>
            <w:delText>a</w:delText>
          </w:r>
        </w:del>
        <w:del w:id="161" w:author="James Robinson" w:date="2018-08-01T14:36:00Z">
          <w:r w:rsidR="00A80730" w:rsidDel="00BF5F6A">
            <w:rPr>
              <w:rFonts w:ascii="Times New Roman" w:eastAsia="Times New Roman" w:hAnsi="Times New Roman" w:cs="Times New Roman"/>
              <w:sz w:val="24"/>
              <w:szCs w:val="24"/>
            </w:rPr>
            <w:delText xml:space="preserve">re </w:delText>
          </w:r>
        </w:del>
      </w:ins>
      <w:ins w:id="162" w:author="Travis Tai" w:date="2018-07-31T17:24:00Z">
        <w:del w:id="163" w:author="James Robinson" w:date="2018-08-01T14:36:00Z">
          <w:r w:rsidR="00A80730" w:rsidDel="00BF5F6A">
            <w:rPr>
              <w:rFonts w:ascii="Times New Roman" w:eastAsia="Times New Roman" w:hAnsi="Times New Roman" w:cs="Times New Roman"/>
              <w:sz w:val="24"/>
              <w:szCs w:val="24"/>
            </w:rPr>
            <w:delText xml:space="preserve">produced by </w:delText>
          </w:r>
        </w:del>
      </w:ins>
      <w:ins w:id="164" w:author="James Robinson" w:date="2018-08-01T14:31:00Z">
        <w:r w:rsidR="00BF5F6A">
          <w:rPr>
            <w:rFonts w:ascii="Times New Roman" w:eastAsia="Times New Roman" w:hAnsi="Times New Roman" w:cs="Times New Roman"/>
            <w:sz w:val="24"/>
            <w:szCs w:val="24"/>
          </w:rPr>
          <w:t xml:space="preserve">academic authors </w:t>
        </w:r>
      </w:ins>
      <w:ins w:id="165" w:author="James Robinson" w:date="2018-08-01T14:36:00Z">
        <w:r w:rsidR="00BF5F6A">
          <w:rPr>
            <w:rFonts w:ascii="Times New Roman" w:eastAsia="Times New Roman" w:hAnsi="Times New Roman" w:cs="Times New Roman"/>
            <w:sz w:val="24"/>
            <w:szCs w:val="24"/>
          </w:rPr>
          <w:t xml:space="preserve">working </w:t>
        </w:r>
      </w:ins>
      <w:ins w:id="166" w:author="James Robinson" w:date="2018-08-01T14:31:00Z">
        <w:r w:rsidR="00BF5F6A">
          <w:rPr>
            <w:rFonts w:ascii="Times New Roman" w:eastAsia="Times New Roman" w:hAnsi="Times New Roman" w:cs="Times New Roman"/>
            <w:sz w:val="24"/>
            <w:szCs w:val="24"/>
          </w:rPr>
          <w:t xml:space="preserve">for </w:t>
        </w:r>
      </w:ins>
      <w:ins w:id="167" w:author="Travis Tai" w:date="2018-07-31T17:24:00Z">
        <w:r w:rsidR="00A80730">
          <w:rPr>
            <w:rFonts w:ascii="Times New Roman" w:eastAsia="Times New Roman" w:hAnsi="Times New Roman" w:cs="Times New Roman"/>
            <w:sz w:val="24"/>
            <w:szCs w:val="24"/>
          </w:rPr>
          <w:t xml:space="preserve">international </w:t>
        </w:r>
      </w:ins>
      <w:ins w:id="168" w:author="Travis Tai" w:date="2018-07-31T17:23:00Z">
        <w:r w:rsidR="00A80730">
          <w:rPr>
            <w:rFonts w:ascii="Times New Roman" w:eastAsia="Times New Roman" w:hAnsi="Times New Roman" w:cs="Times New Roman"/>
            <w:sz w:val="24"/>
            <w:szCs w:val="24"/>
          </w:rPr>
          <w:t>or</w:t>
        </w:r>
        <w:r w:rsidR="000E5AE8">
          <w:rPr>
            <w:rFonts w:ascii="Times New Roman" w:eastAsia="Times New Roman" w:hAnsi="Times New Roman" w:cs="Times New Roman"/>
            <w:sz w:val="24"/>
            <w:szCs w:val="24"/>
          </w:rPr>
          <w:t>ganizations (e.g</w:t>
        </w:r>
        <w:r w:rsidR="00A80730">
          <w:rPr>
            <w:rFonts w:ascii="Times New Roman" w:eastAsia="Times New Roman" w:hAnsi="Times New Roman" w:cs="Times New Roman"/>
            <w:sz w:val="24"/>
            <w:szCs w:val="24"/>
          </w:rPr>
          <w:t xml:space="preserve">. </w:t>
        </w:r>
      </w:ins>
      <w:ins w:id="169" w:author="Travis Tai" w:date="2018-08-01T06:57:00Z">
        <w:r w:rsidR="00571766">
          <w:rPr>
            <w:rFonts w:ascii="Times New Roman" w:eastAsia="Times New Roman" w:hAnsi="Times New Roman" w:cs="Times New Roman"/>
            <w:sz w:val="24"/>
            <w:szCs w:val="24"/>
          </w:rPr>
          <w:t xml:space="preserve">Food and Agriculture Organization of the </w:t>
        </w:r>
      </w:ins>
      <w:ins w:id="170" w:author="Travis Tai" w:date="2018-07-31T17:23:00Z">
        <w:r w:rsidR="00A80730">
          <w:rPr>
            <w:rFonts w:ascii="Times New Roman" w:eastAsia="Times New Roman" w:hAnsi="Times New Roman" w:cs="Times New Roman"/>
            <w:sz w:val="24"/>
            <w:szCs w:val="24"/>
          </w:rPr>
          <w:t>United Nations</w:t>
        </w:r>
      </w:ins>
      <w:ins w:id="171" w:author="Travis Tai" w:date="2018-08-01T06:57:00Z">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w:t>
        </w:r>
      </w:ins>
      <w:ins w:id="172" w:author="Travis Tai" w:date="2018-08-01T06:58:00Z">
        <w:r w:rsidR="00C90167">
          <w:rPr>
            <w:rFonts w:ascii="Times New Roman" w:eastAsia="Times New Roman" w:hAnsi="Times New Roman" w:cs="Times New Roman"/>
            <w:sz w:val="24"/>
            <w:szCs w:val="24"/>
          </w:rPr>
          <w:t>, Intergovernmental Panel on Climate Change</w:t>
        </w:r>
      </w:ins>
      <w:ins w:id="173" w:author="Travis Tai" w:date="2018-07-31T17:23:00Z">
        <w:r w:rsidR="00A80730">
          <w:rPr>
            <w:rFonts w:ascii="Times New Roman" w:eastAsia="Times New Roman" w:hAnsi="Times New Roman" w:cs="Times New Roman"/>
            <w:sz w:val="24"/>
            <w:szCs w:val="24"/>
          </w:rPr>
          <w:t>)</w:t>
        </w:r>
      </w:ins>
      <w:ins w:id="174" w:author="James Robinson" w:date="2018-08-01T14:36:00Z">
        <w:r w:rsidR="00DE4576">
          <w:rPr>
            <w:rFonts w:ascii="Times New Roman" w:eastAsia="Times New Roman" w:hAnsi="Times New Roman" w:cs="Times New Roman"/>
            <w:sz w:val="24"/>
            <w:szCs w:val="24"/>
          </w:rPr>
          <w:t>,</w:t>
        </w:r>
      </w:ins>
      <w:ins w:id="175" w:author="James Robinson" w:date="2018-08-01T14:28:00Z">
        <w:r w:rsidR="004E4B88">
          <w:rPr>
            <w:rFonts w:ascii="Times New Roman" w:eastAsia="Times New Roman" w:hAnsi="Times New Roman" w:cs="Times New Roman"/>
            <w:sz w:val="24"/>
            <w:szCs w:val="24"/>
          </w:rPr>
          <w:t xml:space="preserve"> </w:t>
        </w:r>
      </w:ins>
      <w:ins w:id="176" w:author="James Robinson" w:date="2018-08-01T14:37:00Z">
        <w:r w:rsidR="00DE4576">
          <w:rPr>
            <w:rFonts w:ascii="Times New Roman" w:eastAsia="Times New Roman" w:hAnsi="Times New Roman" w:cs="Times New Roman"/>
            <w:sz w:val="24"/>
            <w:szCs w:val="24"/>
          </w:rPr>
          <w:t>and overlook research uptake</w:t>
        </w:r>
      </w:ins>
      <w:ins w:id="177" w:author="James Robinson" w:date="2018-08-01T14:28:00Z">
        <w:r w:rsidR="004E4B88">
          <w:rPr>
            <w:rFonts w:ascii="Times New Roman" w:eastAsia="Times New Roman" w:hAnsi="Times New Roman" w:cs="Times New Roman"/>
            <w:sz w:val="24"/>
            <w:szCs w:val="24"/>
          </w:rPr>
          <w:t xml:space="preserve"> </w:t>
        </w:r>
      </w:ins>
      <w:ins w:id="178" w:author="James Robinson" w:date="2018-08-01T14:31:00Z">
        <w:r w:rsidR="00BF5F6A">
          <w:rPr>
            <w:rFonts w:ascii="Times New Roman" w:eastAsia="Times New Roman" w:hAnsi="Times New Roman" w:cs="Times New Roman"/>
            <w:sz w:val="24"/>
            <w:szCs w:val="24"/>
          </w:rPr>
          <w:t xml:space="preserve">by </w:t>
        </w:r>
      </w:ins>
      <w:ins w:id="179" w:author="James Robinson" w:date="2018-08-01T14:29:00Z">
        <w:r w:rsidR="004E4B88">
          <w:rPr>
            <w:rFonts w:ascii="Times New Roman" w:eastAsia="Times New Roman" w:hAnsi="Times New Roman" w:cs="Times New Roman"/>
            <w:sz w:val="24"/>
            <w:szCs w:val="24"/>
          </w:rPr>
          <w:t>national</w:t>
        </w:r>
      </w:ins>
      <w:ins w:id="180" w:author="James Robinson" w:date="2018-08-01T14:28:00Z">
        <w:r w:rsidR="004E4B88">
          <w:rPr>
            <w:rFonts w:ascii="Times New Roman" w:eastAsia="Times New Roman" w:hAnsi="Times New Roman" w:cs="Times New Roman"/>
            <w:sz w:val="24"/>
            <w:szCs w:val="24"/>
          </w:rPr>
          <w:t xml:space="preserve"> policymakers</w:t>
        </w:r>
      </w:ins>
      <w:ins w:id="181" w:author="James Robinson" w:date="2018-08-01T14:38:00Z">
        <w:r w:rsidR="00DE4576">
          <w:rPr>
            <w:rFonts w:ascii="Times New Roman" w:eastAsia="Times New Roman" w:hAnsi="Times New Roman" w:cs="Times New Roman"/>
            <w:sz w:val="24"/>
            <w:szCs w:val="24"/>
          </w:rPr>
          <w:t xml:space="preserve"> working behind paywalls</w:t>
        </w:r>
      </w:ins>
      <w:ins w:id="182" w:author="James Robinson" w:date="2018-08-01T14:31:00Z">
        <w:r w:rsidR="00BF5F6A">
          <w:rPr>
            <w:rFonts w:ascii="Times New Roman" w:eastAsia="Times New Roman" w:hAnsi="Times New Roman" w:cs="Times New Roman"/>
            <w:sz w:val="24"/>
            <w:szCs w:val="24"/>
          </w:rPr>
          <w:t xml:space="preserve">. </w:t>
        </w:r>
      </w:ins>
      <w:ins w:id="183" w:author="James Robinson" w:date="2018-08-01T14:36:00Z">
        <w:r w:rsidR="00DE4576">
          <w:rPr>
            <w:rFonts w:ascii="Times New Roman" w:eastAsia="Times New Roman" w:hAnsi="Times New Roman" w:cs="Times New Roman"/>
            <w:sz w:val="24"/>
            <w:szCs w:val="24"/>
          </w:rPr>
          <w:t>Indeed, greater</w:t>
        </w:r>
      </w:ins>
      <w:ins w:id="184" w:author="Travis Tai" w:date="2018-07-31T17:32:00Z">
        <w:del w:id="185" w:author="James Robinson" w:date="2018-08-01T14:31:00Z">
          <w:r w:rsidR="00C90167" w:rsidDel="00BF5F6A">
            <w:rPr>
              <w:rFonts w:ascii="Times New Roman" w:eastAsia="Times New Roman" w:hAnsi="Times New Roman" w:cs="Times New Roman"/>
              <w:sz w:val="24"/>
              <w:szCs w:val="24"/>
            </w:rPr>
            <w:delText>,</w:delText>
          </w:r>
        </w:del>
        <w:del w:id="186" w:author="James Robinson" w:date="2018-08-01T14:36:00Z">
          <w:r w:rsidR="00C90167" w:rsidDel="00DE4576">
            <w:rPr>
              <w:rFonts w:ascii="Times New Roman" w:eastAsia="Times New Roman" w:hAnsi="Times New Roman" w:cs="Times New Roman"/>
              <w:sz w:val="24"/>
              <w:szCs w:val="24"/>
            </w:rPr>
            <w:delText xml:space="preserve"> </w:delText>
          </w:r>
        </w:del>
      </w:ins>
      <w:ins w:id="187" w:author="James Robinson" w:date="2018-08-01T14:32:00Z">
        <w:r w:rsidR="00BF5F6A">
          <w:rPr>
            <w:rFonts w:ascii="Times New Roman" w:eastAsia="Times New Roman" w:hAnsi="Times New Roman" w:cs="Times New Roman"/>
            <w:sz w:val="24"/>
            <w:szCs w:val="24"/>
          </w:rPr>
          <w:t xml:space="preserve"> utilization of closed access studies</w:t>
        </w:r>
        <w:r w:rsidR="00DE4576">
          <w:rPr>
            <w:rFonts w:ascii="Times New Roman" w:eastAsia="Times New Roman" w:hAnsi="Times New Roman" w:cs="Times New Roman"/>
            <w:sz w:val="24"/>
            <w:szCs w:val="24"/>
          </w:rPr>
          <w:t xml:space="preserve"> was</w:t>
        </w:r>
        <w:r w:rsidR="00BF5F6A">
          <w:rPr>
            <w:rFonts w:ascii="Times New Roman" w:eastAsia="Times New Roman" w:hAnsi="Times New Roman" w:cs="Times New Roman"/>
            <w:sz w:val="24"/>
            <w:szCs w:val="24"/>
          </w:rPr>
          <w:t xml:space="preserve"> particularly </w:t>
        </w:r>
      </w:ins>
      <w:ins w:id="188" w:author="James Robinson" w:date="2018-08-01T14:37:00Z">
        <w:r w:rsidR="00DE4576">
          <w:rPr>
            <w:rFonts w:ascii="Times New Roman" w:eastAsia="Times New Roman" w:hAnsi="Times New Roman" w:cs="Times New Roman"/>
            <w:sz w:val="24"/>
            <w:szCs w:val="24"/>
          </w:rPr>
          <w:t>strong for</w:t>
        </w:r>
      </w:ins>
      <w:ins w:id="189" w:author="James Robinson" w:date="2018-08-01T14:30:00Z">
        <w:r w:rsidR="004E4B88">
          <w:rPr>
            <w:rFonts w:ascii="Times New Roman" w:eastAsia="Times New Roman" w:hAnsi="Times New Roman" w:cs="Times New Roman"/>
            <w:sz w:val="24"/>
            <w:szCs w:val="24"/>
          </w:rPr>
          <w:t xml:space="preserve"> </w:t>
        </w:r>
      </w:ins>
      <w:ins w:id="190" w:author="Travis Tai" w:date="2018-07-31T17:32:00Z">
        <w:del w:id="191" w:author="James Robinson" w:date="2018-08-01T14:30:00Z">
          <w:r w:rsidR="00C90167" w:rsidDel="004E4B88">
            <w:rPr>
              <w:rFonts w:ascii="Times New Roman" w:eastAsia="Times New Roman" w:hAnsi="Times New Roman" w:cs="Times New Roman"/>
              <w:sz w:val="24"/>
              <w:szCs w:val="24"/>
            </w:rPr>
            <w:delText xml:space="preserve">thus </w:delText>
          </w:r>
          <w:r w:rsidR="001948EA" w:rsidDel="004E4B88">
            <w:rPr>
              <w:rFonts w:ascii="Times New Roman" w:eastAsia="Times New Roman" w:hAnsi="Times New Roman" w:cs="Times New Roman"/>
              <w:sz w:val="24"/>
              <w:szCs w:val="24"/>
            </w:rPr>
            <w:delText>many of the cited documents are from</w:delText>
          </w:r>
        </w:del>
        <w:del w:id="192" w:author="James Robinson" w:date="2018-08-01T14:32:00Z">
          <w:r w:rsidR="001948EA" w:rsidDel="00BF5F6A">
            <w:rPr>
              <w:rFonts w:ascii="Times New Roman" w:eastAsia="Times New Roman" w:hAnsi="Times New Roman" w:cs="Times New Roman"/>
              <w:sz w:val="24"/>
              <w:szCs w:val="24"/>
            </w:rPr>
            <w:delText xml:space="preserve"> </w:delText>
          </w:r>
        </w:del>
        <w:del w:id="193" w:author="James Robinson" w:date="2018-08-01T14:30:00Z">
          <w:r w:rsidR="001948EA" w:rsidDel="004E4B88">
            <w:rPr>
              <w:rFonts w:ascii="Times New Roman" w:eastAsia="Times New Roman" w:hAnsi="Times New Roman" w:cs="Times New Roman"/>
              <w:sz w:val="24"/>
              <w:szCs w:val="24"/>
            </w:rPr>
            <w:delText>widely</w:delText>
          </w:r>
        </w:del>
        <w:del w:id="194" w:author="James Robinson" w:date="2018-08-01T14:27:00Z">
          <w:r w:rsidR="001948EA" w:rsidDel="004E4B88">
            <w:rPr>
              <w:rFonts w:ascii="Times New Roman" w:eastAsia="Times New Roman" w:hAnsi="Times New Roman" w:cs="Times New Roman"/>
              <w:sz w:val="24"/>
              <w:szCs w:val="24"/>
            </w:rPr>
            <w:delText xml:space="preserve"> </w:delText>
          </w:r>
        </w:del>
        <w:del w:id="195" w:author="James Robinson" w:date="2018-08-01T14:30:00Z">
          <w:r w:rsidR="001948EA" w:rsidDel="004E4B88">
            <w:rPr>
              <w:rFonts w:ascii="Times New Roman" w:eastAsia="Times New Roman" w:hAnsi="Times New Roman" w:cs="Times New Roman"/>
              <w:sz w:val="24"/>
              <w:szCs w:val="24"/>
            </w:rPr>
            <w:delText>communicated</w:delText>
          </w:r>
        </w:del>
      </w:ins>
      <w:ins w:id="196" w:author="James Robinson" w:date="2018-08-01T14:30:00Z">
        <w:r w:rsidR="004E4B88">
          <w:rPr>
            <w:rFonts w:ascii="Times New Roman" w:eastAsia="Times New Roman" w:hAnsi="Times New Roman" w:cs="Times New Roman"/>
            <w:sz w:val="24"/>
            <w:szCs w:val="24"/>
          </w:rPr>
          <w:t>high impact</w:t>
        </w:r>
      </w:ins>
      <w:ins w:id="197" w:author="Travis Tai" w:date="2018-07-31T17:32:00Z">
        <w:r w:rsidR="001948EA">
          <w:rPr>
            <w:rFonts w:ascii="Times New Roman" w:eastAsia="Times New Roman" w:hAnsi="Times New Roman" w:cs="Times New Roman"/>
            <w:sz w:val="24"/>
            <w:szCs w:val="24"/>
          </w:rPr>
          <w:t xml:space="preserve"> studies</w:t>
        </w:r>
      </w:ins>
      <w:ins w:id="198" w:author="James Robinson" w:date="2018-08-01T14:30:00Z">
        <w:r w:rsidR="004E4B88">
          <w:rPr>
            <w:rFonts w:ascii="Times New Roman" w:eastAsia="Times New Roman" w:hAnsi="Times New Roman" w:cs="Times New Roman"/>
            <w:sz w:val="24"/>
            <w:szCs w:val="24"/>
          </w:rPr>
          <w:t xml:space="preserve"> </w:t>
        </w:r>
      </w:ins>
      <w:ins w:id="199" w:author="Travis Tai" w:date="2018-07-31T17:32:00Z">
        <w:del w:id="200" w:author="James Robinson" w:date="2018-08-01T14:32:00Z">
          <w:r w:rsidR="001948EA" w:rsidDel="00BF5F6A">
            <w:rPr>
              <w:rFonts w:ascii="Times New Roman" w:eastAsia="Times New Roman" w:hAnsi="Times New Roman" w:cs="Times New Roman"/>
              <w:sz w:val="24"/>
              <w:szCs w:val="24"/>
            </w:rPr>
            <w:delText>,</w:delText>
          </w:r>
        </w:del>
      </w:ins>
      <w:ins w:id="201" w:author="James Robinson" w:date="2018-08-01T14:31:00Z">
        <w:r w:rsidR="004E4B88">
          <w:rPr>
            <w:rFonts w:ascii="Times New Roman" w:eastAsia="Times New Roman" w:hAnsi="Times New Roman" w:cs="Times New Roman"/>
            <w:sz w:val="24"/>
            <w:szCs w:val="24"/>
          </w:rPr>
          <w:t>which receive</w:t>
        </w:r>
      </w:ins>
      <w:ins w:id="202" w:author="Travis Tai" w:date="2018-07-31T17:32:00Z">
        <w:del w:id="203" w:author="James Robinson" w:date="2018-08-01T14:31:00Z">
          <w:r w:rsidR="001948EA" w:rsidDel="004E4B88">
            <w:rPr>
              <w:rFonts w:ascii="Times New Roman" w:eastAsia="Times New Roman" w:hAnsi="Times New Roman" w:cs="Times New Roman"/>
              <w:sz w:val="24"/>
              <w:szCs w:val="24"/>
            </w:rPr>
            <w:delText xml:space="preserve"> i.e. </w:delText>
          </w:r>
        </w:del>
      </w:ins>
      <w:ins w:id="204" w:author="Travis Tai" w:date="2018-08-01T06:59:00Z">
        <w:del w:id="205" w:author="James Robinson" w:date="2018-08-01T14:31:00Z">
          <w:r w:rsidR="00C90167" w:rsidDel="004E4B88">
            <w:rPr>
              <w:rFonts w:ascii="Times New Roman" w:eastAsia="Times New Roman" w:hAnsi="Times New Roman" w:cs="Times New Roman"/>
              <w:sz w:val="24"/>
              <w:szCs w:val="24"/>
            </w:rPr>
            <w:delText xml:space="preserve">closed-access </w:delText>
          </w:r>
        </w:del>
      </w:ins>
      <w:ins w:id="206" w:author="Travis Tai" w:date="2018-07-31T17:32:00Z">
        <w:del w:id="207" w:author="James Robinson" w:date="2018-08-01T14:31:00Z">
          <w:r w:rsidR="001948EA" w:rsidDel="004E4B88">
            <w:rPr>
              <w:rFonts w:ascii="Times New Roman" w:eastAsia="Times New Roman" w:hAnsi="Times New Roman" w:cs="Times New Roman"/>
              <w:sz w:val="24"/>
              <w:szCs w:val="24"/>
            </w:rPr>
            <w:delText>articles published</w:delText>
          </w:r>
        </w:del>
      </w:ins>
      <w:ins w:id="208" w:author="Travis Tai" w:date="2018-07-31T17:33:00Z">
        <w:del w:id="209" w:author="James Robinson" w:date="2018-08-01T14:31:00Z">
          <w:r w:rsidR="001948EA" w:rsidDel="004E4B88">
            <w:rPr>
              <w:rFonts w:ascii="Times New Roman" w:eastAsia="Times New Roman" w:hAnsi="Times New Roman" w:cs="Times New Roman"/>
              <w:sz w:val="24"/>
              <w:szCs w:val="24"/>
            </w:rPr>
            <w:delText xml:space="preserve"> in very high impact journals with</w:delText>
          </w:r>
        </w:del>
        <w:r w:rsidR="001948EA">
          <w:rPr>
            <w:rFonts w:ascii="Times New Roman" w:eastAsia="Times New Roman" w:hAnsi="Times New Roman" w:cs="Times New Roman"/>
            <w:sz w:val="24"/>
            <w:szCs w:val="24"/>
          </w:rPr>
          <w:t xml:space="preserve"> </w:t>
        </w:r>
        <w:r w:rsidR="001948EA">
          <w:rPr>
            <w:rFonts w:ascii="Times New Roman" w:eastAsia="Times New Roman" w:hAnsi="Times New Roman" w:cs="Times New Roman"/>
            <w:sz w:val="24"/>
            <w:szCs w:val="24"/>
          </w:rPr>
          <w:lastRenderedPageBreak/>
          <w:t xml:space="preserve">greater </w:t>
        </w:r>
      </w:ins>
      <w:ins w:id="210" w:author="Travis Tai" w:date="2018-07-31T17:34:00Z">
        <w:r w:rsidR="001948EA">
          <w:rPr>
            <w:rFonts w:ascii="Times New Roman" w:eastAsia="Times New Roman" w:hAnsi="Times New Roman" w:cs="Times New Roman"/>
            <w:sz w:val="24"/>
            <w:szCs w:val="24"/>
          </w:rPr>
          <w:t>news coverage (Fig. 2</w:t>
        </w:r>
      </w:ins>
      <w:ins w:id="211" w:author="Travis Tai" w:date="2018-08-01T06:51:00Z">
        <w:r w:rsidR="000E5AE8">
          <w:rPr>
            <w:rFonts w:ascii="Times New Roman" w:eastAsia="Times New Roman" w:hAnsi="Times New Roman" w:cs="Times New Roman"/>
            <w:sz w:val="24"/>
            <w:szCs w:val="24"/>
          </w:rPr>
          <w:t>b</w:t>
        </w:r>
      </w:ins>
      <w:ins w:id="212" w:author="Travis Tai" w:date="2018-08-01T06:52:00Z">
        <w:r w:rsidR="000E5AE8">
          <w:rPr>
            <w:rFonts w:ascii="Times New Roman" w:eastAsia="Times New Roman" w:hAnsi="Times New Roman" w:cs="Times New Roman"/>
            <w:sz w:val="24"/>
            <w:szCs w:val="24"/>
          </w:rPr>
          <w:t xml:space="preserve"> and 2d</w:t>
        </w:r>
      </w:ins>
      <w:ins w:id="213" w:author="Travis Tai" w:date="2018-07-31T17:34:00Z">
        <w:r w:rsidR="001948EA">
          <w:rPr>
            <w:rFonts w:ascii="Times New Roman" w:eastAsia="Times New Roman" w:hAnsi="Times New Roman" w:cs="Times New Roman"/>
            <w:sz w:val="24"/>
            <w:szCs w:val="24"/>
          </w:rPr>
          <w:t>).</w:t>
        </w:r>
        <w:r w:rsidR="00527B72">
          <w:rPr>
            <w:rFonts w:ascii="Times New Roman" w:eastAsia="Times New Roman" w:hAnsi="Times New Roman" w:cs="Times New Roman"/>
            <w:sz w:val="24"/>
            <w:szCs w:val="24"/>
          </w:rPr>
          <w:t xml:space="preserve"> </w:t>
        </w:r>
      </w:ins>
      <w:ins w:id="214" w:author="Travis Tai" w:date="2018-07-31T17:22:00Z">
        <w:del w:id="215" w:author="James Robinson" w:date="2018-08-01T14:38:00Z">
          <w:r w:rsidR="004842EB" w:rsidDel="00DE4576">
            <w:rPr>
              <w:rFonts w:ascii="Times New Roman" w:eastAsia="Times New Roman" w:hAnsi="Times New Roman" w:cs="Times New Roman"/>
              <w:sz w:val="24"/>
              <w:szCs w:val="24"/>
            </w:rPr>
            <w:delText>However, t</w:delText>
          </w:r>
        </w:del>
      </w:ins>
      <w:ins w:id="216" w:author="James Robinson" w:date="2018-08-01T14:38:00Z">
        <w:r w:rsidR="00DE4576">
          <w:rPr>
            <w:rFonts w:ascii="Times New Roman" w:eastAsia="Times New Roman" w:hAnsi="Times New Roman" w:cs="Times New Roman"/>
            <w:sz w:val="24"/>
            <w:szCs w:val="24"/>
          </w:rPr>
          <w:t>T</w:t>
        </w:r>
      </w:ins>
      <w:ins w:id="217" w:author="Travis Tai" w:date="2018-07-31T17:22:00Z">
        <w:r w:rsidR="004842EB">
          <w:rPr>
            <w:rFonts w:ascii="Times New Roman" w:eastAsia="Times New Roman" w:hAnsi="Times New Roman" w:cs="Times New Roman"/>
            <w:sz w:val="24"/>
            <w:szCs w:val="24"/>
          </w:rPr>
          <w:t xml:space="preserve">here is </w:t>
        </w:r>
      </w:ins>
      <w:commentRangeStart w:id="218"/>
      <w:del w:id="219" w:author="Travis Tai" w:date="2018-07-31T17:22:00Z">
        <w:r w:rsidDel="004842EB">
          <w:rPr>
            <w:rFonts w:ascii="Times New Roman" w:eastAsia="Times New Roman" w:hAnsi="Times New Roman" w:cs="Times New Roman"/>
            <w:sz w:val="24"/>
            <w:szCs w:val="24"/>
          </w:rPr>
          <w:delText xml:space="preserve">supporting </w:delText>
        </w:r>
      </w:del>
      <w:r>
        <w:rPr>
          <w:rFonts w:ascii="Times New Roman" w:eastAsia="Times New Roman" w:hAnsi="Times New Roman" w:cs="Times New Roman"/>
          <w:sz w:val="24"/>
          <w:szCs w:val="24"/>
        </w:rPr>
        <w:t>evidence that subscription-only publishing models</w:t>
      </w:r>
      <w:r w:rsidR="008573FF">
        <w:rPr>
          <w:rFonts w:ascii="Times New Roman" w:eastAsia="Times New Roman" w:hAnsi="Times New Roman" w:cs="Times New Roman"/>
          <w:sz w:val="24"/>
          <w:szCs w:val="24"/>
        </w:rPr>
        <w:t xml:space="preserve"> can</w:t>
      </w:r>
      <w:r>
        <w:rPr>
          <w:rFonts w:ascii="Times New Roman" w:eastAsia="Times New Roman" w:hAnsi="Times New Roman" w:cs="Times New Roman"/>
          <w:sz w:val="24"/>
          <w:szCs w:val="24"/>
        </w:rPr>
        <w:t xml:space="preserve"> limit the uptake of current scientific knowledge by policymakers </w:t>
      </w:r>
      <w:commentRangeEnd w:id="218"/>
      <w:r w:rsidR="00BF613D">
        <w:rPr>
          <w:rStyle w:val="CommentReference"/>
        </w:rPr>
        <w:commentReference w:id="218"/>
      </w:r>
      <w:r w:rsidR="00173E69" w:rsidRPr="00173E69">
        <w:rPr>
          <w:rFonts w:ascii="Times New Roman" w:eastAsia="Times New Roman" w:hAnsi="Times New Roman" w:cs="Times New Roman"/>
          <w:noProof/>
          <w:sz w:val="24"/>
          <w:szCs w:val="24"/>
        </w:rPr>
        <w:t>(</w:t>
      </w:r>
      <w:ins w:id="220" w:author="Travis Tai" w:date="2018-07-26T11:19:00Z">
        <w:r w:rsidR="004208D6">
          <w:rPr>
            <w:rFonts w:ascii="Times New Roman" w:eastAsia="Times New Roman" w:hAnsi="Times New Roman" w:cs="Times New Roman"/>
            <w:noProof/>
            <w:sz w:val="24"/>
            <w:szCs w:val="24"/>
          </w:rPr>
          <w:t xml:space="preserve">e.g. </w:t>
        </w:r>
      </w:ins>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0C4836">
        <w:rPr>
          <w:rFonts w:ascii="Times New Roman" w:eastAsia="Times New Roman" w:hAnsi="Times New Roman" w:cs="Times New Roman"/>
          <w:noProof/>
          <w:sz w:val="24"/>
          <w:szCs w:val="24"/>
        </w:rPr>
        <w:t xml:space="preserve">; </w:t>
      </w:r>
      <w:r w:rsidR="000C4836">
        <w:rPr>
          <w:rFonts w:ascii="Times New Roman" w:eastAsia="Times New Roman" w:hAnsi="Times New Roman" w:cs="Times New Roman"/>
          <w:noProof/>
          <w:sz w:val="24"/>
          <w:szCs w:val="24"/>
        </w:rPr>
        <w:fldChar w:fldCharType="begin" w:fldLock="1"/>
      </w:r>
      <w:r w:rsidR="000C4836">
        <w:rPr>
          <w:rFonts w:ascii="Times New Roman" w:eastAsia="Times New Roman" w:hAnsi="Times New Roman" w:cs="Times New Roman"/>
          <w:noProof/>
          <w:sz w:val="24"/>
          <w:szCs w:val="24"/>
        </w:rPr>
        <w:instrText>ADDIN CSL_CITATION {"citationItems":[{"id":"ITEM-1","itemData":{"DOI":"10.1073/pnas.0914292107","ISBN":"0027-8424","ISSN":"0027-8424","PMID":"20427745","abstract":"As human impacts cause ecosystem-wide changes in the oceans, the need to protect and restore marine resources has led to increasing calls for and establishment of marine reserves. Scientific information about marine reserves has multiplied over the last decade, providing useful knowledge about this tool for resource users, managers, policy makers, and the general public. This information must be conveyed to nonscientists in a nontechnical, credible, and neutral format, but most scientists are not trained to communicate in this style or to develop effective strategies for sharing their scientific knowledge. Here, we present a case study from California, in which communicating scientific information during the process to establish marine reserves in the Channel Islands and along the California mainland coast expanded into an international communication effort. We discuss how to develop a strategy for communicating marine reserve science to diverse audiences and highlight the influence that effective science communication can have in discussions about marine management.","author":[{"dropping-particle":"","family":"Grorud-Colvert","given":"K.","non-dropping-particle":"","parse-names":false,"suffix":""},{"dropping-particle":"","family":"Lester","given":"S. E.","non-dropping-particle":"","parse-names":false,"suffix":""},{"dropping-particle":"","family":"Airame","given":"S.","non-dropping-particle":"","parse-names":false,"suffix":""},{"dropping-particle":"","family":"Neeley","given":"E.","non-dropping-particle":"","parse-names":false,"suffix":""},{"dropping-particle":"","family":"Gaines","given":"S. D.","non-dropping-particle":"","parse-names":false,"suffix":""}],"container-title":"Proceedings of the National Academy of Sciences","id":"ITEM-1","issue":"43","issued":{"date-parts":[["2010"]]},"page":"18306-18311","title":"Communicating marine reserve science to diverse audiences","type":"article-journal","volume":"107"},"uris":["http://www.mendeley.com/documents/?uuid=bbca7cc2-8a9a-4e46-951a-a39c388c4a15"]}],"mendeley":{"formattedCitation":"(Grorud-Colvert et al., 2010)","manualFormatting":"Grorud-Colvert et al., 2010; Rafidimanantsoa et al., 2018)","plainTextFormattedCitation":"(Grorud-Colvert et al., 2010)","previouslyFormattedCitation":"(Grorud-Colvert et al., 2010)"},"properties":{"noteIndex":0},"schema":"https://github.com/citation-style-language/schema/raw/master/csl-citation.json"}</w:instrText>
      </w:r>
      <w:r w:rsidR="000C4836">
        <w:rPr>
          <w:rFonts w:ascii="Times New Roman" w:eastAsia="Times New Roman" w:hAnsi="Times New Roman" w:cs="Times New Roman"/>
          <w:noProof/>
          <w:sz w:val="24"/>
          <w:szCs w:val="24"/>
        </w:rPr>
        <w:fldChar w:fldCharType="separate"/>
      </w:r>
      <w:r w:rsidR="000C4836" w:rsidRPr="000C4836">
        <w:rPr>
          <w:rFonts w:ascii="Times New Roman" w:eastAsia="Times New Roman" w:hAnsi="Times New Roman" w:cs="Times New Roman"/>
          <w:noProof/>
          <w:sz w:val="24"/>
          <w:szCs w:val="24"/>
        </w:rPr>
        <w:t>Grorud-Colvert et al., 2010</w:t>
      </w:r>
      <w:ins w:id="221" w:author="Travis Tai" w:date="2018-07-26T11:19:00Z">
        <w:r w:rsidR="000C4836">
          <w:rPr>
            <w:rFonts w:ascii="Times New Roman" w:eastAsia="Times New Roman" w:hAnsi="Times New Roman" w:cs="Times New Roman"/>
            <w:noProof/>
            <w:sz w:val="24"/>
            <w:szCs w:val="24"/>
          </w:rPr>
          <w:t xml:space="preserve">; </w:t>
        </w:r>
      </w:ins>
      <w:ins w:id="222" w:author="Travis Tai" w:date="2018-07-26T11:27:00Z">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ins>
      <w:r w:rsidR="000C4836" w:rsidRPr="000C4836">
        <w:rPr>
          <w:rFonts w:ascii="Times New Roman" w:eastAsia="Times New Roman" w:hAnsi="Times New Roman" w:cs="Times New Roman"/>
          <w:noProof/>
          <w:sz w:val="24"/>
          <w:szCs w:val="24"/>
        </w:rPr>
        <w:t>)</w:t>
      </w:r>
      <w:r w:rsidR="000C4836">
        <w:rPr>
          <w:rFonts w:ascii="Times New Roman" w:eastAsia="Times New Roman" w:hAnsi="Times New Roman" w:cs="Times New Roman"/>
          <w:noProof/>
          <w:sz w:val="24"/>
          <w:szCs w:val="24"/>
        </w:rPr>
        <w:fldChar w:fldCharType="end"/>
      </w:r>
      <w:ins w:id="223" w:author="James Robinson" w:date="2018-08-01T14:38:00Z">
        <w:r w:rsidR="00802577">
          <w:rPr>
            <w:rFonts w:ascii="Times New Roman" w:eastAsia="Times New Roman" w:hAnsi="Times New Roman" w:cs="Times New Roman"/>
            <w:sz w:val="24"/>
            <w:szCs w:val="24"/>
          </w:rPr>
          <w:t>. F</w:t>
        </w:r>
        <w:r w:rsidR="00DE4576">
          <w:rPr>
            <w:rFonts w:ascii="Times New Roman" w:eastAsia="Times New Roman" w:hAnsi="Times New Roman" w:cs="Times New Roman"/>
            <w:sz w:val="24"/>
            <w:szCs w:val="24"/>
          </w:rPr>
          <w:t xml:space="preserve">or example, </w:t>
        </w:r>
      </w:ins>
      <w:ins w:id="224" w:author="Travis Tai" w:date="2018-07-31T17:34:00Z">
        <w:del w:id="225" w:author="James Robinson" w:date="2018-08-01T14:38:00Z">
          <w:r w:rsidR="00527B72" w:rsidDel="00DE4576">
            <w:rPr>
              <w:rFonts w:ascii="Times New Roman" w:eastAsia="Times New Roman" w:hAnsi="Times New Roman" w:cs="Times New Roman"/>
              <w:sz w:val="24"/>
              <w:szCs w:val="24"/>
            </w:rPr>
            <w:delText xml:space="preserve">. </w:delText>
          </w:r>
        </w:del>
      </w:ins>
      <w:ins w:id="226" w:author="James Robinson" w:date="2018-08-01T14:38:00Z">
        <w:r w:rsidR="00DE4576">
          <w:rPr>
            <w:rFonts w:ascii="Times New Roman" w:eastAsia="Times New Roman" w:hAnsi="Times New Roman" w:cs="Times New Roman"/>
            <w:sz w:val="24"/>
            <w:szCs w:val="24"/>
          </w:rPr>
          <w:t xml:space="preserve">OA </w:t>
        </w:r>
      </w:ins>
      <w:ins w:id="227" w:author="Travis Tai" w:date="2018-08-01T08:20:00Z">
        <w:del w:id="228" w:author="James Robinson" w:date="2018-08-01T14:38:00Z">
          <w:r w:rsidR="006203DD" w:rsidDel="00DE4576">
            <w:rPr>
              <w:rFonts w:ascii="Times New Roman" w:eastAsia="Times New Roman" w:hAnsi="Times New Roman" w:cs="Times New Roman"/>
              <w:sz w:val="24"/>
              <w:szCs w:val="24"/>
            </w:rPr>
            <w:delText xml:space="preserve">Furthermore, OA </w:delText>
          </w:r>
        </w:del>
      </w:ins>
      <w:ins w:id="229" w:author="James Robinson" w:date="2018-08-01T14:38:00Z">
        <w:r w:rsidR="00DE4576">
          <w:rPr>
            <w:rFonts w:ascii="Times New Roman" w:eastAsia="Times New Roman" w:hAnsi="Times New Roman" w:cs="Times New Roman"/>
            <w:sz w:val="24"/>
            <w:szCs w:val="24"/>
          </w:rPr>
          <w:t>may be</w:t>
        </w:r>
      </w:ins>
      <w:ins w:id="230" w:author="Travis Tai" w:date="2018-07-31T17:36:00Z">
        <w:del w:id="231" w:author="James Robinson" w:date="2018-08-01T14:38:00Z">
          <w:r w:rsidR="00527B72" w:rsidDel="00DE4576">
            <w:rPr>
              <w:rFonts w:ascii="Times New Roman" w:eastAsia="Times New Roman" w:hAnsi="Times New Roman" w:cs="Times New Roman"/>
              <w:sz w:val="24"/>
              <w:szCs w:val="24"/>
            </w:rPr>
            <w:delText>is</w:delText>
          </w:r>
        </w:del>
        <w:r w:rsidR="00527B72">
          <w:rPr>
            <w:rFonts w:ascii="Times New Roman" w:eastAsia="Times New Roman" w:hAnsi="Times New Roman" w:cs="Times New Roman"/>
            <w:sz w:val="24"/>
            <w:szCs w:val="24"/>
          </w:rPr>
          <w:t xml:space="preserve"> especially important for </w:t>
        </w:r>
      </w:ins>
      <w:ins w:id="232" w:author="James Robinson" w:date="2018-08-01T14:38:00Z">
        <w:r w:rsidR="00FA14CE">
          <w:rPr>
            <w:rFonts w:ascii="Times New Roman" w:eastAsia="Times New Roman" w:hAnsi="Times New Roman" w:cs="Times New Roman"/>
            <w:sz w:val="24"/>
            <w:szCs w:val="24"/>
          </w:rPr>
          <w:t>small</w:t>
        </w:r>
      </w:ins>
      <w:ins w:id="233" w:author="Travis Tai" w:date="2018-08-01T08:20:00Z">
        <w:del w:id="234" w:author="James Robinson" w:date="2018-08-01T14:38:00Z">
          <w:r w:rsidR="006203DD" w:rsidDel="00FA14CE">
            <w:rPr>
              <w:rFonts w:ascii="Times New Roman" w:eastAsia="Times New Roman" w:hAnsi="Times New Roman" w:cs="Times New Roman"/>
              <w:sz w:val="24"/>
              <w:szCs w:val="24"/>
            </w:rPr>
            <w:delText>local</w:delText>
          </w:r>
        </w:del>
        <w:r w:rsidR="006203DD">
          <w:rPr>
            <w:rFonts w:ascii="Times New Roman" w:eastAsia="Times New Roman" w:hAnsi="Times New Roman" w:cs="Times New Roman"/>
            <w:sz w:val="24"/>
            <w:szCs w:val="24"/>
          </w:rPr>
          <w:t>-scale</w:t>
        </w:r>
      </w:ins>
      <w:ins w:id="235" w:author="James Robinson" w:date="2018-08-01T14:39:00Z">
        <w:r w:rsidR="00BF36D0">
          <w:rPr>
            <w:rFonts w:ascii="Times New Roman" w:eastAsia="Times New Roman" w:hAnsi="Times New Roman" w:cs="Times New Roman"/>
            <w:sz w:val="24"/>
            <w:szCs w:val="24"/>
          </w:rPr>
          <w:t>, low-impact</w:t>
        </w:r>
      </w:ins>
      <w:ins w:id="236" w:author="Travis Tai" w:date="2018-08-01T08:20:00Z">
        <w:r w:rsidR="006203DD">
          <w:rPr>
            <w:rFonts w:ascii="Times New Roman" w:eastAsia="Times New Roman" w:hAnsi="Times New Roman" w:cs="Times New Roman"/>
            <w:sz w:val="24"/>
            <w:szCs w:val="24"/>
          </w:rPr>
          <w:t xml:space="preserve"> studies </w:t>
        </w:r>
      </w:ins>
      <w:ins w:id="237" w:author="Travis Tai" w:date="2018-08-01T08:21:00Z">
        <w:del w:id="238" w:author="James Robinson" w:date="2018-08-01T14:38:00Z">
          <w:r w:rsidR="006203DD" w:rsidDel="00802577">
            <w:rPr>
              <w:rFonts w:ascii="Times New Roman" w:eastAsia="Times New Roman" w:hAnsi="Times New Roman" w:cs="Times New Roman"/>
              <w:sz w:val="24"/>
              <w:szCs w:val="24"/>
            </w:rPr>
            <w:delText xml:space="preserve">often </w:delText>
          </w:r>
        </w:del>
        <w:del w:id="239" w:author="James Robinson" w:date="2018-08-01T14:39:00Z">
          <w:r w:rsidR="006203DD" w:rsidDel="00BF36D0">
            <w:rPr>
              <w:rFonts w:ascii="Times New Roman" w:eastAsia="Times New Roman" w:hAnsi="Times New Roman" w:cs="Times New Roman"/>
              <w:sz w:val="24"/>
              <w:szCs w:val="24"/>
            </w:rPr>
            <w:delText xml:space="preserve">published in </w:delText>
          </w:r>
        </w:del>
        <w:del w:id="240" w:author="James Robinson" w:date="2018-08-01T14:38:00Z">
          <w:r w:rsidR="006203DD" w:rsidDel="00802577">
            <w:rPr>
              <w:rFonts w:ascii="Times New Roman" w:eastAsia="Times New Roman" w:hAnsi="Times New Roman" w:cs="Times New Roman"/>
              <w:sz w:val="24"/>
              <w:szCs w:val="24"/>
            </w:rPr>
            <w:delText>smaller</w:delText>
          </w:r>
        </w:del>
        <w:del w:id="241" w:author="James Robinson" w:date="2018-08-01T14:39:00Z">
          <w:r w:rsidR="006203DD" w:rsidDel="00BF36D0">
            <w:rPr>
              <w:rFonts w:ascii="Times New Roman" w:eastAsia="Times New Roman" w:hAnsi="Times New Roman" w:cs="Times New Roman"/>
              <w:sz w:val="24"/>
              <w:szCs w:val="24"/>
            </w:rPr>
            <w:delText xml:space="preserve"> journals</w:delText>
          </w:r>
        </w:del>
      </w:ins>
      <w:ins w:id="242" w:author="James Robinson" w:date="2018-08-01T14:39:00Z">
        <w:r w:rsidR="00802577">
          <w:rPr>
            <w:rFonts w:ascii="Times New Roman" w:eastAsia="Times New Roman" w:hAnsi="Times New Roman" w:cs="Times New Roman"/>
            <w:sz w:val="24"/>
            <w:szCs w:val="24"/>
          </w:rPr>
          <w:t>which</w:t>
        </w:r>
      </w:ins>
      <w:ins w:id="243" w:author="Travis Tai" w:date="2018-08-01T08:21:00Z">
        <w:r w:rsidR="006203DD">
          <w:rPr>
            <w:rFonts w:ascii="Times New Roman" w:eastAsia="Times New Roman" w:hAnsi="Times New Roman" w:cs="Times New Roman"/>
            <w:sz w:val="24"/>
            <w:szCs w:val="24"/>
          </w:rPr>
          <w:t xml:space="preserve"> </w:t>
        </w:r>
      </w:ins>
      <w:ins w:id="244" w:author="Travis Tai" w:date="2018-08-01T08:20:00Z">
        <w:del w:id="245" w:author="James Robinson" w:date="2018-08-01T14:39:00Z">
          <w:r w:rsidR="006203DD" w:rsidDel="00802577">
            <w:rPr>
              <w:rFonts w:ascii="Times New Roman" w:eastAsia="Times New Roman" w:hAnsi="Times New Roman" w:cs="Times New Roman"/>
              <w:sz w:val="24"/>
              <w:szCs w:val="24"/>
            </w:rPr>
            <w:delText xml:space="preserve">that </w:delText>
          </w:r>
        </w:del>
      </w:ins>
      <w:ins w:id="246" w:author="Travis Tai" w:date="2018-08-01T08:21:00Z">
        <w:del w:id="247" w:author="James Robinson" w:date="2018-08-01T14:39:00Z">
          <w:r w:rsidR="006203DD" w:rsidDel="00802577">
            <w:rPr>
              <w:rFonts w:ascii="Times New Roman" w:eastAsia="Times New Roman" w:hAnsi="Times New Roman" w:cs="Times New Roman"/>
              <w:sz w:val="24"/>
              <w:szCs w:val="24"/>
            </w:rPr>
            <w:delText>have</w:delText>
          </w:r>
        </w:del>
      </w:ins>
      <w:ins w:id="248" w:author="James Robinson" w:date="2018-08-01T14:39:00Z">
        <w:r w:rsidR="00802577">
          <w:rPr>
            <w:rFonts w:ascii="Times New Roman" w:eastAsia="Times New Roman" w:hAnsi="Times New Roman" w:cs="Times New Roman"/>
            <w:sz w:val="24"/>
            <w:szCs w:val="24"/>
          </w:rPr>
          <w:t>are</w:t>
        </w:r>
      </w:ins>
      <w:ins w:id="249" w:author="Travis Tai" w:date="2018-08-01T08:21:00Z">
        <w:r w:rsidR="006203DD">
          <w:rPr>
            <w:rFonts w:ascii="Times New Roman" w:eastAsia="Times New Roman" w:hAnsi="Times New Roman" w:cs="Times New Roman"/>
            <w:sz w:val="24"/>
            <w:szCs w:val="24"/>
          </w:rPr>
          <w:t xml:space="preserve"> releva</w:t>
        </w:r>
        <w:del w:id="250" w:author="James Robinson" w:date="2018-08-01T14:39:00Z">
          <w:r w:rsidR="006203DD" w:rsidDel="00802577">
            <w:rPr>
              <w:rFonts w:ascii="Times New Roman" w:eastAsia="Times New Roman" w:hAnsi="Times New Roman" w:cs="Times New Roman"/>
              <w:sz w:val="24"/>
              <w:szCs w:val="24"/>
            </w:rPr>
            <w:delText>nc</w:delText>
          </w:r>
        </w:del>
      </w:ins>
      <w:ins w:id="251" w:author="James Robinson" w:date="2018-08-01T14:39:00Z">
        <w:r w:rsidR="00802577">
          <w:rPr>
            <w:rFonts w:ascii="Times New Roman" w:eastAsia="Times New Roman" w:hAnsi="Times New Roman" w:cs="Times New Roman"/>
            <w:sz w:val="24"/>
            <w:szCs w:val="24"/>
          </w:rPr>
          <w:t>nt</w:t>
        </w:r>
      </w:ins>
      <w:ins w:id="252" w:author="Travis Tai" w:date="2018-08-01T08:21:00Z">
        <w:del w:id="253" w:author="James Robinson" w:date="2018-08-01T14:39:00Z">
          <w:r w:rsidR="006203DD" w:rsidDel="00802577">
            <w:rPr>
              <w:rFonts w:ascii="Times New Roman" w:eastAsia="Times New Roman" w:hAnsi="Times New Roman" w:cs="Times New Roman"/>
              <w:sz w:val="24"/>
              <w:szCs w:val="24"/>
            </w:rPr>
            <w:delText>e</w:delText>
          </w:r>
        </w:del>
        <w:r w:rsidR="006203DD">
          <w:rPr>
            <w:rFonts w:ascii="Times New Roman" w:eastAsia="Times New Roman" w:hAnsi="Times New Roman" w:cs="Times New Roman"/>
            <w:sz w:val="24"/>
            <w:szCs w:val="24"/>
          </w:rPr>
          <w:t xml:space="preserve"> for local policy </w:t>
        </w:r>
      </w:ins>
      <w:ins w:id="254" w:author="Travis Tai" w:date="2018-08-01T08:22:00Z">
        <w:r w:rsidR="00307A62">
          <w:rPr>
            <w:rFonts w:ascii="Times New Roman" w:eastAsia="Times New Roman" w:hAnsi="Times New Roman" w:cs="Times New Roman"/>
            <w:sz w:val="24"/>
            <w:szCs w:val="24"/>
          </w:rPr>
          <w:t>but</w:t>
        </w:r>
      </w:ins>
      <w:ins w:id="255" w:author="Travis Tai" w:date="2018-08-01T08:21:00Z">
        <w:r w:rsidR="006203DD">
          <w:rPr>
            <w:rFonts w:ascii="Times New Roman" w:eastAsia="Times New Roman" w:hAnsi="Times New Roman" w:cs="Times New Roman"/>
            <w:sz w:val="24"/>
            <w:szCs w:val="24"/>
          </w:rPr>
          <w:t xml:space="preserve"> </w:t>
        </w:r>
      </w:ins>
      <w:ins w:id="256" w:author="Travis Tai" w:date="2018-08-01T08:20:00Z">
        <w:r w:rsidR="006203DD">
          <w:rPr>
            <w:rFonts w:ascii="Times New Roman" w:eastAsia="Times New Roman" w:hAnsi="Times New Roman" w:cs="Times New Roman"/>
            <w:sz w:val="24"/>
            <w:szCs w:val="24"/>
          </w:rPr>
          <w:t>may not receive</w:t>
        </w:r>
      </w:ins>
      <w:ins w:id="257" w:author="Travis Tai" w:date="2018-07-31T17:34:00Z">
        <w:r w:rsidR="00527B72">
          <w:rPr>
            <w:rFonts w:ascii="Times New Roman" w:eastAsia="Times New Roman" w:hAnsi="Times New Roman" w:cs="Times New Roman"/>
            <w:sz w:val="24"/>
            <w:szCs w:val="24"/>
          </w:rPr>
          <w:t xml:space="preserve"> </w:t>
        </w:r>
      </w:ins>
      <w:ins w:id="258" w:author="Travis Tai" w:date="2018-08-01T08:21:00Z">
        <w:r w:rsidR="006203DD">
          <w:rPr>
            <w:rFonts w:ascii="Times New Roman" w:eastAsia="Times New Roman" w:hAnsi="Times New Roman" w:cs="Times New Roman"/>
            <w:sz w:val="24"/>
            <w:szCs w:val="24"/>
          </w:rPr>
          <w:t>much media attention</w:t>
        </w:r>
        <w:del w:id="259" w:author="James Robinson" w:date="2018-08-01T14:27:00Z">
          <w:r w:rsidR="006203DD" w:rsidDel="004E4B88">
            <w:rPr>
              <w:rFonts w:ascii="Times New Roman" w:eastAsia="Times New Roman" w:hAnsi="Times New Roman" w:cs="Times New Roman"/>
              <w:sz w:val="24"/>
              <w:szCs w:val="24"/>
            </w:rPr>
            <w:delText xml:space="preserve"> </w:delText>
          </w:r>
          <w:commentRangeStart w:id="260"/>
          <w:commentRangeStart w:id="261"/>
          <w:r w:rsidR="006203DD" w:rsidDel="004E4B88">
            <w:rPr>
              <w:rFonts w:ascii="Times New Roman" w:eastAsia="Times New Roman" w:hAnsi="Times New Roman" w:cs="Times New Roman"/>
              <w:sz w:val="24"/>
              <w:szCs w:val="24"/>
            </w:rPr>
            <w:delText>o</w:delText>
          </w:r>
        </w:del>
      </w:ins>
      <w:ins w:id="262" w:author="James Robinson" w:date="2018-08-01T14:27:00Z">
        <w:r w:rsidR="004E4B88">
          <w:rPr>
            <w:rFonts w:ascii="Times New Roman" w:eastAsia="Times New Roman" w:hAnsi="Times New Roman" w:cs="Times New Roman"/>
            <w:sz w:val="24"/>
            <w:szCs w:val="24"/>
          </w:rPr>
          <w:t>.</w:t>
        </w:r>
      </w:ins>
      <w:ins w:id="263" w:author="Travis Tai" w:date="2018-08-01T08:21:00Z">
        <w:del w:id="264" w:author="James Robinson" w:date="2018-08-01T14:27:00Z">
          <w:r w:rsidR="006203DD" w:rsidDel="004E4B88">
            <w:rPr>
              <w:rFonts w:ascii="Times New Roman" w:eastAsia="Times New Roman" w:hAnsi="Times New Roman" w:cs="Times New Roman"/>
              <w:sz w:val="24"/>
              <w:szCs w:val="24"/>
            </w:rPr>
            <w:delText>therwise</w:delText>
          </w:r>
        </w:del>
      </w:ins>
      <w:commentRangeEnd w:id="260"/>
      <w:ins w:id="265" w:author="Travis Tai" w:date="2018-08-01T08:22:00Z">
        <w:r w:rsidR="00750DFA">
          <w:rPr>
            <w:rStyle w:val="CommentReference"/>
          </w:rPr>
          <w:commentReference w:id="260"/>
        </w:r>
      </w:ins>
      <w:commentRangeEnd w:id="261"/>
      <w:r w:rsidR="00B26517">
        <w:rPr>
          <w:rStyle w:val="CommentReference"/>
        </w:rPr>
        <w:commentReference w:id="261"/>
      </w:r>
      <w:ins w:id="266" w:author="Travis Tai" w:date="2018-08-01T08:21:00Z">
        <w:del w:id="267" w:author="James Robinson" w:date="2018-08-01T14:27:00Z">
          <w:r w:rsidR="006203DD" w:rsidDel="004E4B88">
            <w:rPr>
              <w:rFonts w:ascii="Times New Roman" w:eastAsia="Times New Roman" w:hAnsi="Times New Roman" w:cs="Times New Roman"/>
              <w:sz w:val="24"/>
              <w:szCs w:val="24"/>
            </w:rPr>
            <w:delText>.</w:delText>
          </w:r>
        </w:del>
      </w:ins>
      <w:del w:id="268" w:author="Travis Tai" w:date="2018-07-31T17:34:00Z">
        <w:r w:rsidDel="00527B72">
          <w:rPr>
            <w:rFonts w:ascii="Times New Roman" w:eastAsia="Times New Roman" w:hAnsi="Times New Roman" w:cs="Times New Roman"/>
            <w:sz w:val="24"/>
            <w:szCs w:val="24"/>
          </w:rPr>
          <w:delText>.</w:delText>
        </w:r>
        <w:r w:rsidR="0043685F" w:rsidDel="00527B72">
          <w:rPr>
            <w:rFonts w:ascii="Times New Roman" w:eastAsia="Times New Roman" w:hAnsi="Times New Roman" w:cs="Times New Roman"/>
            <w:sz w:val="24"/>
            <w:szCs w:val="24"/>
          </w:rPr>
          <w:delText xml:space="preserve"> </w:delText>
        </w:r>
      </w:del>
      <w:del w:id="269" w:author="Travis Tai" w:date="2018-07-31T17:35:00Z">
        <w:r w:rsidR="00703C01" w:rsidDel="00527B72">
          <w:rPr>
            <w:rFonts w:ascii="Times New Roman" w:eastAsia="Times New Roman" w:hAnsi="Times New Roman" w:cs="Times New Roman"/>
            <w:sz w:val="24"/>
            <w:szCs w:val="24"/>
          </w:rPr>
          <w:delText>On the flip side</w:delText>
        </w:r>
        <w:r w:rsidR="0043685F" w:rsidDel="00527B72">
          <w:rPr>
            <w:rFonts w:ascii="Times New Roman" w:eastAsia="Times New Roman" w:hAnsi="Times New Roman" w:cs="Times New Roman"/>
            <w:sz w:val="24"/>
            <w:szCs w:val="24"/>
          </w:rPr>
          <w:delText>, policy uptake of closed research published in high-ranking journals</w:delText>
        </w:r>
        <w:r w:rsidR="0002116C" w:rsidDel="00527B72">
          <w:rPr>
            <w:rFonts w:ascii="Times New Roman" w:eastAsia="Times New Roman" w:hAnsi="Times New Roman" w:cs="Times New Roman"/>
            <w:sz w:val="24"/>
            <w:szCs w:val="24"/>
          </w:rPr>
          <w:delText xml:space="preserve"> exceeded that of</w:delText>
        </w:r>
        <w:r w:rsidR="005743D2" w:rsidDel="00527B72">
          <w:rPr>
            <w:rFonts w:ascii="Times New Roman" w:eastAsia="Times New Roman" w:hAnsi="Times New Roman" w:cs="Times New Roman"/>
            <w:sz w:val="24"/>
            <w:szCs w:val="24"/>
          </w:rPr>
          <w:delText xml:space="preserve"> OA studies</w:delText>
        </w:r>
        <w:r w:rsidR="0002116C" w:rsidDel="00527B72">
          <w:rPr>
            <w:rFonts w:ascii="Times New Roman" w:eastAsia="Times New Roman" w:hAnsi="Times New Roman" w:cs="Times New Roman"/>
            <w:sz w:val="24"/>
            <w:szCs w:val="24"/>
          </w:rPr>
          <w:delText>,</w:delText>
        </w:r>
        <w:r w:rsidR="005743D2" w:rsidDel="00527B72">
          <w:rPr>
            <w:rFonts w:ascii="Times New Roman" w:eastAsia="Times New Roman" w:hAnsi="Times New Roman" w:cs="Times New Roman"/>
            <w:sz w:val="24"/>
            <w:szCs w:val="24"/>
          </w:rPr>
          <w:delText xml:space="preserve"> </w:delText>
        </w:r>
        <w:r w:rsidR="00491298" w:rsidDel="00527B72">
          <w:rPr>
            <w:rFonts w:ascii="Times New Roman" w:eastAsia="Times New Roman" w:hAnsi="Times New Roman" w:cs="Times New Roman"/>
            <w:sz w:val="24"/>
            <w:szCs w:val="24"/>
          </w:rPr>
          <w:delText>possibly because</w:delText>
        </w:r>
        <w:r w:rsidR="00395E5C" w:rsidDel="00527B72">
          <w:rPr>
            <w:rFonts w:ascii="Times New Roman" w:eastAsia="Times New Roman" w:hAnsi="Times New Roman" w:cs="Times New Roman"/>
            <w:sz w:val="24"/>
            <w:szCs w:val="24"/>
          </w:rPr>
          <w:delText xml:space="preserve"> </w:delText>
        </w:r>
        <w:r w:rsidR="0016111F" w:rsidDel="00527B72">
          <w:rPr>
            <w:rFonts w:ascii="Times New Roman" w:eastAsia="Times New Roman" w:hAnsi="Times New Roman" w:cs="Times New Roman"/>
            <w:sz w:val="24"/>
            <w:szCs w:val="24"/>
          </w:rPr>
          <w:delText xml:space="preserve">policymakers </w:delText>
        </w:r>
        <w:r w:rsidR="006C1F3A" w:rsidDel="00527B72">
          <w:rPr>
            <w:rFonts w:ascii="Times New Roman" w:eastAsia="Times New Roman" w:hAnsi="Times New Roman" w:cs="Times New Roman"/>
            <w:sz w:val="24"/>
            <w:szCs w:val="24"/>
          </w:rPr>
          <w:delText>choose to cite</w:delText>
        </w:r>
        <w:r w:rsidR="0016111F" w:rsidDel="00527B72">
          <w:rPr>
            <w:rFonts w:ascii="Times New Roman" w:eastAsia="Times New Roman" w:hAnsi="Times New Roman" w:cs="Times New Roman"/>
            <w:sz w:val="24"/>
            <w:szCs w:val="24"/>
          </w:rPr>
          <w:delText xml:space="preserve"> </w:delText>
        </w:r>
        <w:r w:rsidR="00395E5C" w:rsidDel="00527B72">
          <w:rPr>
            <w:rFonts w:ascii="Times New Roman" w:eastAsia="Times New Roman" w:hAnsi="Times New Roman" w:cs="Times New Roman"/>
            <w:sz w:val="24"/>
            <w:szCs w:val="24"/>
          </w:rPr>
          <w:delText>high-</w:delText>
        </w:r>
        <w:r w:rsidR="00FC4AEE" w:rsidDel="00527B72">
          <w:rPr>
            <w:rFonts w:ascii="Times New Roman" w:eastAsia="Times New Roman" w:hAnsi="Times New Roman" w:cs="Times New Roman"/>
            <w:sz w:val="24"/>
            <w:szCs w:val="24"/>
          </w:rPr>
          <w:delText>impact</w:delText>
        </w:r>
        <w:r w:rsidR="00395E5C" w:rsidDel="00527B72">
          <w:rPr>
            <w:rFonts w:ascii="Times New Roman" w:eastAsia="Times New Roman" w:hAnsi="Times New Roman" w:cs="Times New Roman"/>
            <w:sz w:val="24"/>
            <w:szCs w:val="24"/>
          </w:rPr>
          <w:delText xml:space="preserve"> closed</w:delText>
        </w:r>
        <w:r w:rsidR="00FC4AEE" w:rsidDel="00527B72">
          <w:rPr>
            <w:rFonts w:ascii="Times New Roman" w:eastAsia="Times New Roman" w:hAnsi="Times New Roman" w:cs="Times New Roman"/>
            <w:sz w:val="24"/>
            <w:szCs w:val="24"/>
          </w:rPr>
          <w:delText xml:space="preserve"> studies </w:delText>
        </w:r>
        <w:r w:rsidR="0016111F" w:rsidDel="00527B72">
          <w:rPr>
            <w:rFonts w:ascii="Times New Roman" w:eastAsia="Times New Roman" w:hAnsi="Times New Roman" w:cs="Times New Roman"/>
            <w:sz w:val="24"/>
            <w:szCs w:val="24"/>
          </w:rPr>
          <w:delText>which have</w:delText>
        </w:r>
        <w:r w:rsidR="00FC4AEE" w:rsidDel="00527B72">
          <w:rPr>
            <w:rFonts w:ascii="Times New Roman" w:eastAsia="Times New Roman" w:hAnsi="Times New Roman" w:cs="Times New Roman"/>
            <w:sz w:val="24"/>
            <w:szCs w:val="24"/>
          </w:rPr>
          <w:delText xml:space="preserve"> receive</w:delText>
        </w:r>
        <w:r w:rsidR="0016111F" w:rsidDel="00527B72">
          <w:rPr>
            <w:rFonts w:ascii="Times New Roman" w:eastAsia="Times New Roman" w:hAnsi="Times New Roman" w:cs="Times New Roman"/>
            <w:sz w:val="24"/>
            <w:szCs w:val="24"/>
          </w:rPr>
          <w:delText>d</w:delText>
        </w:r>
        <w:r w:rsidR="00FC4AEE" w:rsidDel="00527B72">
          <w:rPr>
            <w:rFonts w:ascii="Times New Roman" w:eastAsia="Times New Roman" w:hAnsi="Times New Roman" w:cs="Times New Roman"/>
            <w:sz w:val="24"/>
            <w:szCs w:val="24"/>
          </w:rPr>
          <w:delText xml:space="preserve"> substantial media attention</w:delText>
        </w:r>
        <w:r w:rsidR="0088027F" w:rsidDel="00527B72">
          <w:rPr>
            <w:rFonts w:ascii="Times New Roman" w:eastAsia="Times New Roman" w:hAnsi="Times New Roman" w:cs="Times New Roman"/>
            <w:sz w:val="24"/>
            <w:szCs w:val="24"/>
          </w:rPr>
          <w:delText>.</w:delText>
        </w:r>
      </w:del>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22C5E04D" w:rsidR="007623B8" w:rsidRDefault="00B46DDD">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Pr>
          <w:rFonts w:ascii="Times New Roman" w:eastAsia="Times New Roman" w:hAnsi="Times New Roman" w:cs="Times New Roman"/>
          <w:sz w:val="24"/>
          <w:szCs w:val="24"/>
        </w:rPr>
        <w:t xml:space="preserve"> </w:t>
      </w:r>
      <w:r w:rsidRPr="00274F04">
        <w:rPr>
          <w:rFonts w:ascii="Times New Roman" w:eastAsia="Times New Roman" w:hAnsi="Times New Roman" w:cs="Times New Roman"/>
          <w:noProof/>
          <w:sz w:val="24"/>
          <w:szCs w:val="24"/>
        </w:rPr>
        <w:t xml:space="preserve">(Hampton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xml:space="preserve">, 2015; McKiernan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transformed entire disciplines </w:t>
      </w:r>
      <w:r w:rsidR="00664AEF" w:rsidRPr="00D1416F">
        <w:rPr>
          <w:rFonts w:ascii="Times New Roman" w:eastAsia="Times New Roman" w:hAnsi="Times New Roman" w:cs="Times New Roman"/>
          <w:noProof/>
          <w:sz w:val="24"/>
          <w:szCs w:val="24"/>
        </w:rPr>
        <w:t>(</w:t>
      </w:r>
      <w:r w:rsidR="00664AEF">
        <w:rPr>
          <w:rFonts w:ascii="Times New Roman" w:eastAsia="Times New Roman" w:hAnsi="Times New Roman" w:cs="Times New Roman"/>
          <w:noProof/>
          <w:sz w:val="24"/>
          <w:szCs w:val="24"/>
        </w:rPr>
        <w:t xml:space="preserve">e.g.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r w:rsidR="0029061A">
        <w:rPr>
          <w:rFonts w:ascii="Times New Roman" w:eastAsia="Times New Roman" w:hAnsi="Times New Roman" w:cs="Times New Roman"/>
          <w:sz w:val="24"/>
          <w:szCs w:val="24"/>
        </w:rPr>
        <w:t>OS b</w:t>
      </w:r>
      <w:r>
        <w:rPr>
          <w:rFonts w:ascii="Times New Roman" w:eastAsia="Times New Roman" w:hAnsi="Times New Roman" w:cs="Times New Roman"/>
          <w:sz w:val="24"/>
          <w:szCs w:val="24"/>
        </w:rPr>
        <w:t>enefits specific to climate change research</w:t>
      </w:r>
      <w:r w:rsidR="006C373E">
        <w:rPr>
          <w:rFonts w:ascii="Times New Roman" w:eastAsia="Times New Roman" w:hAnsi="Times New Roman" w:cs="Times New Roman"/>
          <w:sz w:val="24"/>
          <w:szCs w:val="24"/>
        </w:rPr>
        <w:t xml:space="preserve"> include </w:t>
      </w:r>
      <w:r>
        <w:rPr>
          <w:rFonts w:ascii="Times New Roman" w:eastAsia="Times New Roman" w:hAnsi="Times New Roman" w:cs="Times New Roman"/>
          <w:sz w:val="24"/>
          <w:szCs w:val="24"/>
        </w:rPr>
        <w:t xml:space="preserve">improved collaboration, reproducibility, and scientific progression through sharing of data and code </w:t>
      </w:r>
      <w:r w:rsidRPr="00274F04">
        <w:rPr>
          <w:rFonts w:ascii="Times New Roman" w:eastAsia="Times New Roman" w:hAnsi="Times New Roman" w:cs="Times New Roman"/>
          <w:noProof/>
          <w:sz w:val="24"/>
          <w:szCs w:val="24"/>
        </w:rPr>
        <w:t xml:space="preserve">(Ellison, 2010; Ram, 2013; Lowndes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2017)</w:t>
      </w:r>
      <w:r w:rsidR="00F33531">
        <w:rPr>
          <w:rFonts w:ascii="Times New Roman" w:eastAsia="Times New Roman" w:hAnsi="Times New Roman" w:cs="Times New Roman"/>
          <w:sz w:val="24"/>
          <w:szCs w:val="24"/>
        </w:rPr>
        <w:t xml:space="preserve"> and</w:t>
      </w:r>
      <w:r w:rsidR="001A25FC">
        <w:rPr>
          <w:rFonts w:ascii="Times New Roman" w:eastAsia="Times New Roman" w:hAnsi="Times New Roman" w:cs="Times New Roman"/>
          <w:sz w:val="24"/>
          <w:szCs w:val="24"/>
        </w:rPr>
        <w:t>, because of</w:t>
      </w:r>
      <w:r w:rsidR="00F33531">
        <w:rPr>
          <w:rFonts w:ascii="Times New Roman" w:eastAsia="Times New Roman" w:hAnsi="Times New Roman" w:cs="Times New Roman"/>
          <w:sz w:val="24"/>
          <w:szCs w:val="24"/>
        </w:rPr>
        <w:t xml:space="preserve"> 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363745">
        <w:rPr>
          <w:rFonts w:ascii="Times New Roman" w:eastAsia="Times New Roman" w:hAnsi="Times New Roman" w:cs="Times New Roman"/>
          <w:sz w:val="24"/>
          <w:szCs w:val="24"/>
        </w:rPr>
        <w:t xml:space="preserve"> R 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w:t>
      </w:r>
      <w:r>
        <w:rPr>
          <w:rFonts w:ascii="Times New Roman" w:eastAsia="Times New Roman" w:hAnsi="Times New Roman" w:cs="Times New Roman"/>
          <w:sz w:val="24"/>
          <w:szCs w:val="24"/>
        </w:rPr>
        <w:lastRenderedPageBreak/>
        <w:t xml:space="preserve">climate change research is funded by developed countries yet may focus on climate issues in developing countries that often lack the institutional capacity for journal subscriptions and OA fees </w:t>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t>. Thus, to incentivize OS climate change research, 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commentRangeStart w:id="270"/>
      <w:r>
        <w:rPr>
          <w:rFonts w:ascii="Times New Roman" w:eastAsia="Times New Roman" w:hAnsi="Times New Roman" w:cs="Times New Roman"/>
          <w:b/>
          <w:sz w:val="24"/>
          <w:szCs w:val="24"/>
        </w:rPr>
        <w:lastRenderedPageBreak/>
        <w:t xml:space="preserve">Table </w:t>
      </w:r>
      <w:commentRangeEnd w:id="270"/>
      <w:r w:rsidR="00AC60D2">
        <w:rPr>
          <w:rStyle w:val="CommentReference"/>
        </w:rPr>
        <w:commentReference w:id="270"/>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ins w:id="271" w:author="Travis Tai" w:date="2018-07-26T12:13:00Z">
              <w:r w:rsidR="00E24C36">
                <w:rPr>
                  <w:rFonts w:ascii="Times New Roman" w:eastAsia="Times New Roman" w:hAnsi="Times New Roman" w:cs="Times New Roman"/>
                  <w:sz w:val="20"/>
                  <w:szCs w:val="20"/>
                </w:rPr>
                <w:t>, and Ear</w:t>
              </w:r>
            </w:ins>
            <w:ins w:id="272" w:author="Travis Tai" w:date="2018-07-26T12:14:00Z">
              <w:r w:rsidR="00E24C36">
                <w:rPr>
                  <w:rFonts w:ascii="Times New Roman" w:eastAsia="Times New Roman" w:hAnsi="Times New Roman" w:cs="Times New Roman"/>
                  <w:sz w:val="20"/>
                  <w:szCs w:val="20"/>
                </w:rPr>
                <w:t>thAr</w:t>
              </w:r>
            </w:ins>
            <w:ins w:id="273" w:author="Travis Tai" w:date="2018-07-26T12:13:00Z">
              <w:r w:rsidR="00E24C36">
                <w:rPr>
                  <w:rFonts w:ascii="Times New Roman" w:eastAsia="Times New Roman" w:hAnsi="Times New Roman" w:cs="Times New Roman"/>
                  <w:sz w:val="20"/>
                  <w:szCs w:val="20"/>
                </w:rPr>
                <w:t>Xiv</w:t>
              </w:r>
            </w:ins>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6E8C8615" w:rsidR="00F9178A" w:rsidRDefault="00F9178A" w:rsidP="00202F8A">
      <w:pPr>
        <w:pStyle w:val="Normal1"/>
        <w:spacing w:line="480" w:lineRule="auto"/>
        <w:rPr>
          <w:rFonts w:ascii="Times New Roman" w:eastAsia="Times New Roman" w:hAnsi="Times New Roman" w:cs="Times New Roman"/>
          <w:sz w:val="24"/>
          <w:szCs w:val="24"/>
        </w:rPr>
      </w:pPr>
      <w:commentRangeStart w:id="274"/>
      <w:r>
        <w:rPr>
          <w:rFonts w:ascii="Times New Roman" w:eastAsia="Times New Roman" w:hAnsi="Times New Roman" w:cs="Times New Roman"/>
          <w:b/>
          <w:sz w:val="24"/>
          <w:szCs w:val="24"/>
        </w:rPr>
        <w:t xml:space="preserve">Figure </w:t>
      </w:r>
      <w:commentRangeEnd w:id="274"/>
      <w:r w:rsidR="00AC60D2">
        <w:rPr>
          <w:rStyle w:val="CommentReference"/>
        </w:rPr>
        <w:commentReference w:id="274"/>
      </w:r>
      <w:r>
        <w:rPr>
          <w:rFonts w:ascii="Times New Roman" w:eastAsia="Times New Roman" w:hAnsi="Times New Roman" w:cs="Times New Roman"/>
          <w:b/>
          <w:sz w:val="24"/>
          <w:szCs w:val="24"/>
        </w:rPr>
        <w:t xml:space="preserve">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ins w:id="275" w:author="Travis Tai" w:date="2018-08-01T08:53:00Z">
        <w:r w:rsidR="00D52ADD">
          <w:rPr>
            <w:rFonts w:ascii="Times New Roman" w:eastAsia="Times New Roman" w:hAnsi="Times New Roman" w:cs="Times New Roman"/>
            <w:sz w:val="24"/>
            <w:szCs w:val="24"/>
          </w:rPr>
          <w:t>4</w:t>
        </w:r>
      </w:ins>
      <w:r w:rsidR="00202F8A">
        <w:rPr>
          <w:rFonts w:ascii="Times New Roman" w:eastAsia="Times New Roman" w:hAnsi="Times New Roman" w:cs="Times New Roman"/>
          <w:sz w:val="24"/>
          <w:szCs w:val="24"/>
        </w:rPr>
        <w:t>-</w:t>
      </w:r>
      <w:ins w:id="276" w:author="Travis Tai" w:date="2018-08-01T08:53:00Z">
        <w:r w:rsidR="00D52ADD">
          <w:rPr>
            <w:rFonts w:ascii="Times New Roman" w:eastAsia="Times New Roman" w:hAnsi="Times New Roman" w:cs="Times New Roman"/>
            <w:sz w:val="24"/>
            <w:szCs w:val="24"/>
          </w:rPr>
          <w:t>0.93</w:t>
        </w:r>
      </w:ins>
      <w:r w:rsidR="00202F8A">
        <w:rPr>
          <w:rFonts w:ascii="Times New Roman" w:eastAsia="Times New Roman" w:hAnsi="Times New Roman" w:cs="Times New Roman"/>
          <w:sz w:val="24"/>
          <w:szCs w:val="24"/>
        </w:rPr>
        <w:t xml:space="preserve">, medium = </w:t>
      </w:r>
      <w:ins w:id="277" w:author="Travis Tai" w:date="2018-08-01T08:53:00Z">
        <w:r w:rsidR="00D52ADD">
          <w:rPr>
            <w:rFonts w:ascii="Times New Roman" w:eastAsia="Times New Roman" w:hAnsi="Times New Roman" w:cs="Times New Roman"/>
            <w:sz w:val="24"/>
            <w:szCs w:val="24"/>
          </w:rPr>
          <w:t>0.93</w:t>
        </w:r>
      </w:ins>
      <w:r w:rsidR="00202F8A">
        <w:rPr>
          <w:rFonts w:ascii="Times New Roman" w:eastAsia="Times New Roman" w:hAnsi="Times New Roman" w:cs="Times New Roman"/>
          <w:sz w:val="24"/>
          <w:szCs w:val="24"/>
        </w:rPr>
        <w:t>-1.</w:t>
      </w:r>
      <w:ins w:id="278" w:author="Travis Tai" w:date="2018-08-01T08:54:00Z">
        <w:r w:rsidR="00D52ADD">
          <w:rPr>
            <w:rFonts w:ascii="Times New Roman" w:eastAsia="Times New Roman" w:hAnsi="Times New Roman" w:cs="Times New Roman"/>
            <w:sz w:val="24"/>
            <w:szCs w:val="24"/>
          </w:rPr>
          <w:t>5</w:t>
        </w:r>
      </w:ins>
      <w:r w:rsidR="00202F8A">
        <w:rPr>
          <w:rFonts w:ascii="Times New Roman" w:eastAsia="Times New Roman" w:hAnsi="Times New Roman" w:cs="Times New Roman"/>
          <w:sz w:val="24"/>
          <w:szCs w:val="24"/>
        </w:rPr>
        <w:t>, high = 1.</w:t>
      </w:r>
      <w:ins w:id="279" w:author="Travis Tai" w:date="2018-08-01T08:54:00Z">
        <w:r w:rsidR="00D52ADD">
          <w:rPr>
            <w:rFonts w:ascii="Times New Roman" w:eastAsia="Times New Roman" w:hAnsi="Times New Roman" w:cs="Times New Roman"/>
            <w:sz w:val="24"/>
            <w:szCs w:val="24"/>
          </w:rPr>
          <w:t>5</w:t>
        </w:r>
      </w:ins>
      <w:r w:rsidR="00202F8A">
        <w:rPr>
          <w:rFonts w:ascii="Times New Roman" w:eastAsia="Times New Roman" w:hAnsi="Times New Roman" w:cs="Times New Roman"/>
          <w:sz w:val="24"/>
          <w:szCs w:val="24"/>
        </w:rPr>
        <w:t>-2.</w:t>
      </w:r>
      <w:ins w:id="280" w:author="Travis Tai" w:date="2018-08-01T08:54:00Z">
        <w:r w:rsidR="00D52ADD">
          <w:rPr>
            <w:rFonts w:ascii="Times New Roman" w:eastAsia="Times New Roman" w:hAnsi="Times New Roman" w:cs="Times New Roman"/>
            <w:sz w:val="24"/>
            <w:szCs w:val="24"/>
          </w:rPr>
          <w:t>2</w:t>
        </w:r>
      </w:ins>
      <w:r w:rsidR="00202F8A">
        <w:rPr>
          <w:rFonts w:ascii="Times New Roman" w:eastAsia="Times New Roman" w:hAnsi="Times New Roman" w:cs="Times New Roman"/>
          <w:sz w:val="24"/>
          <w:szCs w:val="24"/>
        </w:rPr>
        <w:t>, very high = 2.</w:t>
      </w:r>
      <w:ins w:id="281" w:author="Travis Tai" w:date="2018-08-01T08:55:00Z">
        <w:r w:rsidR="00D52ADD">
          <w:rPr>
            <w:rFonts w:ascii="Times New Roman" w:eastAsia="Times New Roman" w:hAnsi="Times New Roman" w:cs="Times New Roman"/>
            <w:sz w:val="24"/>
            <w:szCs w:val="24"/>
          </w:rPr>
          <w:t>2</w:t>
        </w:r>
      </w:ins>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hyperlink r:id="rId11" w:history="1">
        <w:r w:rsidR="006B4262" w:rsidRPr="005E7A9B">
          <w:rPr>
            <w:rStyle w:val="Hyperlink"/>
            <w:rFonts w:ascii="Times New Roman" w:eastAsia="Times New Roman" w:hAnsi="Times New Roman" w:cs="Times New Roman"/>
            <w:sz w:val="24"/>
            <w:szCs w:val="24"/>
          </w:rPr>
          <w:t>www.scopus.com</w:t>
        </w:r>
      </w:hyperlink>
      <w:r>
        <w:rPr>
          <w:rFonts w:ascii="Times New Roman" w:eastAsia="Times New Roman" w:hAnsi="Times New Roman" w:cs="Times New Roman"/>
          <w:sz w:val="24"/>
          <w:szCs w:val="24"/>
        </w:rPr>
        <w:t>) for articles and reviews published between 2007-</w:t>
      </w:r>
      <w:bookmarkStart w:id="282" w:name="_GoBack"/>
      <w:bookmarkEnd w:id="282"/>
      <w:r>
        <w:rPr>
          <w:rFonts w:ascii="Times New Roman" w:eastAsia="Times New Roman" w:hAnsi="Times New Roman" w:cs="Times New Roman"/>
          <w:sz w:val="24"/>
          <w:szCs w:val="24"/>
        </w:rPr>
        <w:t>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ins w:id="283" w:author="Travis Tai" w:date="2018-07-31T14:15:00Z">
        <w:r w:rsidR="00D40FFD">
          <w:rPr>
            <w:rFonts w:ascii="Times New Roman" w:eastAsia="Times New Roman" w:hAnsi="Times New Roman" w:cs="Times New Roman"/>
            <w:sz w:val="24"/>
            <w:szCs w:val="24"/>
          </w:rPr>
          <w:t>1</w:t>
        </w:r>
      </w:ins>
      <w:r>
        <w:rPr>
          <w:rFonts w:ascii="Times New Roman" w:eastAsia="Times New Roman" w:hAnsi="Times New Roman" w:cs="Times New Roman"/>
          <w:sz w:val="24"/>
          <w:szCs w:val="24"/>
        </w:rPr>
        <w:t xml:space="preserve">00 total citation records (i.e. journals which regularly published climate change research, n = </w:t>
      </w:r>
      <w:ins w:id="284" w:author="Travis Tai" w:date="2018-08-01T08:50:00Z">
        <w:r w:rsidR="00D52ADD">
          <w:rPr>
            <w:rFonts w:ascii="Times New Roman" w:eastAsia="Times New Roman" w:hAnsi="Times New Roman" w:cs="Times New Roman"/>
            <w:sz w:val="24"/>
            <w:szCs w:val="24"/>
          </w:rPr>
          <w:t>225</w:t>
        </w:r>
      </w:ins>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hyperlink r:id="rId12" w:history="1">
        <w:r w:rsidR="00EF4508" w:rsidRPr="00196ECB">
          <w:rPr>
            <w:rStyle w:val="Hyperlink"/>
            <w:rFonts w:ascii="Times New Roman" w:eastAsia="Times New Roman" w:hAnsi="Times New Roman" w:cs="Times New Roman"/>
            <w:sz w:val="24"/>
            <w:szCs w:val="24"/>
          </w:rPr>
          <w:t>www.scimagojr.com</w:t>
        </w:r>
      </w:hyperlink>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3C260416" w:rsidR="006D2F93" w:rsidRDefault="008635CB"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782C491A" wp14:editId="7D2629FF">
            <wp:extent cx="2286000" cy="5943600"/>
            <wp:effectExtent l="0" t="0" r="0" b="0"/>
            <wp:docPr id="4" name="Picture 4"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ravistai:GitHub:open-climate-change:figures:Figure2_vert.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34E0FA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hyperlink r:id="rId14" w:history="1">
        <w:r w:rsidR="00525442">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w:t>
      </w:r>
      <w:ins w:id="285" w:author="James Robinson" w:date="2018-07-31T09:10:00Z">
        <w:r w:rsidR="00930351">
          <w:rPr>
            <w:rFonts w:ascii="Times New Roman" w:eastAsia="Times New Roman" w:hAnsi="Times New Roman" w:cs="Times New Roman"/>
            <w:sz w:val="24"/>
            <w:szCs w:val="24"/>
          </w:rPr>
          <w:t xml:space="preserve">We minimized outlier effects by excluding any </w:t>
        </w:r>
      </w:ins>
      <w:ins w:id="286" w:author="James Robinson" w:date="2018-07-31T09:11:00Z">
        <w:r w:rsidR="00930351">
          <w:rPr>
            <w:rFonts w:ascii="Times New Roman" w:eastAsia="Times New Roman" w:hAnsi="Times New Roman" w:cs="Times New Roman"/>
            <w:sz w:val="24"/>
            <w:szCs w:val="24"/>
          </w:rPr>
          <w:t xml:space="preserve">journal * year combination with fewer than 3 publications. </w:t>
        </w:r>
      </w:ins>
      <w:ins w:id="287" w:author="James Robinson" w:date="2018-07-31T09:09:00Z">
        <w:r w:rsidR="009F0B4C">
          <w:rPr>
            <w:rFonts w:ascii="Times New Roman" w:eastAsia="Times New Roman" w:hAnsi="Times New Roman" w:cs="Times New Roman"/>
            <w:sz w:val="24"/>
            <w:szCs w:val="24"/>
          </w:rPr>
          <w:t>Average c</w:t>
        </w:r>
      </w:ins>
      <w:del w:id="288" w:author="James Robinson" w:date="2018-07-31T09:09:00Z">
        <w:r w:rsidDel="009F0B4C">
          <w:rPr>
            <w:rFonts w:ascii="Times New Roman" w:eastAsia="Times New Roman" w:hAnsi="Times New Roman" w:cs="Times New Roman"/>
            <w:sz w:val="24"/>
            <w:szCs w:val="24"/>
          </w:rPr>
          <w:delText>C</w:delText>
        </w:r>
      </w:del>
      <w:r>
        <w:rPr>
          <w:rFonts w:ascii="Times New Roman" w:eastAsia="Times New Roman" w:hAnsi="Times New Roman" w:cs="Times New Roman"/>
          <w:sz w:val="24"/>
          <w:szCs w:val="24"/>
        </w:rPr>
        <w:t>itatio</w:t>
      </w:r>
      <w:ins w:id="289" w:author="James Robinson" w:date="2018-07-31T09:09:00Z">
        <w:r w:rsidR="009F0B4C">
          <w:rPr>
            <w:rFonts w:ascii="Times New Roman" w:eastAsia="Times New Roman" w:hAnsi="Times New Roman" w:cs="Times New Roman"/>
            <w:sz w:val="24"/>
            <w:szCs w:val="24"/>
          </w:rPr>
          <w:t>ns</w:t>
        </w:r>
      </w:ins>
      <w:del w:id="290" w:author="James Robinson" w:date="2018-07-31T09:09:00Z">
        <w:r w:rsidDel="009F0B4C">
          <w:rPr>
            <w:rFonts w:ascii="Times New Roman" w:eastAsia="Times New Roman" w:hAnsi="Times New Roman" w:cs="Times New Roman"/>
            <w:sz w:val="24"/>
            <w:szCs w:val="24"/>
          </w:rPr>
          <w:delText>ns</w:delText>
        </w:r>
      </w:del>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commentRangeStart w:id="291"/>
      <w:r>
        <w:rPr>
          <w:rFonts w:ascii="Times New Roman" w:eastAsia="Times New Roman" w:hAnsi="Times New Roman" w:cs="Times New Roman"/>
          <w:b/>
          <w:sz w:val="24"/>
          <w:szCs w:val="24"/>
        </w:rPr>
        <w:lastRenderedPageBreak/>
        <w:t xml:space="preserve">Code </w:t>
      </w:r>
      <w:commentRangeEnd w:id="291"/>
      <w:r w:rsidR="00AC60D2">
        <w:rPr>
          <w:rStyle w:val="CommentReference"/>
        </w:rPr>
        <w:commentReference w:id="291"/>
      </w:r>
      <w:r>
        <w:rPr>
          <w:rFonts w:ascii="Times New Roman" w:eastAsia="Times New Roman" w:hAnsi="Times New Roman" w:cs="Times New Roman"/>
          <w:b/>
          <w:sz w:val="24"/>
          <w:szCs w:val="24"/>
        </w:rPr>
        <w:t xml:space="preserve">and </w:t>
      </w:r>
      <w:r w:rsidR="00F9178A">
        <w:rPr>
          <w:rFonts w:ascii="Times New Roman" w:eastAsia="Times New Roman" w:hAnsi="Times New Roman" w:cs="Times New Roman"/>
          <w:b/>
          <w:sz w:val="24"/>
          <w:szCs w:val="24"/>
        </w:rPr>
        <w:t>Data availability</w:t>
      </w:r>
    </w:p>
    <w:p w14:paraId="13D2AE34" w14:textId="56DA1E97"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5" w:history="1">
        <w:r w:rsidR="00DF1A5B" w:rsidRPr="00891828">
          <w:rPr>
            <w:rStyle w:val="Hyperlink"/>
            <w:rFonts w:ascii="Times New Roman" w:eastAsia="Times New Roman" w:hAnsi="Times New Roman" w:cs="Times New Roman"/>
            <w:sz w:val="24"/>
            <w:szCs w:val="24"/>
          </w:rPr>
          <w:t>github.com/travistai2/open-science-cc</w:t>
        </w:r>
      </w:hyperlink>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r>
        <w:rPr>
          <w:rFonts w:ascii="Times New Roman" w:eastAsia="Times New Roman" w:hAnsi="Times New Roman" w:cs="Times New Roman"/>
          <w:sz w:val="24"/>
          <w:szCs w:val="24"/>
          <w:lang w:val="en-GB"/>
        </w:rPr>
        <w:t>OceanCanada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38E56E" w14:textId="77777777" w:rsidR="000A5147" w:rsidRPr="000C4836" w:rsidRDefault="000A5147" w:rsidP="000A51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moveToRangeStart w:id="292" w:author="James Robinson" w:date="2018-08-01T15:42:00Z" w:name="move520901469"/>
      <w:moveTo w:id="293" w:author="James Robinson" w:date="2018-08-01T15:42:00Z">
        <w:r w:rsidRPr="000C4836">
          <w:rPr>
            <w:rFonts w:ascii="Times New Roman" w:hAnsi="Times New Roman" w:cs="Times New Roman"/>
            <w:noProof/>
            <w:sz w:val="24"/>
            <w:szCs w:val="24"/>
            <w:lang w:val="en-US"/>
          </w:rPr>
          <w:t xml:space="preserve">Bohannon, J. (2016). Who’s downloading pirated papers? Everyone. </w:t>
        </w:r>
        <w:r w:rsidRPr="000C4836">
          <w:rPr>
            <w:rFonts w:ascii="Times New Roman" w:hAnsi="Times New Roman" w:cs="Times New Roman"/>
            <w:i/>
            <w:iCs/>
            <w:noProof/>
            <w:sz w:val="24"/>
            <w:szCs w:val="24"/>
            <w:lang w:val="en-US"/>
          </w:rPr>
          <w:t>Science (80-. ).</w:t>
        </w:r>
        <w:r w:rsidRPr="000C4836">
          <w:rPr>
            <w:rFonts w:ascii="Times New Roman" w:hAnsi="Times New Roman" w:cs="Times New Roman"/>
            <w:noProof/>
            <w:sz w:val="24"/>
            <w:szCs w:val="24"/>
            <w:lang w:val="en-US"/>
          </w:rPr>
          <w:t xml:space="preserve"> 352, 508–512. doi:10.1126/science.352.6285.508.</w:t>
        </w:r>
      </w:moveTo>
    </w:p>
    <w:moveToRangeEnd w:id="292"/>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Default="002B5958" w:rsidP="002B5958">
      <w:pPr>
        <w:widowControl w:val="0"/>
        <w:autoSpaceDE w:val="0"/>
        <w:autoSpaceDN w:val="0"/>
        <w:adjustRightInd w:val="0"/>
        <w:spacing w:line="480" w:lineRule="auto"/>
        <w:ind w:left="480" w:hanging="480"/>
        <w:rPr>
          <w:ins w:id="294" w:author="James Robinson" w:date="2018-08-01T15:43:00Z"/>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7E7F8BE5" w14:textId="3F3B0AD1" w:rsidR="00C33716" w:rsidRPr="002B5958" w:rsidRDefault="00C33716" w:rsidP="002B5958">
      <w:pPr>
        <w:widowControl w:val="0"/>
        <w:autoSpaceDE w:val="0"/>
        <w:autoSpaceDN w:val="0"/>
        <w:adjustRightInd w:val="0"/>
        <w:spacing w:line="480" w:lineRule="auto"/>
        <w:ind w:left="480" w:hanging="480"/>
        <w:rPr>
          <w:rFonts w:ascii="Times New Roman" w:hAnsi="Times New Roman"/>
          <w:noProof/>
          <w:sz w:val="24"/>
          <w:szCs w:val="24"/>
          <w:lang w:val="en-US"/>
        </w:rPr>
      </w:pPr>
      <w:ins w:id="295" w:author="James Robinson" w:date="2018-08-01T15:43:00Z">
        <w:r w:rsidRPr="00C33716">
          <w:rPr>
            <w:rFonts w:ascii="Times New Roman" w:hAnsi="Times New Roman"/>
            <w:noProof/>
            <w:sz w:val="24"/>
            <w:szCs w:val="24"/>
            <w:lang w:val="en-GB"/>
          </w:rPr>
          <w:t xml:space="preserve">Côté IM, Darling ES (2018) Scientists on Twitter: Preaching to the choir or singing from the rooftops? </w:t>
        </w:r>
        <w:r w:rsidRPr="001C3348">
          <w:rPr>
            <w:rFonts w:ascii="Times New Roman" w:hAnsi="Times New Roman"/>
            <w:i/>
            <w:noProof/>
            <w:sz w:val="24"/>
            <w:szCs w:val="24"/>
            <w:lang w:val="en-GB"/>
            <w:rPrChange w:id="296" w:author="James Robinson" w:date="2018-08-01T15:43:00Z">
              <w:rPr>
                <w:rFonts w:ascii="Times New Roman" w:hAnsi="Times New Roman"/>
                <w:noProof/>
                <w:sz w:val="24"/>
                <w:szCs w:val="24"/>
                <w:lang w:val="en-GB"/>
              </w:rPr>
            </w:rPrChange>
          </w:rPr>
          <w:t>FACETS</w:t>
        </w:r>
        <w:r w:rsidRPr="00C33716">
          <w:rPr>
            <w:rFonts w:ascii="Times New Roman" w:hAnsi="Times New Roman"/>
            <w:noProof/>
            <w:sz w:val="24"/>
            <w:szCs w:val="24"/>
            <w:lang w:val="en-GB"/>
          </w:rPr>
          <w:t xml:space="preserve"> </w:t>
        </w:r>
        <w:r w:rsidRPr="00C33716">
          <w:rPr>
            <w:rFonts w:ascii="Times New Roman" w:hAnsi="Times New Roman"/>
            <w:b/>
            <w:noProof/>
            <w:sz w:val="24"/>
            <w:szCs w:val="24"/>
            <w:lang w:val="en-GB"/>
            <w:rPrChange w:id="297" w:author="James Robinson" w:date="2018-08-01T15:43:00Z">
              <w:rPr>
                <w:rFonts w:ascii="Times New Roman" w:hAnsi="Times New Roman"/>
                <w:noProof/>
                <w:sz w:val="24"/>
                <w:szCs w:val="24"/>
                <w:lang w:val="en-GB"/>
              </w:rPr>
            </w:rPrChange>
          </w:rPr>
          <w:t>3</w:t>
        </w:r>
        <w:r>
          <w:rPr>
            <w:rFonts w:ascii="Times New Roman" w:hAnsi="Times New Roman"/>
            <w:noProof/>
            <w:sz w:val="24"/>
            <w:szCs w:val="24"/>
            <w:lang w:val="en-GB"/>
          </w:rPr>
          <w:t xml:space="preserve">, </w:t>
        </w:r>
        <w:r w:rsidRPr="00C33716">
          <w:rPr>
            <w:rFonts w:ascii="Times New Roman" w:hAnsi="Times New Roman"/>
            <w:noProof/>
            <w:sz w:val="24"/>
            <w:szCs w:val="24"/>
            <w:lang w:val="en-GB"/>
          </w:rPr>
          <w:t>682–694</w:t>
        </w:r>
      </w:ins>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2E2164BC" w:rsidR="002B5958" w:rsidRPr="002B5958" w:rsidDel="000A5147" w:rsidRDefault="002B5958" w:rsidP="002B5958">
      <w:pPr>
        <w:widowControl w:val="0"/>
        <w:autoSpaceDE w:val="0"/>
        <w:autoSpaceDN w:val="0"/>
        <w:adjustRightInd w:val="0"/>
        <w:spacing w:line="480" w:lineRule="auto"/>
        <w:ind w:left="480" w:hanging="480"/>
        <w:rPr>
          <w:del w:id="298" w:author="James Robinson" w:date="2018-08-01T15:42:00Z"/>
          <w:rFonts w:ascii="Times New Roman" w:hAnsi="Times New Roman"/>
          <w:noProof/>
          <w:sz w:val="24"/>
          <w:szCs w:val="24"/>
          <w:lang w:val="en-US"/>
        </w:rPr>
      </w:pPr>
      <w:del w:id="299" w:author="James Robinson" w:date="2018-08-01T15:42:00Z">
        <w:r w:rsidRPr="002B5958" w:rsidDel="000A5147">
          <w:rPr>
            <w:rFonts w:ascii="Times New Roman" w:hAnsi="Times New Roman"/>
            <w:noProof/>
            <w:sz w:val="24"/>
            <w:szCs w:val="24"/>
            <w:lang w:val="en-US"/>
          </w:rPr>
          <w:delText xml:space="preserve">Darling E, Shiffman D, Cȏté I, Drew J (2013) The role of Twitter in the life cycle of a scientific publication. </w:delText>
        </w:r>
        <w:r w:rsidRPr="002B5958" w:rsidDel="000A5147">
          <w:rPr>
            <w:rFonts w:ascii="Times New Roman" w:hAnsi="Times New Roman"/>
            <w:i/>
            <w:iCs/>
            <w:noProof/>
            <w:sz w:val="24"/>
            <w:szCs w:val="24"/>
            <w:lang w:val="en-US"/>
          </w:rPr>
          <w:delText>Ideas in Ecology and Evolution</w:delText>
        </w:r>
        <w:r w:rsidRPr="002B5958" w:rsidDel="000A5147">
          <w:rPr>
            <w:rFonts w:ascii="Times New Roman" w:hAnsi="Times New Roman"/>
            <w:noProof/>
            <w:sz w:val="24"/>
            <w:szCs w:val="24"/>
            <w:lang w:val="en-US"/>
          </w:rPr>
          <w:delText xml:space="preserve">, </w:delText>
        </w:r>
        <w:r w:rsidRPr="002B5958" w:rsidDel="000A5147">
          <w:rPr>
            <w:rFonts w:ascii="Times New Roman" w:hAnsi="Times New Roman"/>
            <w:b/>
            <w:bCs/>
            <w:noProof/>
            <w:sz w:val="24"/>
            <w:szCs w:val="24"/>
            <w:lang w:val="en-US"/>
          </w:rPr>
          <w:delText>6</w:delText>
        </w:r>
        <w:r w:rsidRPr="002B5958" w:rsidDel="000A5147">
          <w:rPr>
            <w:rFonts w:ascii="Times New Roman" w:hAnsi="Times New Roman"/>
            <w:noProof/>
            <w:sz w:val="24"/>
            <w:szCs w:val="24"/>
            <w:lang w:val="en-US"/>
          </w:rPr>
          <w:delText>, 32–43.</w:delText>
        </w:r>
      </w:del>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Default="002B5958" w:rsidP="002B5958">
      <w:pPr>
        <w:widowControl w:val="0"/>
        <w:autoSpaceDE w:val="0"/>
        <w:autoSpaceDN w:val="0"/>
        <w:adjustRightInd w:val="0"/>
        <w:spacing w:line="480" w:lineRule="auto"/>
        <w:ind w:left="480" w:hanging="480"/>
        <w:rPr>
          <w:ins w:id="300" w:author="James Robinson" w:date="2018-08-01T15:42:00Z"/>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206FB77C" w14:textId="0CE235D3" w:rsidR="000A5147" w:rsidRPr="00B91C47" w:rsidRDefault="000A5147" w:rsidP="00B91C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ins w:id="301" w:author="James Robinson" w:date="2018-08-01T15:42:00Z">
        <w:r w:rsidRPr="000C4836">
          <w:rPr>
            <w:rFonts w:ascii="Times New Roman" w:hAnsi="Times New Roman" w:cs="Times New Roman"/>
            <w:noProof/>
            <w:sz w:val="24"/>
            <w:szCs w:val="24"/>
            <w:lang w:val="en-US"/>
          </w:rPr>
          <w:t xml:space="preserve">Grorud-Colvert, K., Lester, S. E., Airame, S., Neeley, E., and Gaines, S. D. (2010). Communicating marine reserve science to diverse audiences.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107, 18306–18311. doi:10.1073/pnas.0914292107.</w:t>
        </w:r>
      </w:ins>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6F5B14">
        <w:rPr>
          <w:rFonts w:ascii="Times New Roman" w:hAnsi="Times New Roman"/>
          <w:noProof/>
          <w:sz w:val="24"/>
          <w:szCs w:val="24"/>
          <w:lang w:val="da-DK"/>
        </w:rPr>
        <w:t xml:space="preserve">Hampton SE, Anderson S, Bagby SC et al. </w:t>
      </w:r>
      <w:r w:rsidRPr="002B5958">
        <w:rPr>
          <w:rFonts w:ascii="Times New Roman" w:hAnsi="Times New Roman"/>
          <w:noProof/>
          <w:sz w:val="24"/>
          <w:szCs w:val="24"/>
          <w:lang w:val="en-US"/>
        </w:rPr>
        <w:t xml:space="preserve">(2015)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Default="002B5958" w:rsidP="002B5958">
      <w:pPr>
        <w:widowControl w:val="0"/>
        <w:autoSpaceDE w:val="0"/>
        <w:autoSpaceDN w:val="0"/>
        <w:adjustRightInd w:val="0"/>
        <w:spacing w:line="480" w:lineRule="auto"/>
        <w:ind w:left="480" w:hanging="480"/>
        <w:rPr>
          <w:ins w:id="302" w:author="James Robinson" w:date="2018-08-01T15:44:00Z"/>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093435A" w14:textId="0C92B4A0" w:rsidR="00BB1B08" w:rsidRPr="002B5958" w:rsidRDefault="00BB1B08" w:rsidP="002B5958">
      <w:pPr>
        <w:widowControl w:val="0"/>
        <w:autoSpaceDE w:val="0"/>
        <w:autoSpaceDN w:val="0"/>
        <w:adjustRightInd w:val="0"/>
        <w:spacing w:line="480" w:lineRule="auto"/>
        <w:ind w:left="480" w:hanging="480"/>
        <w:rPr>
          <w:rFonts w:ascii="Times New Roman" w:hAnsi="Times New Roman"/>
          <w:noProof/>
          <w:sz w:val="24"/>
          <w:szCs w:val="24"/>
          <w:lang w:val="en-US"/>
        </w:rPr>
      </w:pPr>
      <w:ins w:id="303" w:author="James Robinson" w:date="2018-08-01T15:44:00Z">
        <w:r>
          <w:rPr>
            <w:rFonts w:ascii="Times New Roman" w:hAnsi="Times New Roman"/>
            <w:noProof/>
            <w:sz w:val="24"/>
            <w:szCs w:val="24"/>
            <w:lang w:val="en-US"/>
          </w:rPr>
          <w:t xml:space="preserve">Himmelstein, DS, Romero AR, Levernier JG, </w:t>
        </w:r>
      </w:ins>
      <w:ins w:id="304" w:author="James Robinson" w:date="2018-08-01T15:45:00Z">
        <w:r>
          <w:rPr>
            <w:rFonts w:ascii="Times New Roman" w:hAnsi="Times New Roman"/>
            <w:noProof/>
            <w:sz w:val="24"/>
            <w:szCs w:val="24"/>
            <w:lang w:val="en-US"/>
          </w:rPr>
          <w:t xml:space="preserve">Munro TA, Mclaughlin SR, Tzovaras BG, Greene CS (2018) Sci-Hub provides access to nearly all scholarly literature. </w:t>
        </w:r>
        <w:r w:rsidRPr="00801FDE">
          <w:rPr>
            <w:rFonts w:ascii="Times New Roman" w:hAnsi="Times New Roman"/>
            <w:i/>
            <w:noProof/>
            <w:sz w:val="24"/>
            <w:szCs w:val="24"/>
            <w:lang w:val="en-US"/>
            <w:rPrChange w:id="305" w:author="James Robinson" w:date="2018-08-01T15:47:00Z">
              <w:rPr>
                <w:rFonts w:ascii="Times New Roman" w:hAnsi="Times New Roman"/>
                <w:noProof/>
                <w:sz w:val="24"/>
                <w:szCs w:val="24"/>
                <w:lang w:val="en-US"/>
              </w:rPr>
            </w:rPrChange>
          </w:rPr>
          <w:t>eLife</w:t>
        </w:r>
      </w:ins>
      <w:ins w:id="306" w:author="James Robinson" w:date="2018-08-01T15:46:00Z">
        <w:r>
          <w:rPr>
            <w:rFonts w:ascii="Times New Roman" w:hAnsi="Times New Roman"/>
            <w:noProof/>
            <w:sz w:val="24"/>
            <w:szCs w:val="24"/>
            <w:lang w:val="en-US"/>
          </w:rPr>
          <w:t xml:space="preserve"> </w:t>
        </w:r>
        <w:r w:rsidRPr="00801FDE">
          <w:rPr>
            <w:rFonts w:ascii="Times New Roman" w:hAnsi="Times New Roman"/>
            <w:b/>
            <w:noProof/>
            <w:sz w:val="24"/>
            <w:szCs w:val="24"/>
            <w:lang w:val="en-US"/>
            <w:rPrChange w:id="307" w:author="James Robinson" w:date="2018-08-01T15:47:00Z">
              <w:rPr>
                <w:rFonts w:ascii="Times New Roman" w:hAnsi="Times New Roman"/>
                <w:noProof/>
                <w:sz w:val="24"/>
                <w:szCs w:val="24"/>
                <w:lang w:val="en-US"/>
              </w:rPr>
            </w:rPrChange>
          </w:rPr>
          <w:t>7</w:t>
        </w:r>
        <w:r w:rsidR="00801FDE" w:rsidRPr="00801FDE">
          <w:rPr>
            <w:rFonts w:ascii="Times New Roman" w:hAnsi="Times New Roman"/>
            <w:noProof/>
            <w:sz w:val="24"/>
            <w:szCs w:val="24"/>
            <w:lang w:val="en-US"/>
          </w:rPr>
          <w:t>,</w:t>
        </w:r>
        <w:r w:rsidR="00801FDE">
          <w:rPr>
            <w:rFonts w:ascii="Times New Roman" w:hAnsi="Times New Roman"/>
            <w:noProof/>
            <w:sz w:val="24"/>
            <w:szCs w:val="24"/>
            <w:lang w:val="en-US"/>
          </w:rPr>
          <w:t xml:space="preserve"> </w:t>
        </w:r>
        <w:r>
          <w:rPr>
            <w:rFonts w:ascii="Times New Roman" w:hAnsi="Times New Roman"/>
            <w:noProof/>
            <w:sz w:val="24"/>
            <w:szCs w:val="24"/>
            <w:lang w:val="en-US"/>
          </w:rPr>
          <w:t>e32822.</w:t>
        </w:r>
      </w:ins>
      <w:ins w:id="308" w:author="James Robinson" w:date="2018-08-01T15:45:00Z">
        <w:r>
          <w:rPr>
            <w:rFonts w:ascii="Times New Roman" w:hAnsi="Times New Roman"/>
            <w:noProof/>
            <w:sz w:val="24"/>
            <w:szCs w:val="24"/>
            <w:lang w:val="en-US"/>
          </w:rPr>
          <w:t xml:space="preserve"> </w:t>
        </w:r>
      </w:ins>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commentRangeStart w:id="309"/>
      <w:r w:rsidRPr="002B5958">
        <w:rPr>
          <w:rFonts w:ascii="Times New Roman" w:hAnsi="Times New Roman"/>
          <w:noProof/>
          <w:sz w:val="24"/>
          <w:szCs w:val="24"/>
          <w:lang w:val="en-US"/>
        </w:rPr>
        <w:t xml:space="preserve">McSweeney </w:t>
      </w:r>
      <w:commentRangeEnd w:id="309"/>
      <w:r w:rsidR="00AC60D2">
        <w:rPr>
          <w:rStyle w:val="CommentReference"/>
        </w:rPr>
        <w:commentReference w:id="309"/>
      </w:r>
      <w:r w:rsidRPr="002B5958">
        <w:rPr>
          <w:rFonts w:ascii="Times New Roman" w:hAnsi="Times New Roman"/>
          <w:noProof/>
          <w:sz w:val="24"/>
          <w:szCs w:val="24"/>
          <w:lang w:val="en-US"/>
        </w:rPr>
        <w:t xml:space="preserve">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ins w:id="310" w:author="Travis Tai" w:date="2018-07-26T12:46:00Z">
        <w:r w:rsidR="00F84826">
          <w:rPr>
            <w:rFonts w:ascii="Times New Roman" w:hAnsi="Times New Roman"/>
            <w:noProof/>
            <w:sz w:val="24"/>
            <w:szCs w:val="24"/>
            <w:lang w:val="en-US"/>
          </w:rPr>
          <w:t xml:space="preserve"> Accessed </w:t>
        </w:r>
      </w:ins>
      <w:ins w:id="311" w:author="Travis Tai" w:date="2018-07-26T12:47:00Z">
        <w:r w:rsidR="00F84826">
          <w:rPr>
            <w:rFonts w:ascii="Times New Roman" w:hAnsi="Times New Roman"/>
            <w:noProof/>
            <w:sz w:val="24"/>
            <w:szCs w:val="24"/>
            <w:lang w:val="en-US"/>
          </w:rPr>
          <w:t xml:space="preserve">on </w:t>
        </w:r>
      </w:ins>
      <w:ins w:id="312" w:author="Travis Tai" w:date="2018-07-26T12:46:00Z">
        <w:r w:rsidR="00F84826">
          <w:rPr>
            <w:rFonts w:ascii="Times New Roman" w:hAnsi="Times New Roman"/>
            <w:noProof/>
            <w:sz w:val="24"/>
            <w:szCs w:val="24"/>
            <w:lang w:val="en-US"/>
          </w:rPr>
          <w:t xml:space="preserve">05-02-2018, from </w:t>
        </w:r>
      </w:ins>
      <w:ins w:id="313" w:author="Travis Tai" w:date="2018-07-26T12:47:00Z">
        <w:r w:rsidR="00F84826" w:rsidRPr="00F84826">
          <w:rPr>
            <w:rFonts w:ascii="Times New Roman" w:hAnsi="Times New Roman"/>
            <w:noProof/>
            <w:sz w:val="24"/>
            <w:szCs w:val="24"/>
            <w:lang w:val="en-US"/>
          </w:rPr>
          <w:t>https://www.carbonbrief.org/analysis-the-most-cited-climate-change-papers</w:t>
        </w:r>
      </w:ins>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ins w:id="314" w:author="Travis Tai" w:date="2018-07-26T12:47:00Z">
        <w:r w:rsidR="00F84826">
          <w:rPr>
            <w:rFonts w:ascii="Times New Roman" w:hAnsi="Times New Roman"/>
            <w:noProof/>
            <w:sz w:val="24"/>
            <w:szCs w:val="24"/>
            <w:lang w:val="en-US"/>
          </w:rPr>
          <w:t xml:space="preserve"> Accessed on 05-02-2018, from </w:t>
        </w:r>
      </w:ins>
      <w:ins w:id="315" w:author="Travis Tai" w:date="2018-07-26T12:48:00Z">
        <w:r w:rsidR="00F84826" w:rsidRPr="00F84826">
          <w:rPr>
            <w:rFonts w:ascii="Times New Roman" w:hAnsi="Times New Roman"/>
            <w:noProof/>
            <w:sz w:val="24"/>
            <w:szCs w:val="24"/>
            <w:lang w:val="en-US"/>
          </w:rPr>
          <w:t>https://obamawhitehouse.archives.gov/the-press-office/2013/05/09/executive-order-making-open-and-machine-readable-new-default-government-</w:t>
        </w:r>
      </w:ins>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5699D7FD" w14:textId="77777777" w:rsidR="000037CC" w:rsidRDefault="002B5958" w:rsidP="000037CC">
      <w:pPr>
        <w:widowControl w:val="0"/>
        <w:autoSpaceDE w:val="0"/>
        <w:autoSpaceDN w:val="0"/>
        <w:adjustRightInd w:val="0"/>
        <w:spacing w:line="480" w:lineRule="auto"/>
        <w:ind w:left="480" w:hanging="480"/>
        <w:rPr>
          <w:ins w:id="316" w:author="Travis Tai" w:date="2018-07-26T11:24:00Z"/>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ins w:id="317" w:author="Travis Tai" w:date="2018-07-26T11:24:00Z">
        <w:r>
          <w:rPr>
            <w:rFonts w:ascii="Times New Roman" w:hAnsi="Times New Roman" w:cs="Times New Roman"/>
            <w:sz w:val="24"/>
            <w:szCs w:val="24"/>
            <w:lang w:val="en-US"/>
          </w:rPr>
          <w:t>Rafidimanantsoa HP, Poudyal</w:t>
        </w:r>
      </w:ins>
      <w:ins w:id="318" w:author="Travis Tai" w:date="2018-07-26T11:25:00Z">
        <w:r>
          <w:rPr>
            <w:rFonts w:ascii="Times New Roman" w:hAnsi="Times New Roman" w:cs="Times New Roman"/>
            <w:sz w:val="24"/>
            <w:szCs w:val="24"/>
            <w:lang w:val="en-US"/>
          </w:rPr>
          <w:t xml:space="preserve"> </w:t>
        </w:r>
      </w:ins>
      <w:ins w:id="319" w:author="Travis Tai" w:date="2018-07-26T11:24:00Z">
        <w:r>
          <w:rPr>
            <w:rFonts w:ascii="Times New Roman" w:hAnsi="Times New Roman" w:cs="Times New Roman"/>
            <w:sz w:val="24"/>
            <w:szCs w:val="24"/>
            <w:lang w:val="en-US"/>
          </w:rPr>
          <w:t>M, Ramamonjisoa BS and Jones</w:t>
        </w:r>
      </w:ins>
      <w:ins w:id="320" w:author="Travis Tai" w:date="2018-07-26T11:25:00Z">
        <w:r>
          <w:rPr>
            <w:rFonts w:ascii="Times New Roman" w:hAnsi="Times New Roman" w:cs="Times New Roman"/>
            <w:sz w:val="24"/>
            <w:szCs w:val="24"/>
            <w:lang w:val="en-US"/>
          </w:rPr>
          <w:t xml:space="preserve"> </w:t>
        </w:r>
      </w:ins>
      <w:ins w:id="321" w:author="Travis Tai" w:date="2018-07-26T11:24:00Z">
        <w:r>
          <w:rPr>
            <w:rFonts w:ascii="Times New Roman" w:hAnsi="Times New Roman" w:cs="Times New Roman"/>
            <w:sz w:val="24"/>
            <w:szCs w:val="24"/>
            <w:lang w:val="en-US"/>
          </w:rPr>
          <w:t xml:space="preserve">JPG </w:t>
        </w:r>
      </w:ins>
      <w:ins w:id="322" w:author="Travis Tai" w:date="2018-07-26T11:25:00Z">
        <w:r>
          <w:rPr>
            <w:rFonts w:ascii="Times New Roman" w:hAnsi="Times New Roman" w:cs="Times New Roman"/>
            <w:sz w:val="24"/>
            <w:szCs w:val="24"/>
            <w:lang w:val="en-US"/>
          </w:rPr>
          <w:t>(</w:t>
        </w:r>
      </w:ins>
      <w:ins w:id="323" w:author="Travis Tai" w:date="2018-07-26T11:24:00Z">
        <w:r>
          <w:rPr>
            <w:rFonts w:ascii="Times New Roman" w:hAnsi="Times New Roman" w:cs="Times New Roman"/>
            <w:sz w:val="24"/>
            <w:szCs w:val="24"/>
            <w:lang w:val="en-US"/>
          </w:rPr>
          <w:t>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Madagascar. Madagasc</w:t>
        </w:r>
        <w:r>
          <w:rPr>
            <w:rFonts w:ascii="Times New Roman" w:hAnsi="Times New Roman" w:cs="Times New Roman"/>
            <w:sz w:val="24"/>
            <w:szCs w:val="24"/>
            <w:lang w:val="en-US"/>
          </w:rPr>
          <w:t xml:space="preserve">ar Conservation &amp; Development 13, </w:t>
        </w:r>
        <w:proofErr w:type="gramStart"/>
        <w:r>
          <w:rPr>
            <w:rFonts w:ascii="Times New Roman" w:hAnsi="Times New Roman" w:cs="Times New Roman"/>
            <w:sz w:val="24"/>
            <w:szCs w:val="24"/>
            <w:lang w:val="en-US"/>
          </w:rPr>
          <w:t>1:</w:t>
        </w:r>
        <w:r w:rsidRPr="000037CC">
          <w:rPr>
            <w:rFonts w:ascii="Times New Roman" w:hAnsi="Times New Roman" w:cs="Times New Roman"/>
            <w:sz w:val="24"/>
            <w:szCs w:val="24"/>
            <w:lang w:val="en-US"/>
          </w:rPr>
          <w:t>xx</w:t>
        </w:r>
        <w:proofErr w:type="gramEnd"/>
        <w:r w:rsidRPr="000037CC">
          <w:rPr>
            <w:rFonts w:ascii="Times New Roman" w:hAnsi="Times New Roman" w:cs="Times New Roman"/>
            <w:sz w:val="24"/>
            <w:szCs w:val="24"/>
            <w:lang w:val="en-US"/>
          </w:rPr>
          <w:t>–xx</w:t>
        </w:r>
        <w:r>
          <w:rPr>
            <w:rFonts w:ascii="Times New Roman" w:hAnsi="Times New Roman" w:cs="Times New Roman"/>
            <w:sz w:val="24"/>
            <w:szCs w:val="24"/>
            <w:lang w:val="en-US"/>
          </w:rPr>
          <w:t>. http://dx.doi.org/10.4314/mcd.v13i1.3//Early</w:t>
        </w:r>
        <w:r w:rsidRPr="000037CC">
          <w:rPr>
            <w:rFonts w:ascii="Times New Roman" w:hAnsi="Times New Roman" w:cs="Times New Roman"/>
            <w:sz w:val="24"/>
            <w:szCs w:val="24"/>
            <w:lang w:val="en-US"/>
          </w:rPr>
          <w:t>View</w:t>
        </w:r>
      </w:ins>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ins w:id="324" w:author="Travis Tai" w:date="2018-07-26T10:25:00Z"/>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ins w:id="325" w:author="Travis Tai" w:date="2018-07-26T10:25:00Z">
        <w:r w:rsidRPr="007341ED">
          <w:rPr>
            <w:rFonts w:ascii="Times New Roman" w:eastAsia="Times New Roman" w:hAnsi="Times New Roman" w:cs="Lucida Grande"/>
            <w:color w:val="auto"/>
            <w:sz w:val="24"/>
            <w:szCs w:val="24"/>
            <w:shd w:val="clear" w:color="auto" w:fill="FFFFFF"/>
            <w:lang w:val="en-CA"/>
          </w:rPr>
          <w:t xml:space="preserve">SCImago, (n.d.). SJR — SCImago Journal &amp; Country Rank [Portal]. Retrieved </w:t>
        </w:r>
      </w:ins>
      <w:ins w:id="326" w:author="Travis Tai" w:date="2018-07-26T10:50:00Z">
        <w:r w:rsidR="005E48FA">
          <w:rPr>
            <w:rFonts w:ascii="Times New Roman" w:eastAsia="Times New Roman" w:hAnsi="Times New Roman" w:cs="Lucida Grande"/>
            <w:color w:val="auto"/>
            <w:sz w:val="24"/>
            <w:szCs w:val="24"/>
            <w:shd w:val="clear" w:color="auto" w:fill="FFFFFF"/>
            <w:lang w:val="en-CA"/>
          </w:rPr>
          <w:t>05-02-2018</w:t>
        </w:r>
      </w:ins>
      <w:ins w:id="327" w:author="Travis Tai" w:date="2018-07-26T10:25:00Z">
        <w:r w:rsidRPr="007341ED">
          <w:rPr>
            <w:rFonts w:ascii="Times New Roman" w:eastAsia="Times New Roman" w:hAnsi="Times New Roman" w:cs="Lucida Grande"/>
            <w:color w:val="auto"/>
            <w:sz w:val="24"/>
            <w:szCs w:val="24"/>
            <w:shd w:val="clear" w:color="auto" w:fill="FFFFFF"/>
            <w:lang w:val="en-CA"/>
          </w:rPr>
          <w:t>, from http://www.scimagojr.com</w:t>
        </w:r>
      </w:ins>
    </w:p>
    <w:p w14:paraId="424AD2FA" w14:textId="77777777" w:rsidR="002B5958" w:rsidRDefault="002B5958" w:rsidP="002B5958">
      <w:pPr>
        <w:widowControl w:val="0"/>
        <w:autoSpaceDE w:val="0"/>
        <w:autoSpaceDN w:val="0"/>
        <w:adjustRightInd w:val="0"/>
        <w:spacing w:line="480" w:lineRule="auto"/>
        <w:ind w:left="480" w:hanging="480"/>
        <w:rPr>
          <w:ins w:id="328" w:author="James Robinson" w:date="2018-08-01T15:42:00Z"/>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66E01FB5" w14:textId="77777777" w:rsidR="000A5147" w:rsidRPr="000C4836" w:rsidDel="000A5147" w:rsidRDefault="000A5147" w:rsidP="000A5147">
      <w:pPr>
        <w:widowControl w:val="0"/>
        <w:autoSpaceDE w:val="0"/>
        <w:autoSpaceDN w:val="0"/>
        <w:adjustRightInd w:val="0"/>
        <w:spacing w:line="480" w:lineRule="auto"/>
        <w:ind w:left="480" w:hanging="480"/>
        <w:rPr>
          <w:del w:id="329" w:author="James Robinson" w:date="2018-08-01T15:42:00Z"/>
          <w:rFonts w:ascii="Times New Roman" w:hAnsi="Times New Roman" w:cs="Times New Roman"/>
          <w:noProof/>
          <w:sz w:val="24"/>
        </w:rPr>
      </w:pPr>
      <w:moveToRangeStart w:id="330" w:author="James Robinson" w:date="2018-08-01T15:42:00Z" w:name="move520901478"/>
      <w:moveTo w:id="331" w:author="James Robinson" w:date="2018-08-01T15:42:00Z">
        <w:r w:rsidRPr="000C4836">
          <w:rPr>
            <w:rFonts w:ascii="Times New Roman" w:hAnsi="Times New Roman" w:cs="Times New Roman"/>
            <w:noProof/>
            <w:sz w:val="24"/>
            <w:szCs w:val="24"/>
            <w:lang w:val="en-US"/>
          </w:rPr>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w:t>
        </w:r>
        <w:r w:rsidRPr="000C4836">
          <w:rPr>
            <w:rFonts w:ascii="Times New Roman" w:hAnsi="Times New Roman" w:cs="Times New Roman"/>
            <w:noProof/>
            <w:sz w:val="24"/>
            <w:szCs w:val="24"/>
            <w:lang w:val="en-US"/>
          </w:rPr>
          <w:lastRenderedPageBreak/>
          <w:t>doi:10.1073/pnas.1708290115.</w:t>
        </w:r>
      </w:moveTo>
    </w:p>
    <w:moveToRangeEnd w:id="330"/>
    <w:p w14:paraId="5E896CF1" w14:textId="77777777" w:rsidR="000A5147" w:rsidRPr="007341ED" w:rsidRDefault="000A5147" w:rsidP="000A5147">
      <w:pPr>
        <w:widowControl w:val="0"/>
        <w:autoSpaceDE w:val="0"/>
        <w:autoSpaceDN w:val="0"/>
        <w:adjustRightInd w:val="0"/>
        <w:spacing w:line="480" w:lineRule="auto"/>
        <w:ind w:left="480" w:hanging="480"/>
        <w:rPr>
          <w:rFonts w:ascii="Times New Roman" w:hAnsi="Times New Roman"/>
          <w:noProof/>
          <w:sz w:val="24"/>
          <w:szCs w:val="24"/>
          <w:lang w:val="en-US"/>
        </w:rPr>
      </w:pP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6B0AB9C6" w14:textId="34A9DA4B" w:rsidR="000C4836" w:rsidRPr="000C4836" w:rsidRDefault="00971C45"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ins w:id="332" w:author="Travis Tai" w:date="2018-07-26T11:46:00Z">
        <w:r>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 xml:space="preserve">ADDIN Mendeley Bibliography CSL_BIBLIOGRAPHY </w:instrText>
        </w:r>
      </w:ins>
      <w:r>
        <w:rPr>
          <w:rFonts w:ascii="Times New Roman" w:eastAsia="Times New Roman" w:hAnsi="Times New Roman" w:cs="Times New Roman"/>
          <w:b/>
          <w:sz w:val="24"/>
          <w:szCs w:val="24"/>
        </w:rPr>
        <w:fldChar w:fldCharType="separate"/>
      </w:r>
      <w:moveFromRangeStart w:id="333" w:author="James Robinson" w:date="2018-08-01T15:42:00Z" w:name="move520901469"/>
      <w:moveFrom w:id="334" w:author="James Robinson" w:date="2018-08-01T15:42:00Z">
        <w:r w:rsidR="000C4836" w:rsidRPr="000C4836" w:rsidDel="000A5147">
          <w:rPr>
            <w:rFonts w:ascii="Times New Roman" w:hAnsi="Times New Roman" w:cs="Times New Roman"/>
            <w:noProof/>
            <w:sz w:val="24"/>
            <w:szCs w:val="24"/>
            <w:lang w:val="en-US"/>
          </w:rPr>
          <w:t xml:space="preserve">Bohannon, J. (2016). Who’s downloading pirated papers? Everyone. </w:t>
        </w:r>
        <w:r w:rsidR="000C4836" w:rsidRPr="000C4836" w:rsidDel="000A5147">
          <w:rPr>
            <w:rFonts w:ascii="Times New Roman" w:hAnsi="Times New Roman" w:cs="Times New Roman"/>
            <w:i/>
            <w:iCs/>
            <w:noProof/>
            <w:sz w:val="24"/>
            <w:szCs w:val="24"/>
            <w:lang w:val="en-US"/>
          </w:rPr>
          <w:t>Science (80-. ).</w:t>
        </w:r>
        <w:r w:rsidR="000C4836" w:rsidRPr="000C4836" w:rsidDel="000A5147">
          <w:rPr>
            <w:rFonts w:ascii="Times New Roman" w:hAnsi="Times New Roman" w:cs="Times New Roman"/>
            <w:noProof/>
            <w:sz w:val="24"/>
            <w:szCs w:val="24"/>
            <w:lang w:val="en-US"/>
          </w:rPr>
          <w:t xml:space="preserve"> 352, 508–512. doi:10.1126/science.352.6285.508.</w:t>
        </w:r>
      </w:moveFrom>
      <w:moveFromRangeEnd w:id="333"/>
    </w:p>
    <w:p w14:paraId="1585C7BC" w14:textId="64C05EA2" w:rsidR="000C4836" w:rsidRPr="000C4836" w:rsidDel="000A5147" w:rsidRDefault="000C4836" w:rsidP="000C4836">
      <w:pPr>
        <w:widowControl w:val="0"/>
        <w:autoSpaceDE w:val="0"/>
        <w:autoSpaceDN w:val="0"/>
        <w:adjustRightInd w:val="0"/>
        <w:spacing w:line="480" w:lineRule="auto"/>
        <w:ind w:left="480" w:hanging="480"/>
        <w:rPr>
          <w:del w:id="335" w:author="James Robinson" w:date="2018-08-01T15:42:00Z"/>
          <w:rFonts w:ascii="Times New Roman" w:hAnsi="Times New Roman" w:cs="Times New Roman"/>
          <w:noProof/>
          <w:sz w:val="24"/>
          <w:szCs w:val="24"/>
          <w:lang w:val="en-US"/>
        </w:rPr>
      </w:pPr>
      <w:del w:id="336" w:author="James Robinson" w:date="2018-08-01T15:42:00Z">
        <w:r w:rsidRPr="000C4836" w:rsidDel="000A5147">
          <w:rPr>
            <w:rFonts w:ascii="Times New Roman" w:hAnsi="Times New Roman" w:cs="Times New Roman"/>
            <w:noProof/>
            <w:sz w:val="24"/>
            <w:szCs w:val="24"/>
            <w:lang w:val="en-US"/>
          </w:rPr>
          <w:delText xml:space="preserve">Grorud-Colvert, K., Lester, S. E., Airame, S., Neeley, E., and Gaines, S. D. (2010). Communicating marine reserve science to diverse audiences. </w:delText>
        </w:r>
        <w:r w:rsidRPr="000C4836" w:rsidDel="000A5147">
          <w:rPr>
            <w:rFonts w:ascii="Times New Roman" w:hAnsi="Times New Roman" w:cs="Times New Roman"/>
            <w:i/>
            <w:iCs/>
            <w:noProof/>
            <w:sz w:val="24"/>
            <w:szCs w:val="24"/>
            <w:lang w:val="en-US"/>
          </w:rPr>
          <w:delText>Proc. Natl. Acad. Sci.</w:delText>
        </w:r>
        <w:r w:rsidRPr="000C4836" w:rsidDel="000A5147">
          <w:rPr>
            <w:rFonts w:ascii="Times New Roman" w:hAnsi="Times New Roman" w:cs="Times New Roman"/>
            <w:noProof/>
            <w:sz w:val="24"/>
            <w:szCs w:val="24"/>
            <w:lang w:val="en-US"/>
          </w:rPr>
          <w:delText xml:space="preserve"> 107, 18306–18311. doi:10.1073/pnas.0914292107.</w:delText>
        </w:r>
      </w:del>
    </w:p>
    <w:p w14:paraId="484C32DD" w14:textId="0E89FC61" w:rsidR="000C4836" w:rsidRPr="000C4836" w:rsidDel="000A5147" w:rsidRDefault="000C4836" w:rsidP="000C4836">
      <w:pPr>
        <w:widowControl w:val="0"/>
        <w:autoSpaceDE w:val="0"/>
        <w:autoSpaceDN w:val="0"/>
        <w:adjustRightInd w:val="0"/>
        <w:spacing w:line="480" w:lineRule="auto"/>
        <w:ind w:left="480" w:hanging="480"/>
        <w:rPr>
          <w:del w:id="337" w:author="James Robinson" w:date="2018-08-01T15:42:00Z"/>
          <w:rFonts w:ascii="Times New Roman" w:hAnsi="Times New Roman" w:cs="Times New Roman"/>
          <w:noProof/>
          <w:sz w:val="24"/>
        </w:rPr>
      </w:pPr>
      <w:moveFromRangeStart w:id="338" w:author="James Robinson" w:date="2018-08-01T15:42:00Z" w:name="move520901478"/>
      <w:moveFrom w:id="339" w:author="James Robinson" w:date="2018-08-01T15:42:00Z">
        <w:del w:id="340" w:author="James Robinson" w:date="2018-08-01T15:42:00Z">
          <w:r w:rsidRPr="000C4836" w:rsidDel="000A5147">
            <w:rPr>
              <w:rFonts w:ascii="Times New Roman" w:hAnsi="Times New Roman" w:cs="Times New Roman"/>
              <w:noProof/>
              <w:sz w:val="24"/>
              <w:szCs w:val="24"/>
              <w:lang w:val="en-US"/>
            </w:rPr>
            <w:delText xml:space="preserve">Stodden, V., Seiler, J., and Ma, Z. (2018). An empirical analysis of journal policy effectiveness for computational reproducibility. </w:delText>
          </w:r>
          <w:r w:rsidRPr="000C4836" w:rsidDel="000A5147">
            <w:rPr>
              <w:rFonts w:ascii="Times New Roman" w:hAnsi="Times New Roman" w:cs="Times New Roman"/>
              <w:i/>
              <w:iCs/>
              <w:noProof/>
              <w:sz w:val="24"/>
              <w:szCs w:val="24"/>
              <w:lang w:val="en-US"/>
            </w:rPr>
            <w:delText>Proc. Natl. Acad. Sci.</w:delText>
          </w:r>
          <w:r w:rsidRPr="000C4836" w:rsidDel="000A5147">
            <w:rPr>
              <w:rFonts w:ascii="Times New Roman" w:hAnsi="Times New Roman" w:cs="Times New Roman"/>
              <w:noProof/>
              <w:sz w:val="24"/>
              <w:szCs w:val="24"/>
              <w:lang w:val="en-US"/>
            </w:rPr>
            <w:delText xml:space="preserve"> 115, 2584–2589. doi:10.1073/pnas.1708290115.</w:delText>
          </w:r>
        </w:del>
      </w:moveFrom>
    </w:p>
    <w:moveFromRangeEnd w:id="338"/>
    <w:p w14:paraId="7BDD70BD" w14:textId="2AF507F2" w:rsidR="00995D87" w:rsidRDefault="00971C45"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ins w:id="341" w:author="Travis Tai" w:date="2018-07-26T11:46:00Z">
        <w:r>
          <w:rPr>
            <w:rFonts w:ascii="Times New Roman" w:eastAsia="Times New Roman" w:hAnsi="Times New Roman" w:cs="Times New Roman"/>
            <w:b/>
            <w:sz w:val="24"/>
            <w:szCs w:val="24"/>
          </w:rPr>
          <w:fldChar w:fldCharType="end"/>
        </w:r>
      </w:ins>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6"/>
      <w:footerReference w:type="default" r:id="rId1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ravis Tai" w:date="2018-07-26T13:15:00Z" w:initials="TT">
    <w:p w14:paraId="75BB72DB" w14:textId="77777777" w:rsidR="000C4836" w:rsidRDefault="000C4836" w:rsidP="00CB224C">
      <w:pPr>
        <w:rPr>
          <w:rFonts w:ascii="Lucida Grande" w:eastAsia="Times New Roman" w:hAnsi="Lucida Grande" w:cs="Lucida Grande"/>
          <w:color w:val="3E3D40"/>
          <w:sz w:val="18"/>
          <w:szCs w:val="18"/>
          <w:lang w:val="en-CA"/>
        </w:rPr>
      </w:pPr>
      <w:r>
        <w:rPr>
          <w:rStyle w:val="CommentReference"/>
        </w:rPr>
        <w:annotationRef/>
      </w:r>
      <w:r w:rsidRPr="00CB224C">
        <w:rPr>
          <w:rFonts w:ascii="Lucida Grande" w:eastAsia="Times New Roman" w:hAnsi="Lucida Grande" w:cs="Lucida Grande"/>
          <w:color w:val="3E3D40"/>
          <w:sz w:val="18"/>
          <w:szCs w:val="18"/>
          <w:shd w:val="clear" w:color="auto" w:fill="FFFFFF"/>
          <w:lang w:val="en-CA"/>
        </w:rPr>
        <w:t>No fundamental flaws but two weakspots in the argument to be solved:</w:t>
      </w:r>
      <w:r w:rsidRPr="00CB224C">
        <w:rPr>
          <w:rFonts w:ascii="Lucida Grande" w:eastAsia="Times New Roman" w:hAnsi="Lucida Grande" w:cs="Lucida Grande"/>
          <w:color w:val="3E3D40"/>
          <w:sz w:val="18"/>
          <w:szCs w:val="18"/>
          <w:lang w:val="en-CA"/>
        </w:rPr>
        <w:br/>
      </w:r>
      <w:r w:rsidRPr="00CB224C">
        <w:rPr>
          <w:rFonts w:ascii="Lucida Grande" w:eastAsia="Times New Roman" w:hAnsi="Lucida Grande" w:cs="Lucida Grande"/>
          <w:color w:val="3E3D40"/>
          <w:sz w:val="18"/>
          <w:szCs w:val="18"/>
          <w:lang w:val="en-CA"/>
        </w:rPr>
        <w:br/>
      </w:r>
      <w:r w:rsidRPr="00CB224C">
        <w:rPr>
          <w:rFonts w:ascii="Lucida Grande" w:eastAsia="Times New Roman" w:hAnsi="Lucida Grande" w:cs="Lucida Grande"/>
          <w:color w:val="3E3D40"/>
          <w:sz w:val="18"/>
          <w:szCs w:val="18"/>
          <w:shd w:val="clear" w:color="auto" w:fill="FFFFFF"/>
          <w:lang w:val="en-CA"/>
        </w:rPr>
        <w:t>Authors clearly describe why OA publishing can be beneficial for climate change research, however does not become clear why OA publishing comes with benefits specific to climate change research (i.e. benefits not true for other areas) [can be solved by not overstating this argument and simply clarifying that OA is beneficial to climate change research (along other areas)]</w:t>
      </w:r>
      <w:r w:rsidRPr="00CB224C">
        <w:rPr>
          <w:rFonts w:ascii="Lucida Grande" w:eastAsia="Times New Roman" w:hAnsi="Lucida Grande" w:cs="Lucida Grande"/>
          <w:color w:val="3E3D40"/>
          <w:sz w:val="18"/>
          <w:szCs w:val="18"/>
          <w:lang w:val="en-CA"/>
        </w:rPr>
        <w:br/>
      </w:r>
    </w:p>
    <w:p w14:paraId="1328C15F" w14:textId="0CFBB37B" w:rsidR="000C4836" w:rsidRDefault="000C4836" w:rsidP="00CB224C">
      <w:r>
        <w:t>TT: I revised a line in the first intro paragraph to hopefully highlight the benefit of OS for climate change research specifically.</w:t>
      </w:r>
    </w:p>
    <w:p w14:paraId="47349BE7" w14:textId="77777777" w:rsidR="000C4836" w:rsidRDefault="000C4836" w:rsidP="00CB224C"/>
    <w:p w14:paraId="626281F0" w14:textId="79702BD3" w:rsidR="000C4836" w:rsidRDefault="000C4836" w:rsidP="00CB224C">
      <w:pPr>
        <w:rPr>
          <w:rFonts w:ascii="Lucida Grande" w:eastAsia="Times New Roman" w:hAnsi="Lucida Grande" w:cs="Lucida Grande"/>
          <w:color w:val="3E3D40"/>
          <w:sz w:val="18"/>
          <w:szCs w:val="18"/>
          <w:lang w:val="en-CA"/>
        </w:rPr>
      </w:pPr>
      <w:r>
        <w:t xml:space="preserve">JR: I think we do cover these points ok. Perhaps a couple of up front citations on barriers in CC research would help…Lowndes paper is sort of there. </w:t>
      </w:r>
    </w:p>
    <w:p w14:paraId="4F5C9740" w14:textId="1ECE15AD" w:rsidR="000C4836" w:rsidRPr="00E86B51" w:rsidRDefault="000C4836" w:rsidP="00E86B51">
      <w:pPr>
        <w:rPr>
          <w:rFonts w:ascii="Times" w:eastAsia="Times New Roman" w:hAnsi="Times" w:cs="Times New Roman"/>
          <w:color w:val="auto"/>
          <w:sz w:val="20"/>
          <w:szCs w:val="20"/>
          <w:lang w:val="en-CA"/>
        </w:rPr>
      </w:pPr>
      <w:r w:rsidRPr="00CB224C">
        <w:rPr>
          <w:rFonts w:ascii="Lucida Grande" w:eastAsia="Times New Roman" w:hAnsi="Lucida Grande" w:cs="Lucida Grande"/>
          <w:color w:val="3E3D40"/>
          <w:sz w:val="18"/>
          <w:szCs w:val="18"/>
          <w:lang w:val="en-CA"/>
        </w:rPr>
        <w:br/>
      </w:r>
      <w:r w:rsidRPr="00CB224C">
        <w:rPr>
          <w:rFonts w:ascii="Lucida Grande" w:eastAsia="Times New Roman" w:hAnsi="Lucida Grande" w:cs="Lucida Grande"/>
          <w:color w:val="3E3D40"/>
          <w:sz w:val="18"/>
          <w:szCs w:val="18"/>
          <w:shd w:val="clear" w:color="auto" w:fill="FFFFFF"/>
          <w:lang w:val="en-CA"/>
        </w:rPr>
        <w:t>Unexplained (or unsatisfactorily explained) discrepancy btw. the argument that OA publishing would improve public uptake but evidence shows that political uptake is higher for closed research</w:t>
      </w:r>
    </w:p>
    <w:p w14:paraId="31606104" w14:textId="77777777" w:rsidR="000C4836" w:rsidRDefault="000C4836">
      <w:pPr>
        <w:pStyle w:val="CommentText"/>
      </w:pPr>
    </w:p>
    <w:p w14:paraId="2B7E8E7A" w14:textId="05228C8E" w:rsidR="000C4836" w:rsidRDefault="000C4836">
      <w:pPr>
        <w:pStyle w:val="CommentText"/>
      </w:pPr>
      <w:r>
        <w:t>TT: This is contrary to our Fig1 that shows OA has higher policy mentions overall, but the reverse is true for publications in high impact journals. Likely due to the media coverage high impact journals receive. Not sure what R2 is getting at here.</w:t>
      </w:r>
    </w:p>
    <w:p w14:paraId="52970E2E" w14:textId="77777777" w:rsidR="000C4836" w:rsidRDefault="000C4836">
      <w:pPr>
        <w:pStyle w:val="CommentText"/>
      </w:pPr>
    </w:p>
    <w:p w14:paraId="0F4790A6" w14:textId="26EEF856" w:rsidR="000C4836" w:rsidRDefault="000C4836">
      <w:pPr>
        <w:pStyle w:val="CommentText"/>
      </w:pPr>
      <w:r>
        <w:t>JR: Likely due to discrepancy between how public vs. policymakers access research….will look into this a bit but currently no wifi. (BC FERRIES FUCKKKK)</w:t>
      </w:r>
    </w:p>
  </w:comment>
  <w:comment w:id="7" w:author="Travis Tai" w:date="2018-07-26T14:29:00Z" w:initials="TT">
    <w:p w14:paraId="54588BB3" w14:textId="5EE101E9" w:rsidR="000C4836" w:rsidRDefault="000C4836">
      <w:pPr>
        <w:pStyle w:val="CommentText"/>
        <w:rPr>
          <w:rFonts w:ascii="Lucida Grande" w:eastAsia="Times New Roman" w:hAnsi="Lucida Grande" w:cs="Lucida Grande"/>
          <w:color w:val="3E3D40"/>
          <w:sz w:val="18"/>
          <w:szCs w:val="18"/>
          <w:shd w:val="clear" w:color="auto" w:fill="FFFFFF"/>
          <w:lang w:val="en-CA"/>
        </w:rPr>
      </w:pPr>
      <w:r>
        <w:rPr>
          <w:rStyle w:val="CommentReference"/>
        </w:rPr>
        <w:annotationRef/>
      </w:r>
      <w:r w:rsidRPr="00CB224C">
        <w:rPr>
          <w:rFonts w:ascii="Lucida Grande" w:eastAsia="Times New Roman" w:hAnsi="Lucida Grande" w:cs="Lucida Grande"/>
          <w:color w:val="3E3D40"/>
          <w:sz w:val="18"/>
          <w:szCs w:val="18"/>
          <w:shd w:val="clear" w:color="auto" w:fill="FFFFFF"/>
          <w:lang w:val="en-CA"/>
        </w:rPr>
        <w:t>The structure of the paper should be revised as it inconsistently mixes conclusion /opinion, with the evidence for the opinion being only disclosed at the very end: proposed structure: part (1) - main line of arguments to be explored, part (2) evidence / data analysis (incl. figures), part (3) conclusions / recommendations (incl. table 1)</w:t>
      </w:r>
    </w:p>
    <w:p w14:paraId="6B04F099" w14:textId="77777777" w:rsidR="000C4836" w:rsidRDefault="000C4836">
      <w:pPr>
        <w:pStyle w:val="CommentText"/>
        <w:rPr>
          <w:rFonts w:ascii="Lucida Grande" w:eastAsia="Times New Roman" w:hAnsi="Lucida Grande" w:cs="Lucida Grande"/>
          <w:color w:val="3E3D40"/>
          <w:sz w:val="18"/>
          <w:szCs w:val="18"/>
          <w:shd w:val="clear" w:color="auto" w:fill="FFFFFF"/>
          <w:lang w:val="en-CA"/>
        </w:rPr>
      </w:pPr>
    </w:p>
    <w:p w14:paraId="4BA1A02E" w14:textId="68A5F626" w:rsidR="000C4836" w:rsidRDefault="000C4836">
      <w:pPr>
        <w:pStyle w:val="CommentText"/>
      </w:pPr>
      <w:r>
        <w:t>TT: I moved the first part up from below. Given it is an opinion piece it might be best to be straightforward with our message/opinion</w:t>
      </w:r>
    </w:p>
    <w:p w14:paraId="35395180" w14:textId="77777777" w:rsidR="000C4836" w:rsidRDefault="000C4836">
      <w:pPr>
        <w:pStyle w:val="CommentText"/>
      </w:pPr>
    </w:p>
    <w:p w14:paraId="035457C8" w14:textId="44B8C2C0" w:rsidR="000C4836" w:rsidRDefault="000C4836">
      <w:pPr>
        <w:pStyle w:val="CommentText"/>
      </w:pPr>
      <w:r>
        <w:t>JR: Surely the format of the journal article indicates that is an opinion piece?? Not sure how keen I am with this intro, because we just launch into OS + climate change. It still reads well as the conclusion to opening para.</w:t>
      </w:r>
    </w:p>
    <w:p w14:paraId="2F28A117" w14:textId="77777777" w:rsidR="000C4836" w:rsidRDefault="000C4836">
      <w:pPr>
        <w:pStyle w:val="CommentText"/>
      </w:pPr>
    </w:p>
    <w:p w14:paraId="495E34A8" w14:textId="49EB45DD" w:rsidR="000C4836" w:rsidRDefault="000C4836">
      <w:pPr>
        <w:pStyle w:val="CommentText"/>
      </w:pPr>
      <w:r>
        <w:t>Suggest we sort this by using the subheaders:</w:t>
      </w:r>
    </w:p>
    <w:p w14:paraId="18888F39" w14:textId="77777777" w:rsidR="000C4836" w:rsidRDefault="000C4836">
      <w:pPr>
        <w:pStyle w:val="CommentText"/>
      </w:pPr>
    </w:p>
    <w:p w14:paraId="3F5757DE" w14:textId="03178B00" w:rsidR="000C4836" w:rsidRDefault="000C4836">
      <w:pPr>
        <w:pStyle w:val="CommentText"/>
      </w:pPr>
      <w:r>
        <w:t>I’ve put the argument section (collaboration, triage) first, then lead into citation/altmetric results, then close with barriers/developing country stuff. Then conclusion.</w:t>
      </w:r>
    </w:p>
    <w:p w14:paraId="77F813AB" w14:textId="77777777" w:rsidR="000C4836" w:rsidRDefault="000C4836">
      <w:pPr>
        <w:pStyle w:val="CommentText"/>
      </w:pPr>
    </w:p>
    <w:p w14:paraId="539D58B0" w14:textId="4F4A1FFE" w:rsidR="000C4836" w:rsidRDefault="000C4836">
      <w:pPr>
        <w:pStyle w:val="CommentText"/>
      </w:pPr>
      <w:r>
        <w:t>Still at 1,400 words.</w:t>
      </w:r>
    </w:p>
  </w:comment>
  <w:comment w:id="11" w:author="Travis Tai" w:date="2018-07-26T12:02:00Z" w:initials="TT">
    <w:p w14:paraId="22BA159A" w14:textId="77777777" w:rsidR="000C4836" w:rsidRPr="00AC60D2" w:rsidRDefault="000C4836" w:rsidP="00135161">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105</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"have successfully implemented open data climate science" - this is explained a bit in the next sentence, but could maybe worded differently, something like "share research results in open data archives"</w:t>
      </w:r>
    </w:p>
    <w:p w14:paraId="57DB8604" w14:textId="77777777" w:rsidR="000C4836" w:rsidRDefault="000C4836" w:rsidP="00135161">
      <w:pPr>
        <w:pStyle w:val="CommentText"/>
      </w:pPr>
    </w:p>
    <w:p w14:paraId="1BB135D3" w14:textId="77777777" w:rsidR="000C4836" w:rsidRDefault="000C4836" w:rsidP="00135161">
      <w:pPr>
        <w:pStyle w:val="CommentText"/>
      </w:pPr>
      <w:r>
        <w:t>TT: Done</w:t>
      </w:r>
    </w:p>
  </w:comment>
  <w:comment w:id="12" w:author="Travis Tai" w:date="2018-07-26T12:12:00Z" w:initials="TT">
    <w:p w14:paraId="786AA87B" w14:textId="77777777" w:rsidR="000C4836" w:rsidRPr="00AC60D2" w:rsidRDefault="000C4836" w:rsidP="00135161">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108</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potential inadequacy of Journal policies might be worth discussing here (https://doi.org/10.1073/pnas.1708290115). Funders (e.g. in Horizon 2020) have also set up open access requirements.</w:t>
      </w:r>
    </w:p>
    <w:p w14:paraId="2ECE65CE" w14:textId="77777777" w:rsidR="000C4836" w:rsidRDefault="000C4836" w:rsidP="00135161">
      <w:pPr>
        <w:pStyle w:val="CommentText"/>
      </w:pPr>
    </w:p>
    <w:p w14:paraId="3F2451B3" w14:textId="77777777" w:rsidR="000C4836" w:rsidRDefault="000C4836" w:rsidP="00135161">
      <w:pPr>
        <w:pStyle w:val="CommentText"/>
      </w:pPr>
      <w:r>
        <w:t>TT: Done, but could maybe include an additional sentence.</w:t>
      </w:r>
    </w:p>
    <w:p w14:paraId="10B3977F" w14:textId="77777777" w:rsidR="000C4836" w:rsidRDefault="000C4836" w:rsidP="00135161">
      <w:pPr>
        <w:pStyle w:val="CommentText"/>
      </w:pPr>
    </w:p>
    <w:p w14:paraId="387F6018" w14:textId="543E7AB8" w:rsidR="000C4836" w:rsidRDefault="000C4836" w:rsidP="00135161">
      <w:pPr>
        <w:pStyle w:val="CommentText"/>
      </w:pPr>
      <w:r>
        <w:t>JR: Merged it into the government data one, as our big focus should probably be on the journal ability.</w:t>
      </w:r>
    </w:p>
    <w:p w14:paraId="6F5F0CE7" w14:textId="77777777" w:rsidR="000C4836" w:rsidRDefault="000C4836" w:rsidP="00135161">
      <w:pPr>
        <w:pStyle w:val="CommentText"/>
      </w:pPr>
    </w:p>
  </w:comment>
  <w:comment w:id="16" w:author="Travis Tai" w:date="2018-07-31T16:27:00Z" w:initials="TT">
    <w:p w14:paraId="45A6D0FF" w14:textId="77777777" w:rsidR="000C4836" w:rsidRPr="00AC60D2" w:rsidRDefault="000C4836" w:rsidP="00375F8F">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86</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https://doi.org/10.7554/eLife.32822 and https://doi.org/10.1126/science.352.6285.508 provide further evidence on journal access needs in the developing world.</w:t>
      </w:r>
    </w:p>
    <w:p w14:paraId="2BACA905" w14:textId="77777777" w:rsidR="000C4836" w:rsidRDefault="000C4836" w:rsidP="00375F8F">
      <w:pPr>
        <w:pStyle w:val="CommentText"/>
      </w:pPr>
    </w:p>
    <w:p w14:paraId="19DCEB40" w14:textId="77777777" w:rsidR="000C4836" w:rsidRDefault="000C4836" w:rsidP="00375F8F">
      <w:pPr>
        <w:pStyle w:val="CommentText"/>
      </w:pPr>
      <w:r>
        <w:t>TT: Done</w:t>
      </w:r>
    </w:p>
    <w:p w14:paraId="4B39C633" w14:textId="77777777" w:rsidR="000C4836" w:rsidRDefault="000C4836" w:rsidP="00375F8F">
      <w:pPr>
        <w:pStyle w:val="CommentText"/>
      </w:pPr>
    </w:p>
    <w:p w14:paraId="3F88DD8F" w14:textId="5ED78DF0" w:rsidR="000C4836" w:rsidRDefault="000C4836" w:rsidP="00375F8F">
      <w:pPr>
        <w:pStyle w:val="CommentText"/>
      </w:pPr>
      <w:r>
        <w:t>JR: Is pirating websites a good thing though? In terms of accessibility for paywalled stuff in dev. countries. BC ferries didn’t turn their router on so I can’t access the new citations.</w:t>
      </w:r>
    </w:p>
    <w:p w14:paraId="5DECC1E6" w14:textId="77777777" w:rsidR="000C4836" w:rsidRDefault="000C4836" w:rsidP="00375F8F">
      <w:pPr>
        <w:pStyle w:val="CommentText"/>
      </w:pPr>
    </w:p>
    <w:p w14:paraId="4F5B6A59" w14:textId="554C0A82" w:rsidR="000C4836" w:rsidRDefault="000C4836" w:rsidP="00375F8F">
      <w:pPr>
        <w:pStyle w:val="CommentText"/>
      </w:pPr>
      <w:r>
        <w:t>Changed this slightly but it may not make sense depending on Bohannon said.</w:t>
      </w:r>
    </w:p>
    <w:p w14:paraId="15336460" w14:textId="77777777" w:rsidR="000C4836" w:rsidRDefault="000C4836" w:rsidP="00375F8F">
      <w:pPr>
        <w:pStyle w:val="CommentText"/>
      </w:pPr>
    </w:p>
    <w:p w14:paraId="76E3483B" w14:textId="3B494D98" w:rsidR="000C4836" w:rsidRDefault="000C4836" w:rsidP="00375F8F">
      <w:pPr>
        <w:pStyle w:val="CommentText"/>
      </w:pPr>
      <w:r>
        <w:t xml:space="preserve">TT: I mean pirating websites aren't great, but a lot of people are using them and it is facilitating the advancement of scientific fields. Seems like it's highly regarded. </w:t>
      </w:r>
    </w:p>
    <w:p w14:paraId="5904A67B" w14:textId="77777777" w:rsidR="00D46495" w:rsidRDefault="00D46495" w:rsidP="00375F8F">
      <w:pPr>
        <w:pStyle w:val="CommentText"/>
      </w:pPr>
    </w:p>
    <w:p w14:paraId="001CAD1B" w14:textId="7E216841" w:rsidR="00D46495" w:rsidRDefault="00D46495" w:rsidP="00375F8F">
      <w:pPr>
        <w:pStyle w:val="CommentText"/>
      </w:pPr>
      <w:r>
        <w:t>JR: Yeh I was meaning it was a good thing too. Slight edit to sentence but seems tight</w:t>
      </w:r>
    </w:p>
    <w:p w14:paraId="3B86DBF7" w14:textId="77777777" w:rsidR="003E7BCD" w:rsidRDefault="003E7BCD" w:rsidP="00375F8F">
      <w:pPr>
        <w:pStyle w:val="CommentText"/>
      </w:pPr>
    </w:p>
    <w:p w14:paraId="347C29BE" w14:textId="7649D5F4" w:rsidR="003E7BCD" w:rsidRDefault="003E7BCD" w:rsidP="00375F8F">
      <w:pPr>
        <w:pStyle w:val="CommentText"/>
      </w:pPr>
      <w:r>
        <w:t>Himmelstein is the eLife paper. May as well cite both suggested.</w:t>
      </w:r>
    </w:p>
  </w:comment>
  <w:comment w:id="29" w:author="Travis Tai" w:date="2018-07-26T12:50:00Z" w:initials="TT">
    <w:p w14:paraId="6CB4505D" w14:textId="77777777" w:rsidR="000C4836" w:rsidRDefault="000C4836" w:rsidP="00375F8F">
      <w:pPr>
        <w:pStyle w:val="CommentText"/>
      </w:pPr>
    </w:p>
    <w:p w14:paraId="5C7BE949" w14:textId="77777777" w:rsidR="000C4836" w:rsidRDefault="000C4836" w:rsidP="00375F8F">
      <w:pPr>
        <w:pStyle w:val="CommentText"/>
      </w:pPr>
      <w:r>
        <w:t xml:space="preserve">TT: </w:t>
      </w:r>
      <w:r>
        <w:rPr>
          <w:rStyle w:val="CommentReference"/>
        </w:rPr>
        <w:annotationRef/>
      </w:r>
      <w:r>
        <w:t>Add an additional citation</w:t>
      </w:r>
    </w:p>
  </w:comment>
  <w:comment w:id="37" w:author="Travis Tai" w:date="2018-07-31T17:14:00Z" w:initials="TT">
    <w:p w14:paraId="4C576A59" w14:textId="761BAC63" w:rsidR="000C4836" w:rsidRPr="00805604" w:rsidRDefault="000C4836" w:rsidP="00AC60D2">
      <w:pPr>
        <w:rPr>
          <w:rFonts w:ascii="Lucida Grande" w:eastAsia="Times New Roman" w:hAnsi="Lucida Grande" w:cs="Lucida Grande"/>
          <w:color w:val="3E3D40"/>
          <w:sz w:val="18"/>
          <w:szCs w:val="18"/>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L. 57</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As Altmetric is used as an alternative to citation based metrics some discussion of Impact Factors (see e.g. discussion in https://doi.org/10.1101/062109) might also be appropriate.</w:t>
      </w:r>
    </w:p>
    <w:p w14:paraId="32F73908" w14:textId="5153BED3" w:rsidR="000C4836" w:rsidRDefault="000C4836">
      <w:pPr>
        <w:pStyle w:val="CommentText"/>
      </w:pPr>
    </w:p>
    <w:p w14:paraId="6036B4EC" w14:textId="01C4AE02" w:rsidR="000C4836" w:rsidRDefault="000C4836">
      <w:pPr>
        <w:pStyle w:val="CommentText"/>
      </w:pPr>
      <w:r>
        <w:t xml:space="preserve">TT: Do we need to elaborate more on this? I feel like its unncessary. While other JR metrics may be more reputable (ie. IF), the categorization into 4 broad categories would probably be the same. </w:t>
      </w:r>
    </w:p>
    <w:p w14:paraId="440823EF" w14:textId="77777777" w:rsidR="000C4836" w:rsidRDefault="000C4836">
      <w:pPr>
        <w:pStyle w:val="CommentText"/>
      </w:pPr>
    </w:p>
    <w:p w14:paraId="79AC8ED7" w14:textId="1671E6D7" w:rsidR="000C4836" w:rsidRDefault="000C4836">
      <w:pPr>
        <w:pStyle w:val="CommentText"/>
      </w:pPr>
      <w:r w:rsidRPr="00951EE1">
        <w:t>JR: As part of the altmetric section, we could say that ‘we used JRs to correct for exposure, but recognize that alternative metrics can better quantify research impact??</w:t>
      </w:r>
    </w:p>
    <w:p w14:paraId="437FA6A9" w14:textId="77777777" w:rsidR="000C4836" w:rsidRDefault="000C4836">
      <w:pPr>
        <w:pStyle w:val="CommentText"/>
      </w:pPr>
    </w:p>
    <w:p w14:paraId="6F49931A" w14:textId="3CF1089E" w:rsidR="000C4836" w:rsidRDefault="000C4836">
      <w:pPr>
        <w:pStyle w:val="CommentText"/>
      </w:pPr>
      <w:r>
        <w:t>TT: Done</w:t>
      </w:r>
    </w:p>
    <w:p w14:paraId="72385D72" w14:textId="77777777" w:rsidR="00604ADC" w:rsidRDefault="00604ADC">
      <w:pPr>
        <w:pStyle w:val="CommentText"/>
      </w:pPr>
    </w:p>
    <w:p w14:paraId="276762C8" w14:textId="045EA1FE" w:rsidR="00604ADC" w:rsidRDefault="00604ADC">
      <w:pPr>
        <w:pStyle w:val="CommentText"/>
      </w:pPr>
      <w:r>
        <w:t>JR I moved this down to segue into altmetric bit</w:t>
      </w:r>
    </w:p>
  </w:comment>
  <w:comment w:id="116" w:author="Travis Tai" w:date="2018-07-31T17:16:00Z" w:initials="TT">
    <w:p w14:paraId="03E36F91" w14:textId="2214184D" w:rsidR="000C4836" w:rsidRDefault="000C4836">
      <w:pPr>
        <w:pStyle w:val="CommentText"/>
      </w:pPr>
      <w:r>
        <w:rPr>
          <w:rStyle w:val="CommentReference"/>
        </w:rPr>
        <w:annotationRef/>
      </w:r>
      <w:r>
        <w:t>Update</w:t>
      </w:r>
    </w:p>
    <w:p w14:paraId="0DBEBA87" w14:textId="77777777" w:rsidR="00BF36D0" w:rsidRDefault="00BF36D0">
      <w:pPr>
        <w:pStyle w:val="CommentText"/>
      </w:pPr>
    </w:p>
    <w:p w14:paraId="2E85E703" w14:textId="77777777" w:rsidR="00BF36D0" w:rsidRDefault="00BF36D0">
      <w:pPr>
        <w:pStyle w:val="CommentText"/>
      </w:pPr>
    </w:p>
  </w:comment>
  <w:comment w:id="117" w:author="James Robinson" w:date="2018-08-01T14:40:00Z" w:initials="JR">
    <w:p w14:paraId="6FA54387" w14:textId="765D591B" w:rsidR="00BF36D0" w:rsidRDefault="00BF36D0">
      <w:pPr>
        <w:pStyle w:val="CommentText"/>
      </w:pPr>
      <w:r>
        <w:rPr>
          <w:rStyle w:val="CommentReference"/>
        </w:rPr>
        <w:annotationRef/>
      </w:r>
      <w:r>
        <w:t>Checked. 75% bin = 2.197</w:t>
      </w:r>
    </w:p>
    <w:p w14:paraId="0639E6F1" w14:textId="77777777" w:rsidR="00BF36D0" w:rsidRDefault="00BF36D0">
      <w:pPr>
        <w:pStyle w:val="CommentText"/>
      </w:pPr>
    </w:p>
    <w:p w14:paraId="7B5C26F7" w14:textId="77777777" w:rsidR="00BF36D0" w:rsidRDefault="00BF36D0">
      <w:pPr>
        <w:pStyle w:val="CommentText"/>
      </w:pPr>
    </w:p>
    <w:p w14:paraId="69479E48" w14:textId="77777777" w:rsidR="00BF36D0" w:rsidRDefault="00BF36D0" w:rsidP="00BF36D0">
      <w:pPr>
        <w:pStyle w:val="CommentText"/>
      </w:pPr>
      <w:r>
        <w:t>## 100 threshold</w:t>
      </w:r>
    </w:p>
    <w:p w14:paraId="7B90244B" w14:textId="77777777" w:rsidR="00BF36D0" w:rsidRDefault="00BF36D0" w:rsidP="00BF36D0">
      <w:pPr>
        <w:pStyle w:val="CommentText"/>
      </w:pPr>
      <w:r>
        <w:t xml:space="preserve"> #    0%    25%    50%    75%   100% </w:t>
      </w:r>
    </w:p>
    <w:p w14:paraId="41DF04F2" w14:textId="63CD3FEA" w:rsidR="00BF36D0" w:rsidRDefault="00BF36D0" w:rsidP="00BF36D0">
      <w:pPr>
        <w:pStyle w:val="CommentText"/>
      </w:pPr>
      <w:r>
        <w:t xml:space="preserve"> # 0.138  0.926  1.453  2.197 18.134</w:t>
      </w:r>
    </w:p>
  </w:comment>
  <w:comment w:id="124" w:author="Travis Tai" w:date="2018-07-31T17:20:00Z" w:initials="TT">
    <w:p w14:paraId="3E5450D0" w14:textId="54438C5D" w:rsidR="000C4836" w:rsidRDefault="000C4836">
      <w:pPr>
        <w:pStyle w:val="CommentText"/>
      </w:pPr>
      <w:r>
        <w:rPr>
          <w:rStyle w:val="CommentReference"/>
        </w:rPr>
        <w:annotationRef/>
      </w:r>
      <w:r>
        <w:t>We should cite that other paper of their’s too.</w:t>
      </w:r>
    </w:p>
  </w:comment>
  <w:comment w:id="125" w:author="James Robinson" w:date="2018-08-01T14:41:00Z" w:initials="JR">
    <w:p w14:paraId="1182FAE2" w14:textId="51EED883" w:rsidR="00473E75" w:rsidRDefault="00473E75" w:rsidP="00473E75">
      <w:pPr>
        <w:pStyle w:val="CommentText"/>
      </w:pPr>
      <w:r>
        <w:rPr>
          <w:rStyle w:val="CommentReference"/>
        </w:rPr>
        <w:annotationRef/>
      </w:r>
      <w:r>
        <w:t>Had the same thought. Add new paper and drop darling 2013? Just to be more current.</w:t>
      </w:r>
    </w:p>
    <w:p w14:paraId="68DF642D" w14:textId="77777777" w:rsidR="00473E75" w:rsidRDefault="00473E75" w:rsidP="00473E75">
      <w:pPr>
        <w:pStyle w:val="CommentText"/>
      </w:pPr>
    </w:p>
    <w:p w14:paraId="4C7E0C64" w14:textId="5D12F567" w:rsidR="00473E75" w:rsidRDefault="00473E75" w:rsidP="00473E75">
      <w:pPr>
        <w:pStyle w:val="CommentText"/>
      </w:pPr>
      <w:r w:rsidRPr="00361407">
        <w:rPr>
          <w:rFonts w:ascii="Times New Roman" w:eastAsia="Times New Roman" w:hAnsi="Times New Roman" w:cs="Times New Roman"/>
          <w:color w:val="auto"/>
          <w:lang w:val="en-GB" w:eastAsia="en-GB"/>
        </w:rPr>
        <w:t>Côté IM, Darling ES (2018) Scientists on Twitter: Preaching to the choir or singing from the rooftops? FACETS 3:682–694</w:t>
      </w:r>
    </w:p>
  </w:comment>
  <w:comment w:id="128" w:author="James Robinson" w:date="2018-07-31T17:15:00Z" w:initials="JR">
    <w:p w14:paraId="4FB0DDEB" w14:textId="20D69887" w:rsidR="000C4836" w:rsidRDefault="000C4836">
      <w:pPr>
        <w:pStyle w:val="CommentText"/>
      </w:pPr>
      <w:r>
        <w:rPr>
          <w:rStyle w:val="CommentReference"/>
        </w:rPr>
        <w:annotationRef/>
      </w:r>
      <w:r>
        <w:t>On a scale of 1 to fuck you Jimmy, how mad are you that I turned off the citation hyperlinks?</w:t>
      </w:r>
    </w:p>
    <w:p w14:paraId="76E3B3EA" w14:textId="77777777" w:rsidR="000C4836" w:rsidRDefault="000C4836">
      <w:pPr>
        <w:pStyle w:val="CommentText"/>
      </w:pPr>
    </w:p>
    <w:p w14:paraId="13C0B60A" w14:textId="506BDD45" w:rsidR="00361407" w:rsidRDefault="000C4836">
      <w:pPr>
        <w:pStyle w:val="CommentText"/>
      </w:pPr>
      <w:r>
        <w:t>TT: They’re all there so it’s okay. But git on it, boi.</w:t>
      </w:r>
    </w:p>
  </w:comment>
  <w:comment w:id="131" w:author="James Robinson" w:date="2018-08-01T14:25:00Z" w:initials="JR">
    <w:p w14:paraId="3453B101" w14:textId="62EA17B9" w:rsidR="004E4B88" w:rsidRDefault="004E4B88">
      <w:pPr>
        <w:pStyle w:val="CommentText"/>
      </w:pPr>
      <w:r>
        <w:rPr>
          <w:rStyle w:val="CommentReference"/>
        </w:rPr>
        <w:annotationRef/>
      </w:r>
      <w:r>
        <w:t>Split this up because para was getting beefy. Nice work on policy stuff though, dig.</w:t>
      </w:r>
    </w:p>
  </w:comment>
  <w:comment w:id="218" w:author="Travis Tai" w:date="2018-07-26T11:27:00Z" w:initials="TT">
    <w:p w14:paraId="480330A2" w14:textId="77777777" w:rsidR="000C4836" w:rsidRPr="00BF613D" w:rsidRDefault="000C4836" w:rsidP="00BF613D">
      <w:pPr>
        <w:rPr>
          <w:rFonts w:ascii="Times" w:eastAsia="Times New Roman" w:hAnsi="Times" w:cs="Times New Roman"/>
          <w:color w:val="auto"/>
          <w:sz w:val="20"/>
          <w:szCs w:val="20"/>
          <w:lang w:val="en-CA"/>
        </w:rPr>
      </w:pPr>
      <w:r>
        <w:rPr>
          <w:rStyle w:val="CommentReference"/>
        </w:rPr>
        <w:annotationRef/>
      </w:r>
      <w:r w:rsidRPr="00BF613D">
        <w:rPr>
          <w:rFonts w:ascii="Lucida Grande" w:eastAsia="Times New Roman" w:hAnsi="Lucida Grande" w:cs="Lucida Grande"/>
          <w:color w:val="3E3D40"/>
          <w:sz w:val="18"/>
          <w:szCs w:val="18"/>
          <w:shd w:val="clear" w:color="auto" w:fill="FFFFFF"/>
          <w:lang w:val="en-CA"/>
        </w:rPr>
        <w:t>The argument that OA climate change research can have a greater societal impact among non-academic audiences should be substantiated with more then just one evidence / reference (Cvitanivic), as otherwise the evidence seems rather anecdotic)</w:t>
      </w:r>
    </w:p>
    <w:p w14:paraId="7F753E28" w14:textId="4FDE8927" w:rsidR="000C4836" w:rsidRDefault="000C4836">
      <w:pPr>
        <w:pStyle w:val="CommentText"/>
      </w:pPr>
    </w:p>
    <w:p w14:paraId="5FFCECBD" w14:textId="0E515977" w:rsidR="000C4836" w:rsidRDefault="000C4836">
      <w:pPr>
        <w:pStyle w:val="CommentText"/>
      </w:pPr>
      <w:r>
        <w:t>TT: Done</w:t>
      </w:r>
    </w:p>
  </w:comment>
  <w:comment w:id="260" w:author="Travis Tai" w:date="2018-08-01T08:23:00Z" w:initials="TT">
    <w:p w14:paraId="072A6AA7" w14:textId="36619536" w:rsidR="000C4836" w:rsidRDefault="000C4836">
      <w:pPr>
        <w:pStyle w:val="CommentText"/>
      </w:pPr>
      <w:r>
        <w:rPr>
          <w:rStyle w:val="CommentReference"/>
        </w:rPr>
        <w:annotationRef/>
      </w:r>
      <w:r>
        <w:t xml:space="preserve">Couldn’t find a citation for this, yet it is generally true. </w:t>
      </w:r>
    </w:p>
  </w:comment>
  <w:comment w:id="261" w:author="James Robinson" w:date="2018-08-01T14:02:00Z" w:initials="JR">
    <w:p w14:paraId="1389F2CC" w14:textId="2A95C3FE" w:rsidR="00B26517" w:rsidRDefault="00B26517">
      <w:pPr>
        <w:pStyle w:val="CommentText"/>
      </w:pPr>
      <w:r>
        <w:rPr>
          <w:rStyle w:val="CommentReference"/>
        </w:rPr>
        <w:annotationRef/>
      </w:r>
      <w:r>
        <w:t>Agreed. It is a comment after all.</w:t>
      </w:r>
    </w:p>
  </w:comment>
  <w:comment w:id="270" w:author="Travis Tai" w:date="2018-07-26T12:14:00Z" w:initials="TT">
    <w:p w14:paraId="08349414" w14:textId="77777777" w:rsidR="000C4836" w:rsidRPr="00AC60D2" w:rsidRDefault="000C4836" w:rsidP="00AC60D2">
      <w:pPr>
        <w:rPr>
          <w:rFonts w:ascii="Times" w:eastAsia="Times New Roman" w:hAnsi="Times" w:cs="Times New Roman"/>
          <w:color w:val="auto"/>
          <w:sz w:val="20"/>
          <w:szCs w:val="20"/>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Table 1</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table doesn't seem to be referenced in the main text.</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last row could add EarthArXiv (https://eartharxiv.org/) as well.</w:t>
      </w:r>
    </w:p>
    <w:p w14:paraId="6EE2D798" w14:textId="0F75C953" w:rsidR="000C4836" w:rsidRDefault="000C4836">
      <w:pPr>
        <w:pStyle w:val="CommentText"/>
      </w:pPr>
    </w:p>
    <w:p w14:paraId="5BC3DA06" w14:textId="495DD7FB" w:rsidR="000C4836" w:rsidRDefault="000C4836">
      <w:pPr>
        <w:pStyle w:val="CommentText"/>
      </w:pPr>
      <w:r>
        <w:t>TT: Done.</w:t>
      </w:r>
    </w:p>
    <w:p w14:paraId="42A72D36" w14:textId="77777777" w:rsidR="000C4836" w:rsidRDefault="000C4836">
      <w:pPr>
        <w:pStyle w:val="CommentText"/>
      </w:pPr>
    </w:p>
    <w:p w14:paraId="3CFAC245" w14:textId="52472D67" w:rsidR="000C4836" w:rsidRDefault="000C4836">
      <w:pPr>
        <w:pStyle w:val="CommentText"/>
      </w:pPr>
      <w:r>
        <w:t>JR: We should remember to include hyperlinks to these sites in the proofs stage</w:t>
      </w:r>
    </w:p>
  </w:comment>
  <w:comment w:id="274" w:author="Travis Tai" w:date="2018-07-26T12:42:00Z" w:initials="TT">
    <w:p w14:paraId="1887BA54" w14:textId="77777777" w:rsidR="000C4836" w:rsidRDefault="000C4836" w:rsidP="00AC60D2">
      <w:pPr>
        <w:rPr>
          <w:rFonts w:ascii="Lucida Grande" w:eastAsia="Times New Roman" w:hAnsi="Lucida Grande" w:cs="Lucida Grande"/>
          <w:color w:val="3E3D40"/>
          <w:sz w:val="18"/>
          <w:szCs w:val="18"/>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Figure 1</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choice of 200 total citations would need to be justified. It could also be appropriate to pick an average publication rate, as newer journals might be otherwise left out.</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E.g. Searching for "climat* change" in Abstracts in Earth System Dynamics https://www.earth-syst-dynam.net/search.html?abstract=climat*%20change</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yields 198 results in 2010-2016 alone.</w:t>
      </w:r>
      <w:r w:rsidRPr="00AC60D2">
        <w:rPr>
          <w:rFonts w:ascii="Lucida Grande" w:eastAsia="Times New Roman" w:hAnsi="Lucida Grande" w:cs="Lucida Grande"/>
          <w:color w:val="3E3D40"/>
          <w:sz w:val="18"/>
          <w:szCs w:val="18"/>
          <w:lang w:val="en-CA"/>
        </w:rPr>
        <w:br/>
      </w:r>
    </w:p>
    <w:p w14:paraId="4706AF3F" w14:textId="7B1A2F5F" w:rsidR="000C4836" w:rsidRDefault="000C4836" w:rsidP="00AC60D2">
      <w:pPr>
        <w:rPr>
          <w:rFonts w:ascii="Lucida Grande" w:eastAsia="Times New Roman" w:hAnsi="Lucida Grande" w:cs="Lucida Grande"/>
          <w:color w:val="3E3D40"/>
          <w:sz w:val="18"/>
          <w:szCs w:val="18"/>
          <w:lang w:val="en-CA"/>
        </w:rPr>
      </w:pPr>
      <w:r>
        <w:rPr>
          <w:rFonts w:ascii="Lucida Grande" w:eastAsia="Times New Roman" w:hAnsi="Lucida Grande" w:cs="Lucida Grande"/>
          <w:color w:val="3E3D40"/>
          <w:sz w:val="18"/>
          <w:szCs w:val="18"/>
          <w:lang w:val="en-CA"/>
        </w:rPr>
        <w:t>TT: Should we do this? I doubt it will change the results, but it will change the journal bin thresholds</w:t>
      </w:r>
    </w:p>
    <w:p w14:paraId="41835637" w14:textId="77777777" w:rsidR="000C4836" w:rsidRDefault="000C4836" w:rsidP="00AC60D2">
      <w:pPr>
        <w:rPr>
          <w:rFonts w:ascii="Lucida Grande" w:eastAsia="Times New Roman" w:hAnsi="Lucida Grande" w:cs="Lucida Grande"/>
          <w:color w:val="3E3D40"/>
          <w:sz w:val="18"/>
          <w:szCs w:val="18"/>
          <w:lang w:val="en-CA"/>
        </w:rPr>
      </w:pP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Also, Geoscientific Model Development returns 491 search results for abstract "climat* change" in 2008-2016 but doesn't show up in the list of journals in the dataset.</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https://www.geosci-model-dev.net/search.html?abstract=climat*%20change</w:t>
      </w:r>
      <w:r w:rsidRPr="00AC60D2">
        <w:rPr>
          <w:rFonts w:ascii="Lucida Grande" w:eastAsia="Times New Roman" w:hAnsi="Lucida Grande" w:cs="Lucida Grande"/>
          <w:color w:val="3E3D40"/>
          <w:sz w:val="18"/>
          <w:szCs w:val="18"/>
          <w:lang w:val="en-CA"/>
        </w:rPr>
        <w:br/>
      </w:r>
    </w:p>
    <w:p w14:paraId="15B985D5" w14:textId="52734F0A" w:rsidR="000C4836" w:rsidRDefault="000C4836" w:rsidP="00AC60D2">
      <w:pPr>
        <w:rPr>
          <w:rFonts w:ascii="Lucida Grande" w:eastAsia="Times New Roman" w:hAnsi="Lucida Grande" w:cs="Lucida Grande"/>
          <w:color w:val="3E3D40"/>
          <w:sz w:val="18"/>
          <w:szCs w:val="18"/>
          <w:lang w:val="en-CA"/>
        </w:rPr>
      </w:pPr>
      <w:r>
        <w:rPr>
          <w:rFonts w:ascii="Lucida Grande" w:eastAsia="Times New Roman" w:hAnsi="Lucida Grande" w:cs="Lucida Grande"/>
          <w:color w:val="3E3D40"/>
          <w:sz w:val="18"/>
          <w:szCs w:val="18"/>
          <w:lang w:val="en-CA"/>
        </w:rPr>
        <w:t>TT: Scopus search returns &lt;200 for this journal. Again, could be corrected lowering the search threshold.</w:t>
      </w:r>
    </w:p>
    <w:p w14:paraId="7F0E7933" w14:textId="668F622E" w:rsidR="000C4836" w:rsidRPr="00AC60D2" w:rsidRDefault="000C4836" w:rsidP="00AC60D2">
      <w:pPr>
        <w:rPr>
          <w:rFonts w:ascii="Times" w:eastAsia="Times New Roman" w:hAnsi="Times" w:cs="Times New Roman"/>
          <w:color w:val="auto"/>
          <w:sz w:val="20"/>
          <w:szCs w:val="20"/>
          <w:lang w:val="en-CA"/>
        </w:rPr>
      </w:pP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Newer paywalled journals like Nature Sustainability or Nature Energy might also be included if a different threshold or metric to select journals were selected.</w:t>
      </w:r>
    </w:p>
    <w:p w14:paraId="3BFD7CF3" w14:textId="06AF4F98" w:rsidR="000C4836" w:rsidRDefault="000C4836">
      <w:pPr>
        <w:pStyle w:val="CommentText"/>
      </w:pPr>
    </w:p>
    <w:p w14:paraId="2A7D4120" w14:textId="009D2911" w:rsidR="000C4836" w:rsidRDefault="000C4836">
      <w:pPr>
        <w:pStyle w:val="CommentText"/>
      </w:pPr>
      <w:r>
        <w:t>TT: These are super new and would likely have lower citations. Although we do correct for year in our model…</w:t>
      </w:r>
    </w:p>
    <w:p w14:paraId="70B27846" w14:textId="77777777" w:rsidR="000C4836" w:rsidRDefault="000C4836">
      <w:pPr>
        <w:pStyle w:val="CommentText"/>
      </w:pPr>
    </w:p>
    <w:p w14:paraId="1C809347" w14:textId="77777777" w:rsidR="000C4836" w:rsidRDefault="000C4836">
      <w:pPr>
        <w:pStyle w:val="CommentText"/>
      </w:pPr>
    </w:p>
    <w:p w14:paraId="3442ECAE" w14:textId="5125402B" w:rsidR="000C4836" w:rsidRDefault="000C4836">
      <w:pPr>
        <w:pStyle w:val="CommentText"/>
      </w:pPr>
      <w:r>
        <w:t>JR: All these concerns now met with our new 100 paper threshold. Also we can point out that our search pulls published papers and analyzes their citation rates, so we have lots of 2016 papers but they may have low citations. HOWEVER, because of the random year term in our statistical models, our analysis accounts for different citation rates through time to estimate the relative difference in citations between open and closed access.</w:t>
      </w:r>
    </w:p>
  </w:comment>
  <w:comment w:id="291" w:author="Travis Tai" w:date="2018-08-01T08:30:00Z" w:initials="TT">
    <w:p w14:paraId="3091D851" w14:textId="06DD1762" w:rsidR="000C4836" w:rsidRDefault="000C4836" w:rsidP="00AC60D2">
      <w:pPr>
        <w:rPr>
          <w:rFonts w:ascii="Lucida Grande" w:eastAsia="Times New Roman" w:hAnsi="Lucida Grande" w:cs="Lucida Grande"/>
          <w:color w:val="3E3D40"/>
          <w:sz w:val="18"/>
          <w:szCs w:val="18"/>
          <w:shd w:val="clear" w:color="auto" w:fill="FFFFFF"/>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Code and Data availability</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code used for the analysis should be archived together with the data in a suitable archive, e.g. Zenodo which provides simple integration with GitHub (https://guides.github.com/activities/citable-code/)</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repository at https://github.com/travistai2/open-science-cc seems to miss the actual article data.</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Some more description on how to reproduce the analysis and figures in the Readme would be helpful.</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The code makes reference to a local directory structure which might not be reproduced after cloning the repo. Adjusting these to relative paths (if possible) would be helpful.</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This line seems to have some whitespace issues: </w:t>
      </w:r>
      <w:hyperlink r:id="rId1" w:anchor="L44" w:history="1">
        <w:r w:rsidRPr="00C91858">
          <w:rPr>
            <w:rStyle w:val="Hyperlink"/>
            <w:rFonts w:ascii="Lucida Grande" w:eastAsia="Times New Roman" w:hAnsi="Lucida Grande" w:cs="Lucida Grande"/>
            <w:sz w:val="18"/>
            <w:szCs w:val="18"/>
            <w:shd w:val="clear" w:color="auto" w:fill="FFFFFF"/>
            <w:lang w:val="en-CA"/>
          </w:rPr>
          <w:t>https://github.com/travistai2/open-science-cc/blob/master/scripts/Scopus_models.R#L44</w:t>
        </w:r>
      </w:hyperlink>
    </w:p>
    <w:p w14:paraId="7E318414"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4A1A222D" w14:textId="5DCE98E9" w:rsidR="000C4836" w:rsidRDefault="000C4836" w:rsidP="00AC60D2">
      <w:pPr>
        <w:rPr>
          <w:rFonts w:ascii="Lucida Grande" w:eastAsia="Times New Roman" w:hAnsi="Lucida Grande" w:cs="Lucida Grande"/>
          <w:color w:val="3E3D40"/>
          <w:sz w:val="18"/>
          <w:szCs w:val="18"/>
          <w:shd w:val="clear" w:color="auto" w:fill="FFFFFF"/>
          <w:lang w:val="en-CA"/>
        </w:rPr>
      </w:pPr>
      <w:r>
        <w:rPr>
          <w:rFonts w:ascii="Lucida Grande" w:eastAsia="Times New Roman" w:hAnsi="Lucida Grande" w:cs="Lucida Grande"/>
          <w:color w:val="3E3D40"/>
          <w:sz w:val="18"/>
          <w:szCs w:val="18"/>
          <w:shd w:val="clear" w:color="auto" w:fill="FFFFFF"/>
          <w:lang w:val="en-CA"/>
        </w:rPr>
        <w:t>JR: I’ll add stuff to the readme. We’ll need to point out that the raw data cannot be archived BUT we could request to scopus + altmetric that we can provide our model predictions and/or average citation rates analysed.</w:t>
      </w:r>
    </w:p>
    <w:p w14:paraId="4691AE0A"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187B1FFB" w14:textId="67BB9AAF" w:rsidR="000C4836" w:rsidRDefault="000C4836" w:rsidP="00AC60D2">
      <w:pPr>
        <w:rPr>
          <w:rFonts w:ascii="Lucida Grande" w:eastAsia="Times New Roman" w:hAnsi="Lucida Grande" w:cs="Lucida Grande"/>
          <w:color w:val="3E3D40"/>
          <w:sz w:val="18"/>
          <w:szCs w:val="18"/>
          <w:shd w:val="clear" w:color="auto" w:fill="FFFFFF"/>
          <w:lang w:val="en-CA"/>
        </w:rPr>
      </w:pPr>
      <w:r>
        <w:rPr>
          <w:rFonts w:ascii="Lucida Grande" w:eastAsia="Times New Roman" w:hAnsi="Lucida Grande" w:cs="Lucida Grande"/>
          <w:color w:val="3E3D40"/>
          <w:sz w:val="18"/>
          <w:szCs w:val="18"/>
          <w:shd w:val="clear" w:color="auto" w:fill="FFFFFF"/>
          <w:lang w:val="en-CA"/>
        </w:rPr>
        <w:t>I’ll email Altmetric if you want to contact Scopus.</w:t>
      </w:r>
    </w:p>
    <w:p w14:paraId="03D722D8"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51F4C922" w14:textId="3ED17797" w:rsidR="000C4836" w:rsidRDefault="000C4836" w:rsidP="00AC60D2">
      <w:pPr>
        <w:rPr>
          <w:rFonts w:ascii="Lucida Grande" w:eastAsia="Times New Roman" w:hAnsi="Lucida Grande" w:cs="Lucida Grande"/>
          <w:color w:val="3E3D40"/>
          <w:sz w:val="18"/>
          <w:szCs w:val="18"/>
          <w:shd w:val="clear" w:color="auto" w:fill="FFFFFF"/>
          <w:lang w:val="en-CA"/>
        </w:rPr>
      </w:pPr>
      <w:r>
        <w:rPr>
          <w:rFonts w:ascii="Lucida Grande" w:eastAsia="Times New Roman" w:hAnsi="Lucida Grande" w:cs="Lucida Grande"/>
          <w:color w:val="3E3D40"/>
          <w:sz w:val="18"/>
          <w:szCs w:val="18"/>
          <w:shd w:val="clear" w:color="auto" w:fill="FFFFFF"/>
          <w:lang w:val="en-CA"/>
        </w:rPr>
        <w:t>Def. True that our scripts are not reproducible because we can’t provide data.</w:t>
      </w:r>
    </w:p>
    <w:p w14:paraId="150D6B13"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188A211D" w14:textId="6EC7DFB5" w:rsidR="000C4836" w:rsidRPr="00AC60D2" w:rsidRDefault="000C4836" w:rsidP="00AC60D2">
      <w:pPr>
        <w:rPr>
          <w:rFonts w:ascii="Times" w:eastAsia="Times New Roman" w:hAnsi="Times" w:cs="Times New Roman"/>
          <w:color w:val="auto"/>
          <w:sz w:val="20"/>
          <w:szCs w:val="20"/>
          <w:lang w:val="en-CA"/>
        </w:rPr>
      </w:pPr>
      <w:r>
        <w:rPr>
          <w:rFonts w:ascii="Lucida Grande" w:eastAsia="Times New Roman" w:hAnsi="Lucida Grande" w:cs="Lucida Grande"/>
          <w:color w:val="3E3D40"/>
          <w:sz w:val="18"/>
          <w:szCs w:val="18"/>
          <w:shd w:val="clear" w:color="auto" w:fill="FFFFFF"/>
          <w:lang w:val="en-CA"/>
        </w:rPr>
        <w:t>I’ll get on the zenodo stuff, but for now we can respond to the reviewer by saying we will make sure to archive the data IF we are accepted.</w:t>
      </w:r>
    </w:p>
    <w:p w14:paraId="3AE34089" w14:textId="3B2F8B21" w:rsidR="000C4836" w:rsidRDefault="000C4836">
      <w:pPr>
        <w:pStyle w:val="CommentText"/>
      </w:pPr>
    </w:p>
    <w:p w14:paraId="5D37E51B" w14:textId="5921B9DC" w:rsidR="000C4836" w:rsidRDefault="000C4836">
      <w:pPr>
        <w:pStyle w:val="CommentText"/>
      </w:pPr>
      <w:r>
        <w:t>TT: Yah I emailed scopus</w:t>
      </w:r>
    </w:p>
    <w:p w14:paraId="1A73FA1F" w14:textId="77777777" w:rsidR="000C4836" w:rsidRDefault="000C4836">
      <w:pPr>
        <w:pStyle w:val="CommentText"/>
      </w:pPr>
    </w:p>
  </w:comment>
  <w:comment w:id="309" w:author="Travis Tai" w:date="2018-07-26T12:51:00Z" w:initials="TT">
    <w:p w14:paraId="1DFD6994" w14:textId="77777777" w:rsidR="000C4836" w:rsidRDefault="000C4836" w:rsidP="00AC60D2">
      <w:pPr>
        <w:rPr>
          <w:rFonts w:ascii="Lucida Grande" w:eastAsia="Times New Roman" w:hAnsi="Lucida Grande" w:cs="Lucida Grande"/>
          <w:color w:val="3E3D40"/>
          <w:sz w:val="18"/>
          <w:szCs w:val="18"/>
          <w:shd w:val="clear" w:color="auto" w:fill="FFFFFF"/>
          <w:lang w:val="en-CA"/>
        </w:rPr>
      </w:pPr>
      <w:r>
        <w:rPr>
          <w:rStyle w:val="CommentReference"/>
        </w:rPr>
        <w:annotationRef/>
      </w:r>
      <w:r w:rsidRPr="00AC60D2">
        <w:rPr>
          <w:rFonts w:ascii="Lucida Grande" w:eastAsia="Times New Roman" w:hAnsi="Lucida Grande" w:cs="Lucida Grande"/>
          <w:color w:val="3E3D40"/>
          <w:sz w:val="18"/>
          <w:szCs w:val="18"/>
          <w:shd w:val="clear" w:color="auto" w:fill="FFFFFF"/>
          <w:lang w:val="en-CA"/>
        </w:rPr>
        <w:t># References</w:t>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lang w:val="en-CA"/>
        </w:rPr>
        <w:br/>
      </w:r>
      <w:r w:rsidRPr="00AC60D2">
        <w:rPr>
          <w:rFonts w:ascii="Lucida Grande" w:eastAsia="Times New Roman" w:hAnsi="Lucida Grande" w:cs="Lucida Grande"/>
          <w:color w:val="3E3D40"/>
          <w:sz w:val="18"/>
          <w:szCs w:val="18"/>
          <w:shd w:val="clear" w:color="auto" w:fill="FFFFFF"/>
          <w:lang w:val="en-CA"/>
        </w:rPr>
        <w:t xml:space="preserve">A few references are websites (e.g. Obama, McSweeney), here providing a link, access date and/or alternative archive link (http://archive.org/) would be helpful. </w:t>
      </w:r>
    </w:p>
    <w:p w14:paraId="2CF8EFF9"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17FA2B8F" w14:textId="142B8267" w:rsidR="000C4836" w:rsidRDefault="000C4836" w:rsidP="00AC60D2">
      <w:pPr>
        <w:rPr>
          <w:rFonts w:ascii="Lucida Grande" w:eastAsia="Times New Roman" w:hAnsi="Lucida Grande" w:cs="Lucida Grande"/>
          <w:color w:val="3E3D40"/>
          <w:sz w:val="18"/>
          <w:szCs w:val="18"/>
          <w:shd w:val="clear" w:color="auto" w:fill="FFFFFF"/>
          <w:lang w:val="en-CA"/>
        </w:rPr>
      </w:pPr>
      <w:r>
        <w:t>TT: Done</w:t>
      </w:r>
    </w:p>
    <w:p w14:paraId="1F53D867" w14:textId="77777777" w:rsidR="000C4836" w:rsidRDefault="000C4836" w:rsidP="00AC60D2">
      <w:pPr>
        <w:rPr>
          <w:rFonts w:ascii="Lucida Grande" w:eastAsia="Times New Roman" w:hAnsi="Lucida Grande" w:cs="Lucida Grande"/>
          <w:color w:val="3E3D40"/>
          <w:sz w:val="18"/>
          <w:szCs w:val="18"/>
          <w:shd w:val="clear" w:color="auto" w:fill="FFFFFF"/>
          <w:lang w:val="en-CA"/>
        </w:rPr>
      </w:pPr>
    </w:p>
    <w:p w14:paraId="482C4645" w14:textId="1DC81168" w:rsidR="000C4836" w:rsidRPr="00AC60D2" w:rsidRDefault="000C4836" w:rsidP="00AC60D2">
      <w:pPr>
        <w:rPr>
          <w:rFonts w:ascii="Times" w:eastAsia="Times New Roman" w:hAnsi="Times" w:cs="Times New Roman"/>
          <w:color w:val="auto"/>
          <w:sz w:val="20"/>
          <w:szCs w:val="20"/>
          <w:lang w:val="en-CA"/>
        </w:rPr>
      </w:pPr>
      <w:r w:rsidRPr="00AC60D2">
        <w:rPr>
          <w:rFonts w:ascii="Lucida Grande" w:eastAsia="Times New Roman" w:hAnsi="Lucida Grande" w:cs="Lucida Grande"/>
          <w:color w:val="3E3D40"/>
          <w:sz w:val="18"/>
          <w:szCs w:val="18"/>
          <w:shd w:val="clear" w:color="auto" w:fill="FFFFFF"/>
          <w:lang w:val="en-CA"/>
        </w:rPr>
        <w:t>For the McSweeney reference it might be useful to document the relevant data points in the accompanying data, as some results appear only in an image in the Carbonbrief article.</w:t>
      </w:r>
    </w:p>
    <w:p w14:paraId="265F069C" w14:textId="77777777" w:rsidR="000C4836" w:rsidRDefault="000C4836">
      <w:pPr>
        <w:pStyle w:val="CommentText"/>
      </w:pPr>
    </w:p>
    <w:p w14:paraId="6ABB1055" w14:textId="77777777" w:rsidR="000C4836" w:rsidRDefault="000C4836">
      <w:pPr>
        <w:pStyle w:val="CommentText"/>
      </w:pPr>
      <w:r>
        <w:t>TT: I don’t really understand what he wants us to do.</w:t>
      </w:r>
    </w:p>
    <w:p w14:paraId="6390A5B4" w14:textId="77777777" w:rsidR="00892DFA" w:rsidRDefault="00892DFA">
      <w:pPr>
        <w:pStyle w:val="CommentText"/>
      </w:pPr>
    </w:p>
    <w:p w14:paraId="50CD391E" w14:textId="77777777" w:rsidR="00892DFA" w:rsidRDefault="00892DFA">
      <w:pPr>
        <w:pStyle w:val="CommentText"/>
      </w:pPr>
      <w:r>
        <w:t>JR: Yeh no idea. Response to reviewer is that we use the carbonbrief article to say</w:t>
      </w:r>
      <w:r w:rsidR="00DF1D2D">
        <w:t xml:space="preserve"> that developing countries have lower pub rates?</w:t>
      </w:r>
    </w:p>
    <w:p w14:paraId="22656000" w14:textId="77777777" w:rsidR="00DF1D2D" w:rsidRDefault="00DF1D2D">
      <w:pPr>
        <w:pStyle w:val="CommentText"/>
      </w:pPr>
    </w:p>
    <w:p w14:paraId="64FD7D39" w14:textId="453C6039" w:rsidR="00DF1D2D" w:rsidRDefault="00DF1D2D">
      <w:pPr>
        <w:pStyle w:val="CommentText"/>
      </w:pPr>
      <w:r>
        <w:t>Maybe say we don’t want to extract data points from figures (unless they are in a table…I can’t find the article).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790A6" w15:done="0"/>
  <w15:commentEx w15:paraId="539D58B0" w15:done="0"/>
  <w15:commentEx w15:paraId="1BB135D3" w15:done="0"/>
  <w15:commentEx w15:paraId="6F5F0CE7" w15:done="0"/>
  <w15:commentEx w15:paraId="347C29BE" w15:done="0"/>
  <w15:commentEx w15:paraId="5C7BE949" w15:done="0"/>
  <w15:commentEx w15:paraId="276762C8" w15:done="0"/>
  <w15:commentEx w15:paraId="2E85E703" w15:done="0"/>
  <w15:commentEx w15:paraId="41DF04F2" w15:paraIdParent="2E85E703" w15:done="0"/>
  <w15:commentEx w15:paraId="3E5450D0" w15:done="0"/>
  <w15:commentEx w15:paraId="4C7E0C64" w15:paraIdParent="3E5450D0" w15:done="0"/>
  <w15:commentEx w15:paraId="13C0B60A" w15:done="0"/>
  <w15:commentEx w15:paraId="3453B101" w15:done="0"/>
  <w15:commentEx w15:paraId="5FFCECBD" w15:done="0"/>
  <w15:commentEx w15:paraId="072A6AA7" w15:done="0"/>
  <w15:commentEx w15:paraId="1389F2CC" w15:paraIdParent="072A6AA7" w15:done="0"/>
  <w15:commentEx w15:paraId="3CFAC245" w15:done="0"/>
  <w15:commentEx w15:paraId="3442ECAE" w15:done="0"/>
  <w15:commentEx w15:paraId="1A73FA1F" w15:done="0"/>
  <w15:commentEx w15:paraId="64FD7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6DB83" w14:textId="77777777" w:rsidR="00B02985" w:rsidRDefault="00B02985" w:rsidP="004B7591">
      <w:pPr>
        <w:spacing w:line="240" w:lineRule="auto"/>
      </w:pPr>
      <w:r>
        <w:separator/>
      </w:r>
    </w:p>
  </w:endnote>
  <w:endnote w:type="continuationSeparator" w:id="0">
    <w:p w14:paraId="02B4415F" w14:textId="77777777" w:rsidR="00B02985" w:rsidRDefault="00B02985"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0C4836" w:rsidRDefault="000C4836">
    <w:pPr>
      <w:pStyle w:val="Footer"/>
      <w:framePr w:wrap="none" w:vAnchor="text" w:hAnchor="margin" w:xAlign="right" w:y="1"/>
      <w:rPr>
        <w:rStyle w:val="PageNumber"/>
      </w:rPr>
      <w:pPrChange w:id="342"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0C4836" w:rsidRDefault="000C4836">
    <w:pPr>
      <w:pStyle w:val="Footer"/>
      <w:ind w:right="360"/>
      <w:pPrChange w:id="343"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0C4836" w:rsidRDefault="000C4836"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30F7">
      <w:rPr>
        <w:rStyle w:val="PageNumber"/>
        <w:noProof/>
      </w:rPr>
      <w:t>7</w:t>
    </w:r>
    <w:r>
      <w:rPr>
        <w:rStyle w:val="PageNumber"/>
      </w:rPr>
      <w:fldChar w:fldCharType="end"/>
    </w:r>
  </w:p>
  <w:p w14:paraId="5949C7D6" w14:textId="77777777" w:rsidR="000C4836" w:rsidRDefault="000C4836"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85E6E" w14:textId="77777777" w:rsidR="00B02985" w:rsidRDefault="00B02985" w:rsidP="004B7591">
      <w:pPr>
        <w:spacing w:line="240" w:lineRule="auto"/>
      </w:pPr>
      <w:r>
        <w:separator/>
      </w:r>
    </w:p>
  </w:footnote>
  <w:footnote w:type="continuationSeparator" w:id="0">
    <w:p w14:paraId="54E4D9BC" w14:textId="77777777" w:rsidR="00B02985" w:rsidRDefault="00B02985"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grammar="clean"/>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0C21"/>
    <w:rsid w:val="00011B9A"/>
    <w:rsid w:val="000121CD"/>
    <w:rsid w:val="00016333"/>
    <w:rsid w:val="0002116C"/>
    <w:rsid w:val="00025835"/>
    <w:rsid w:val="00025D8C"/>
    <w:rsid w:val="000302BA"/>
    <w:rsid w:val="00030630"/>
    <w:rsid w:val="00035315"/>
    <w:rsid w:val="00052765"/>
    <w:rsid w:val="00052873"/>
    <w:rsid w:val="00055D3F"/>
    <w:rsid w:val="00056A85"/>
    <w:rsid w:val="00061039"/>
    <w:rsid w:val="00067FAB"/>
    <w:rsid w:val="000730CC"/>
    <w:rsid w:val="000735E5"/>
    <w:rsid w:val="0007568C"/>
    <w:rsid w:val="00086E2A"/>
    <w:rsid w:val="00095E23"/>
    <w:rsid w:val="000A5147"/>
    <w:rsid w:val="000B28FF"/>
    <w:rsid w:val="000B4835"/>
    <w:rsid w:val="000B5123"/>
    <w:rsid w:val="000C4836"/>
    <w:rsid w:val="000C5A61"/>
    <w:rsid w:val="000C6B3E"/>
    <w:rsid w:val="000D32F8"/>
    <w:rsid w:val="000D42F5"/>
    <w:rsid w:val="000D7B10"/>
    <w:rsid w:val="000E0EA6"/>
    <w:rsid w:val="000E5AE8"/>
    <w:rsid w:val="000E60E1"/>
    <w:rsid w:val="000F2BF9"/>
    <w:rsid w:val="000F7994"/>
    <w:rsid w:val="00100957"/>
    <w:rsid w:val="00106E50"/>
    <w:rsid w:val="0011169A"/>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65BD4"/>
    <w:rsid w:val="00173E69"/>
    <w:rsid w:val="00174154"/>
    <w:rsid w:val="00183926"/>
    <w:rsid w:val="00184B4B"/>
    <w:rsid w:val="00184C1E"/>
    <w:rsid w:val="00187B61"/>
    <w:rsid w:val="001948EA"/>
    <w:rsid w:val="001956BF"/>
    <w:rsid w:val="00196ECB"/>
    <w:rsid w:val="001A1722"/>
    <w:rsid w:val="001A25FC"/>
    <w:rsid w:val="001A4402"/>
    <w:rsid w:val="001B40B7"/>
    <w:rsid w:val="001B471F"/>
    <w:rsid w:val="001C17BD"/>
    <w:rsid w:val="001C3348"/>
    <w:rsid w:val="001D089D"/>
    <w:rsid w:val="001D51EF"/>
    <w:rsid w:val="001D7D80"/>
    <w:rsid w:val="001E50E7"/>
    <w:rsid w:val="001F19ED"/>
    <w:rsid w:val="001F2C1D"/>
    <w:rsid w:val="001F5E58"/>
    <w:rsid w:val="00200609"/>
    <w:rsid w:val="00202F8A"/>
    <w:rsid w:val="00203BAF"/>
    <w:rsid w:val="00206C0F"/>
    <w:rsid w:val="00207A9B"/>
    <w:rsid w:val="00211E67"/>
    <w:rsid w:val="00213827"/>
    <w:rsid w:val="0022406A"/>
    <w:rsid w:val="002325D3"/>
    <w:rsid w:val="0024300E"/>
    <w:rsid w:val="0024317E"/>
    <w:rsid w:val="0024440B"/>
    <w:rsid w:val="00245CA5"/>
    <w:rsid w:val="00247AF2"/>
    <w:rsid w:val="00251767"/>
    <w:rsid w:val="00251857"/>
    <w:rsid w:val="0026002A"/>
    <w:rsid w:val="0026205F"/>
    <w:rsid w:val="00274F04"/>
    <w:rsid w:val="00281899"/>
    <w:rsid w:val="00281913"/>
    <w:rsid w:val="0029061A"/>
    <w:rsid w:val="00291DFC"/>
    <w:rsid w:val="002951D3"/>
    <w:rsid w:val="002A2B94"/>
    <w:rsid w:val="002A427F"/>
    <w:rsid w:val="002A678C"/>
    <w:rsid w:val="002B2B74"/>
    <w:rsid w:val="002B583D"/>
    <w:rsid w:val="002B5958"/>
    <w:rsid w:val="002B7133"/>
    <w:rsid w:val="002C170D"/>
    <w:rsid w:val="002C3AEB"/>
    <w:rsid w:val="002C4E8C"/>
    <w:rsid w:val="002C6AC3"/>
    <w:rsid w:val="002C6BEC"/>
    <w:rsid w:val="002D21F8"/>
    <w:rsid w:val="002D36C4"/>
    <w:rsid w:val="002D5F0B"/>
    <w:rsid w:val="002E192C"/>
    <w:rsid w:val="002E26F1"/>
    <w:rsid w:val="002F1ABD"/>
    <w:rsid w:val="002F4CC2"/>
    <w:rsid w:val="002F679D"/>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525B4"/>
    <w:rsid w:val="00352FA9"/>
    <w:rsid w:val="00355020"/>
    <w:rsid w:val="00355B9A"/>
    <w:rsid w:val="00355D76"/>
    <w:rsid w:val="00361407"/>
    <w:rsid w:val="00361856"/>
    <w:rsid w:val="00363745"/>
    <w:rsid w:val="00364725"/>
    <w:rsid w:val="003722D4"/>
    <w:rsid w:val="00374313"/>
    <w:rsid w:val="00375F8F"/>
    <w:rsid w:val="00376C24"/>
    <w:rsid w:val="0038432E"/>
    <w:rsid w:val="003866F8"/>
    <w:rsid w:val="0039037A"/>
    <w:rsid w:val="00395E5C"/>
    <w:rsid w:val="003A43C9"/>
    <w:rsid w:val="003C2088"/>
    <w:rsid w:val="003D1179"/>
    <w:rsid w:val="003E7BCD"/>
    <w:rsid w:val="003F698B"/>
    <w:rsid w:val="003F6FB6"/>
    <w:rsid w:val="003F7547"/>
    <w:rsid w:val="00405E5C"/>
    <w:rsid w:val="004115C9"/>
    <w:rsid w:val="00411D9C"/>
    <w:rsid w:val="00412F5F"/>
    <w:rsid w:val="004207DD"/>
    <w:rsid w:val="004208D6"/>
    <w:rsid w:val="004222BC"/>
    <w:rsid w:val="00423977"/>
    <w:rsid w:val="00424F1A"/>
    <w:rsid w:val="004263C6"/>
    <w:rsid w:val="00433567"/>
    <w:rsid w:val="0043685F"/>
    <w:rsid w:val="00440483"/>
    <w:rsid w:val="00440CF7"/>
    <w:rsid w:val="00440D63"/>
    <w:rsid w:val="00453DEC"/>
    <w:rsid w:val="00456B54"/>
    <w:rsid w:val="00462127"/>
    <w:rsid w:val="004635E5"/>
    <w:rsid w:val="00464A31"/>
    <w:rsid w:val="00465539"/>
    <w:rsid w:val="00473E75"/>
    <w:rsid w:val="004764B4"/>
    <w:rsid w:val="004823AF"/>
    <w:rsid w:val="00482AD5"/>
    <w:rsid w:val="004842EB"/>
    <w:rsid w:val="00491298"/>
    <w:rsid w:val="00491394"/>
    <w:rsid w:val="00492520"/>
    <w:rsid w:val="004A5F09"/>
    <w:rsid w:val="004B14A3"/>
    <w:rsid w:val="004B2067"/>
    <w:rsid w:val="004B3508"/>
    <w:rsid w:val="004B54C4"/>
    <w:rsid w:val="004B59A8"/>
    <w:rsid w:val="004B7591"/>
    <w:rsid w:val="004C0C57"/>
    <w:rsid w:val="004C1F03"/>
    <w:rsid w:val="004C2D51"/>
    <w:rsid w:val="004D18D8"/>
    <w:rsid w:val="004D52E0"/>
    <w:rsid w:val="004D5A92"/>
    <w:rsid w:val="004E36DD"/>
    <w:rsid w:val="004E4B88"/>
    <w:rsid w:val="004E6A90"/>
    <w:rsid w:val="004F1839"/>
    <w:rsid w:val="004F31CD"/>
    <w:rsid w:val="004F4A96"/>
    <w:rsid w:val="0050019B"/>
    <w:rsid w:val="00501475"/>
    <w:rsid w:val="0050173B"/>
    <w:rsid w:val="00501A73"/>
    <w:rsid w:val="00506EBF"/>
    <w:rsid w:val="00507723"/>
    <w:rsid w:val="00507FB5"/>
    <w:rsid w:val="005124B0"/>
    <w:rsid w:val="005137EF"/>
    <w:rsid w:val="005144AE"/>
    <w:rsid w:val="00515955"/>
    <w:rsid w:val="00525442"/>
    <w:rsid w:val="00527B72"/>
    <w:rsid w:val="00527D9B"/>
    <w:rsid w:val="00533C02"/>
    <w:rsid w:val="00540F23"/>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418"/>
    <w:rsid w:val="00595438"/>
    <w:rsid w:val="00595A8F"/>
    <w:rsid w:val="00596A27"/>
    <w:rsid w:val="005A05BE"/>
    <w:rsid w:val="005A186B"/>
    <w:rsid w:val="005A6862"/>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04ADC"/>
    <w:rsid w:val="00610318"/>
    <w:rsid w:val="00614345"/>
    <w:rsid w:val="006203DD"/>
    <w:rsid w:val="0062198F"/>
    <w:rsid w:val="00627FBE"/>
    <w:rsid w:val="00631795"/>
    <w:rsid w:val="006420AC"/>
    <w:rsid w:val="006510A8"/>
    <w:rsid w:val="00655594"/>
    <w:rsid w:val="00664AEF"/>
    <w:rsid w:val="00664E53"/>
    <w:rsid w:val="00665C5F"/>
    <w:rsid w:val="00670C27"/>
    <w:rsid w:val="00680843"/>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7FD8"/>
    <w:rsid w:val="006C19BE"/>
    <w:rsid w:val="006C1F3A"/>
    <w:rsid w:val="006C373E"/>
    <w:rsid w:val="006C5321"/>
    <w:rsid w:val="006D2C1F"/>
    <w:rsid w:val="006D2F93"/>
    <w:rsid w:val="006D3671"/>
    <w:rsid w:val="006E20B7"/>
    <w:rsid w:val="006E3934"/>
    <w:rsid w:val="006F147B"/>
    <w:rsid w:val="006F5B14"/>
    <w:rsid w:val="006F7F2A"/>
    <w:rsid w:val="007025C8"/>
    <w:rsid w:val="00703C01"/>
    <w:rsid w:val="007109DF"/>
    <w:rsid w:val="00711190"/>
    <w:rsid w:val="00712DE2"/>
    <w:rsid w:val="00714E1D"/>
    <w:rsid w:val="00716486"/>
    <w:rsid w:val="0071671E"/>
    <w:rsid w:val="0072254A"/>
    <w:rsid w:val="00722769"/>
    <w:rsid w:val="0072320A"/>
    <w:rsid w:val="00725677"/>
    <w:rsid w:val="00725B95"/>
    <w:rsid w:val="00727B34"/>
    <w:rsid w:val="007336B1"/>
    <w:rsid w:val="007341ED"/>
    <w:rsid w:val="0074485C"/>
    <w:rsid w:val="00744D27"/>
    <w:rsid w:val="00750DFA"/>
    <w:rsid w:val="00753295"/>
    <w:rsid w:val="00753A25"/>
    <w:rsid w:val="00756835"/>
    <w:rsid w:val="007623B8"/>
    <w:rsid w:val="00765538"/>
    <w:rsid w:val="00767644"/>
    <w:rsid w:val="00780A11"/>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D74AB"/>
    <w:rsid w:val="007F2878"/>
    <w:rsid w:val="00801FDE"/>
    <w:rsid w:val="00802368"/>
    <w:rsid w:val="00802577"/>
    <w:rsid w:val="00804636"/>
    <w:rsid w:val="00805604"/>
    <w:rsid w:val="008065CF"/>
    <w:rsid w:val="00825E73"/>
    <w:rsid w:val="008442D5"/>
    <w:rsid w:val="008573FF"/>
    <w:rsid w:val="00861C8F"/>
    <w:rsid w:val="00862A7F"/>
    <w:rsid w:val="008635CB"/>
    <w:rsid w:val="008645C2"/>
    <w:rsid w:val="008675A4"/>
    <w:rsid w:val="008754C9"/>
    <w:rsid w:val="00876C69"/>
    <w:rsid w:val="0088027F"/>
    <w:rsid w:val="00880717"/>
    <w:rsid w:val="00884A77"/>
    <w:rsid w:val="00891828"/>
    <w:rsid w:val="00892B1C"/>
    <w:rsid w:val="00892DFA"/>
    <w:rsid w:val="00893458"/>
    <w:rsid w:val="008A55DD"/>
    <w:rsid w:val="008A730E"/>
    <w:rsid w:val="008B4FF9"/>
    <w:rsid w:val="008B6E34"/>
    <w:rsid w:val="008B79EF"/>
    <w:rsid w:val="008C07DE"/>
    <w:rsid w:val="008C1D74"/>
    <w:rsid w:val="008C29E7"/>
    <w:rsid w:val="008C5AB2"/>
    <w:rsid w:val="008C5D2F"/>
    <w:rsid w:val="008D13AC"/>
    <w:rsid w:val="008D257C"/>
    <w:rsid w:val="008D25B7"/>
    <w:rsid w:val="008D681B"/>
    <w:rsid w:val="008E7840"/>
    <w:rsid w:val="008F0E0D"/>
    <w:rsid w:val="009000F1"/>
    <w:rsid w:val="009033C0"/>
    <w:rsid w:val="00905B88"/>
    <w:rsid w:val="00915D10"/>
    <w:rsid w:val="00917572"/>
    <w:rsid w:val="00920419"/>
    <w:rsid w:val="00924994"/>
    <w:rsid w:val="00924D84"/>
    <w:rsid w:val="00927261"/>
    <w:rsid w:val="00930351"/>
    <w:rsid w:val="009330FC"/>
    <w:rsid w:val="00942DD9"/>
    <w:rsid w:val="0094683F"/>
    <w:rsid w:val="009505A6"/>
    <w:rsid w:val="009505AC"/>
    <w:rsid w:val="00951EE1"/>
    <w:rsid w:val="00971C45"/>
    <w:rsid w:val="009761D4"/>
    <w:rsid w:val="00980DEF"/>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B51B6"/>
    <w:rsid w:val="009C06DC"/>
    <w:rsid w:val="009C0B26"/>
    <w:rsid w:val="009C2058"/>
    <w:rsid w:val="009C5365"/>
    <w:rsid w:val="009C5FF4"/>
    <w:rsid w:val="009D24C0"/>
    <w:rsid w:val="009D76FF"/>
    <w:rsid w:val="009F0B4C"/>
    <w:rsid w:val="009F1A9A"/>
    <w:rsid w:val="009F2BC3"/>
    <w:rsid w:val="009F4991"/>
    <w:rsid w:val="009F7145"/>
    <w:rsid w:val="00A01472"/>
    <w:rsid w:val="00A051DD"/>
    <w:rsid w:val="00A0771C"/>
    <w:rsid w:val="00A10581"/>
    <w:rsid w:val="00A110CD"/>
    <w:rsid w:val="00A1196D"/>
    <w:rsid w:val="00A16841"/>
    <w:rsid w:val="00A16955"/>
    <w:rsid w:val="00A21899"/>
    <w:rsid w:val="00A22FB7"/>
    <w:rsid w:val="00A2346B"/>
    <w:rsid w:val="00A259A2"/>
    <w:rsid w:val="00A2630B"/>
    <w:rsid w:val="00A30D06"/>
    <w:rsid w:val="00A31CED"/>
    <w:rsid w:val="00A32821"/>
    <w:rsid w:val="00A43B69"/>
    <w:rsid w:val="00A45866"/>
    <w:rsid w:val="00A45D20"/>
    <w:rsid w:val="00A508B6"/>
    <w:rsid w:val="00A52440"/>
    <w:rsid w:val="00A530DC"/>
    <w:rsid w:val="00A56059"/>
    <w:rsid w:val="00A61C74"/>
    <w:rsid w:val="00A67D10"/>
    <w:rsid w:val="00A80730"/>
    <w:rsid w:val="00A84EDD"/>
    <w:rsid w:val="00A907EA"/>
    <w:rsid w:val="00A90E65"/>
    <w:rsid w:val="00A9102A"/>
    <w:rsid w:val="00AB0A1E"/>
    <w:rsid w:val="00AC0434"/>
    <w:rsid w:val="00AC132D"/>
    <w:rsid w:val="00AC1A0A"/>
    <w:rsid w:val="00AC36F8"/>
    <w:rsid w:val="00AC60D2"/>
    <w:rsid w:val="00AD26B2"/>
    <w:rsid w:val="00AD78A8"/>
    <w:rsid w:val="00AD7A1F"/>
    <w:rsid w:val="00AD7ACB"/>
    <w:rsid w:val="00AE4282"/>
    <w:rsid w:val="00AE73CD"/>
    <w:rsid w:val="00AF0A50"/>
    <w:rsid w:val="00AF7630"/>
    <w:rsid w:val="00B02985"/>
    <w:rsid w:val="00B03CFE"/>
    <w:rsid w:val="00B059C6"/>
    <w:rsid w:val="00B065D2"/>
    <w:rsid w:val="00B12853"/>
    <w:rsid w:val="00B15FEE"/>
    <w:rsid w:val="00B26517"/>
    <w:rsid w:val="00B27C56"/>
    <w:rsid w:val="00B27EE2"/>
    <w:rsid w:val="00B3658A"/>
    <w:rsid w:val="00B406A2"/>
    <w:rsid w:val="00B438B0"/>
    <w:rsid w:val="00B44CD4"/>
    <w:rsid w:val="00B46DDD"/>
    <w:rsid w:val="00B508D0"/>
    <w:rsid w:val="00B51096"/>
    <w:rsid w:val="00B55FF2"/>
    <w:rsid w:val="00B560F2"/>
    <w:rsid w:val="00B61D93"/>
    <w:rsid w:val="00B65295"/>
    <w:rsid w:val="00B77DB4"/>
    <w:rsid w:val="00B80273"/>
    <w:rsid w:val="00B84E93"/>
    <w:rsid w:val="00B90E18"/>
    <w:rsid w:val="00B91C47"/>
    <w:rsid w:val="00B92208"/>
    <w:rsid w:val="00BA2626"/>
    <w:rsid w:val="00BA3733"/>
    <w:rsid w:val="00BB06DC"/>
    <w:rsid w:val="00BB1B08"/>
    <w:rsid w:val="00BB33AC"/>
    <w:rsid w:val="00BB7F8E"/>
    <w:rsid w:val="00BC42B4"/>
    <w:rsid w:val="00BC4F5C"/>
    <w:rsid w:val="00BC5382"/>
    <w:rsid w:val="00BE6284"/>
    <w:rsid w:val="00BF134E"/>
    <w:rsid w:val="00BF36D0"/>
    <w:rsid w:val="00BF5F6A"/>
    <w:rsid w:val="00BF613D"/>
    <w:rsid w:val="00BF6171"/>
    <w:rsid w:val="00BF7A3D"/>
    <w:rsid w:val="00C10F96"/>
    <w:rsid w:val="00C17201"/>
    <w:rsid w:val="00C2262C"/>
    <w:rsid w:val="00C23028"/>
    <w:rsid w:val="00C33716"/>
    <w:rsid w:val="00C34E37"/>
    <w:rsid w:val="00C4211C"/>
    <w:rsid w:val="00C57B38"/>
    <w:rsid w:val="00C61652"/>
    <w:rsid w:val="00C637FB"/>
    <w:rsid w:val="00C740BC"/>
    <w:rsid w:val="00C74BB1"/>
    <w:rsid w:val="00C77DA1"/>
    <w:rsid w:val="00C82295"/>
    <w:rsid w:val="00C90167"/>
    <w:rsid w:val="00C914B1"/>
    <w:rsid w:val="00C967B8"/>
    <w:rsid w:val="00C96AB9"/>
    <w:rsid w:val="00CA1C5E"/>
    <w:rsid w:val="00CA384F"/>
    <w:rsid w:val="00CA7398"/>
    <w:rsid w:val="00CB224C"/>
    <w:rsid w:val="00CB3BB3"/>
    <w:rsid w:val="00CB4F15"/>
    <w:rsid w:val="00CB5A1C"/>
    <w:rsid w:val="00CC2584"/>
    <w:rsid w:val="00CC5935"/>
    <w:rsid w:val="00CC7F7B"/>
    <w:rsid w:val="00CE3A98"/>
    <w:rsid w:val="00CE46DD"/>
    <w:rsid w:val="00CE555A"/>
    <w:rsid w:val="00CE5F1D"/>
    <w:rsid w:val="00CE615F"/>
    <w:rsid w:val="00CE69FD"/>
    <w:rsid w:val="00CF2738"/>
    <w:rsid w:val="00CF4154"/>
    <w:rsid w:val="00CF4485"/>
    <w:rsid w:val="00CF4783"/>
    <w:rsid w:val="00D00C61"/>
    <w:rsid w:val="00D03A20"/>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30F7"/>
    <w:rsid w:val="00D46495"/>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91954"/>
    <w:rsid w:val="00D92401"/>
    <w:rsid w:val="00D976CC"/>
    <w:rsid w:val="00DA14AF"/>
    <w:rsid w:val="00DB4692"/>
    <w:rsid w:val="00DC0D15"/>
    <w:rsid w:val="00DC1626"/>
    <w:rsid w:val="00DC36C4"/>
    <w:rsid w:val="00DC6D94"/>
    <w:rsid w:val="00DD0571"/>
    <w:rsid w:val="00DD08DA"/>
    <w:rsid w:val="00DE124F"/>
    <w:rsid w:val="00DE267A"/>
    <w:rsid w:val="00DE4576"/>
    <w:rsid w:val="00DE571B"/>
    <w:rsid w:val="00DF1A5B"/>
    <w:rsid w:val="00DF1D2D"/>
    <w:rsid w:val="00DF52E5"/>
    <w:rsid w:val="00DF6A8D"/>
    <w:rsid w:val="00DF708E"/>
    <w:rsid w:val="00E02214"/>
    <w:rsid w:val="00E04A87"/>
    <w:rsid w:val="00E10DFB"/>
    <w:rsid w:val="00E17FBF"/>
    <w:rsid w:val="00E21D71"/>
    <w:rsid w:val="00E24C36"/>
    <w:rsid w:val="00E27B36"/>
    <w:rsid w:val="00E27B4E"/>
    <w:rsid w:val="00E31A66"/>
    <w:rsid w:val="00E32C41"/>
    <w:rsid w:val="00E35E4E"/>
    <w:rsid w:val="00E42097"/>
    <w:rsid w:val="00E50DC3"/>
    <w:rsid w:val="00E52C51"/>
    <w:rsid w:val="00E5557F"/>
    <w:rsid w:val="00E565A1"/>
    <w:rsid w:val="00E62E6E"/>
    <w:rsid w:val="00E64645"/>
    <w:rsid w:val="00E71DC5"/>
    <w:rsid w:val="00E767A5"/>
    <w:rsid w:val="00E80D23"/>
    <w:rsid w:val="00E83515"/>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D1FB6"/>
    <w:rsid w:val="00ED3376"/>
    <w:rsid w:val="00ED3A8D"/>
    <w:rsid w:val="00EE0C10"/>
    <w:rsid w:val="00EE0DBE"/>
    <w:rsid w:val="00EE3B61"/>
    <w:rsid w:val="00EE5F03"/>
    <w:rsid w:val="00EE6D8D"/>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314B2"/>
    <w:rsid w:val="00F33531"/>
    <w:rsid w:val="00F45C8C"/>
    <w:rsid w:val="00F47FC4"/>
    <w:rsid w:val="00F50727"/>
    <w:rsid w:val="00F521D8"/>
    <w:rsid w:val="00F54E61"/>
    <w:rsid w:val="00F553DB"/>
    <w:rsid w:val="00F56716"/>
    <w:rsid w:val="00F64C79"/>
    <w:rsid w:val="00F65773"/>
    <w:rsid w:val="00F67AB3"/>
    <w:rsid w:val="00F71998"/>
    <w:rsid w:val="00F80878"/>
    <w:rsid w:val="00F813F6"/>
    <w:rsid w:val="00F84826"/>
    <w:rsid w:val="00F84CCF"/>
    <w:rsid w:val="00F8560D"/>
    <w:rsid w:val="00F9178A"/>
    <w:rsid w:val="00F9344A"/>
    <w:rsid w:val="00F94F85"/>
    <w:rsid w:val="00F96C12"/>
    <w:rsid w:val="00FA14CE"/>
    <w:rsid w:val="00FA1723"/>
    <w:rsid w:val="00FA30D3"/>
    <w:rsid w:val="00FA34FE"/>
    <w:rsid w:val="00FB01A0"/>
    <w:rsid w:val="00FB2791"/>
    <w:rsid w:val="00FB5AED"/>
    <w:rsid w:val="00FB6F5A"/>
    <w:rsid w:val="00FC4945"/>
    <w:rsid w:val="00FC4AEE"/>
    <w:rsid w:val="00FD0266"/>
    <w:rsid w:val="00FD1B68"/>
    <w:rsid w:val="00FD2B8E"/>
    <w:rsid w:val="00FD31D2"/>
    <w:rsid w:val="00FD641B"/>
    <w:rsid w:val="00FE28B6"/>
    <w:rsid w:val="00FE60A6"/>
    <w:rsid w:val="00FE6A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05837834">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ithub.com/travistai2/open-science-cc/blob/master/scripts/Scopus_models.R" TargetMode="External"/></Relationships>
</file>

<file path=word/_rels/document.xml.rels><?xml version="1.0" encoding="UTF-8" standalone="yes"?>
<Relationships xmlns="http://schemas.openxmlformats.org/package/2006/relationships"><Relationship Id="rId9" Type="http://schemas.openxmlformats.org/officeDocument/2006/relationships/hyperlink" Target="mailto:t.tai@oceans.ubc.ca" TargetMode="External"/><Relationship Id="rId20" Type="http://schemas.openxmlformats.org/officeDocument/2006/relationships/theme" Target="theme/theme1.xml"/><Relationship Id="rId22" Type="http://schemas.microsoft.com/office/2016/09/relationships/commentsIds" Target="commentsIds.xml"/><Relationship Id="rId10" Type="http://schemas.openxmlformats.org/officeDocument/2006/relationships/image" Target="media/image1.emf"/><Relationship Id="rId11" Type="http://schemas.openxmlformats.org/officeDocument/2006/relationships/hyperlink" Target="http://www.scopus.com/" TargetMode="External"/><Relationship Id="rId12" Type="http://schemas.openxmlformats.org/officeDocument/2006/relationships/hyperlink" Target="http://www.scimagojr.com/" TargetMode="External"/><Relationship Id="rId13" Type="http://schemas.openxmlformats.org/officeDocument/2006/relationships/image" Target="media/image2.emf"/><Relationship Id="rId14" Type="http://schemas.openxmlformats.org/officeDocument/2006/relationships/hyperlink" Target="http://www.altmetric.com/" TargetMode="External"/><Relationship Id="rId15" Type="http://schemas.openxmlformats.org/officeDocument/2006/relationships/hyperlink" Target="http://www.github.com/travistai2/open-science-cc"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655BB-E896-5E49-A54B-B76E468B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4732</Words>
  <Characters>26978</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31647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32</cp:revision>
  <dcterms:created xsi:type="dcterms:W3CDTF">2018-08-01T21:01:00Z</dcterms:created>
  <dcterms:modified xsi:type="dcterms:W3CDTF">2018-08-02T00:17:00Z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