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ins w:id="0" w:author="Travis Tai" w:date="2018-07-25T16:19:00Z">
        <w:r>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6096E204"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8211D3">
        <w:rPr>
          <w:rPrChange w:id="1" w:author="James Robinson" w:date="2018-08-08T09:59:00Z">
            <w:rPr>
              <w:rStyle w:val="Hyperlink"/>
              <w:rFonts w:ascii="Times New Roman" w:eastAsia="Times New Roman" w:hAnsi="Times New Roman" w:cs="Times New Roman"/>
              <w:sz w:val="24"/>
              <w:szCs w:val="24"/>
              <w:lang w:val="en-GB"/>
            </w:rPr>
          </w:rPrChange>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11096A0"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moveToRangeStart w:id="2" w:author="James Robinson" w:date="2018-08-01T13:47:00Z" w:name="move520894569"/>
      <w:moveTo w:id="3" w:author="James Robinson" w:date="2018-08-01T13:47:00Z">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moveTo>
      <w:moveToRangeEnd w:id="2"/>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moveFromRangeStart w:id="4" w:author="James Robinson" w:date="2018-08-01T13:47:00Z" w:name="move520894569"/>
      <w:moveFrom w:id="5" w:author="James Robinson" w:date="2018-08-01T13:47:00Z">
        <w:r w:rsidR="00CB3BB3" w:rsidRPr="00F8560D" w:rsidDel="00CF4783">
          <w:rPr>
            <w:rFonts w:ascii="Times New Roman" w:eastAsia="Times New Roman" w:hAnsi="Times New Roman" w:cs="Times New Roman"/>
            <w:sz w:val="24"/>
            <w:szCs w:val="24"/>
          </w:rPr>
          <w:t>Opening data and code will</w:t>
        </w:r>
        <w:r w:rsidR="00FD31D2" w:rsidRPr="00F8560D" w:rsidDel="00CF4783">
          <w:rPr>
            <w:rFonts w:ascii="Times New Roman" w:eastAsia="Times New Roman" w:hAnsi="Times New Roman" w:cs="Times New Roman"/>
            <w:sz w:val="24"/>
            <w:szCs w:val="24"/>
          </w:rPr>
          <w:t xml:space="preserve"> increase collaboration </w:t>
        </w:r>
        <w:r w:rsidR="00CB3BB3" w:rsidRPr="00F8560D" w:rsidDel="00CF4783">
          <w:rPr>
            <w:rFonts w:ascii="Times New Roman" w:eastAsia="Times New Roman" w:hAnsi="Times New Roman" w:cs="Times New Roman"/>
            <w:sz w:val="24"/>
            <w:szCs w:val="24"/>
          </w:rPr>
          <w:t xml:space="preserve">opportunities </w:t>
        </w:r>
        <w:r w:rsidR="00FD31D2" w:rsidRPr="00F8560D" w:rsidDel="00CF4783">
          <w:rPr>
            <w:rFonts w:ascii="Times New Roman" w:eastAsia="Times New Roman" w:hAnsi="Times New Roman" w:cs="Times New Roman"/>
            <w:sz w:val="24"/>
            <w:szCs w:val="24"/>
          </w:rPr>
          <w:t xml:space="preserve">and </w:t>
        </w:r>
        <w:r w:rsidR="005C4092" w:rsidRPr="00F8560D" w:rsidDel="00CF4783">
          <w:rPr>
            <w:rFonts w:ascii="Times New Roman" w:eastAsia="Times New Roman" w:hAnsi="Times New Roman" w:cs="Times New Roman"/>
            <w:sz w:val="24"/>
            <w:szCs w:val="24"/>
          </w:rPr>
          <w:t>enable</w:t>
        </w:r>
        <w:r w:rsidR="00FD31D2" w:rsidRPr="00F8560D" w:rsidDel="00CF4783">
          <w:rPr>
            <w:rFonts w:ascii="Times New Roman" w:eastAsia="Times New Roman" w:hAnsi="Times New Roman" w:cs="Times New Roman"/>
            <w:sz w:val="24"/>
            <w:szCs w:val="24"/>
          </w:rPr>
          <w:t xml:space="preserve"> climate change triage. </w:t>
        </w:r>
      </w:moveFrom>
      <w:moveFromRangeEnd w:id="4"/>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375C2736"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ins w:id="6" w:author="James Robinson" w:date="2018-08-01T14:03:00Z">
        <w:r w:rsidR="00B26517">
          <w:rPr>
            <w:rFonts w:ascii="Times New Roman" w:eastAsia="Times New Roman" w:hAnsi="Times New Roman" w:cs="Times New Roman"/>
            <w:sz w:val="24"/>
            <w:szCs w:val="24"/>
          </w:rPr>
          <w:t xml:space="preserve">rapidly </w:t>
        </w:r>
      </w:ins>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7"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4ED39887"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ins w:id="8" w:author="James Robinson" w:date="2018-08-08T09:40:00Z">
        <w:r w:rsidR="001D0CF1">
          <w:rPr>
            <w:rFonts w:ascii="Times New Roman" w:eastAsia="Times New Roman" w:hAnsi="Times New Roman" w:cs="Times New Roman"/>
            <w:sz w:val="24"/>
            <w:szCs w:val="24"/>
          </w:rPr>
          <w:t xml:space="preserve"> (</w:t>
        </w:r>
        <w:r w:rsidR="001D0CF1" w:rsidRPr="00A45866">
          <w:rPr>
            <w:rFonts w:ascii="Times New Roman" w:eastAsia="Times New Roman" w:hAnsi="Times New Roman" w:cs="Times New Roman"/>
            <w:noProof/>
            <w:sz w:val="24"/>
            <w:szCs w:val="24"/>
          </w:rPr>
          <w:t>Ram, 2013</w:t>
        </w:r>
        <w:r w:rsidR="001D0CF1">
          <w:rPr>
            <w:rFonts w:ascii="Times New Roman" w:eastAsia="Times New Roman" w:hAnsi="Times New Roman" w:cs="Times New Roman"/>
            <w:noProof/>
            <w:sz w:val="24"/>
            <w:szCs w:val="24"/>
          </w:rPr>
          <w:t>)</w:t>
        </w:r>
      </w:ins>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w:t>
      </w:r>
      <w:del w:id="9" w:author="James Robinson" w:date="2018-08-08T09:40:00Z">
        <w:r w:rsidR="00135161" w:rsidRPr="00A45866" w:rsidDel="001D0CF1">
          <w:rPr>
            <w:rFonts w:ascii="Times New Roman" w:eastAsia="Times New Roman" w:hAnsi="Times New Roman" w:cs="Times New Roman"/>
            <w:noProof/>
            <w:sz w:val="24"/>
            <w:szCs w:val="24"/>
          </w:rPr>
          <w:delText xml:space="preserve">Ram, 2013; </w:delText>
        </w:r>
      </w:del>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10"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(Stodden et al., 2018)</w:t>
        </w:r>
      </w:ins>
      <w:r w:rsidR="00135161">
        <w:rPr>
          <w:rFonts w:ascii="Times New Roman" w:eastAsia="Times New Roman" w:hAnsi="Times New Roman" w:cs="Times New Roman"/>
          <w:sz w:val="24"/>
          <w:szCs w:val="24"/>
        </w:rPr>
        <w:t xml:space="preserve">. </w:t>
      </w:r>
      <w:ins w:id="11"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30A41115"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2"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ins>
      <w:ins w:id="13" w:author="James Robinson" w:date="2018-08-01T13:51:00Z">
        <w:r w:rsidR="00CF4783">
          <w:rPr>
            <w:rFonts w:ascii="Times New Roman" w:eastAsia="Times New Roman" w:hAnsi="Times New Roman" w:cs="Times New Roman"/>
            <w:sz w:val="24"/>
            <w:szCs w:val="24"/>
          </w:rPr>
          <w:t>ed publication repositories</w:t>
        </w:r>
      </w:ins>
      <w:ins w:id="14" w:author="Travis Tai" w:date="2018-07-31T16:10:00Z">
        <w:r w:rsidR="00BA3733">
          <w:rPr>
            <w:rFonts w:ascii="Times New Roman" w:eastAsia="Times New Roman" w:hAnsi="Times New Roman" w:cs="Times New Roman"/>
            <w:sz w:val="24"/>
            <w:szCs w:val="24"/>
          </w:rPr>
          <w:t xml:space="preserve"> such as Sci-Hub (</w:t>
        </w:r>
        <w:r w:rsidR="00BA3733" w:rsidRPr="008211D3">
          <w:rPr>
            <w:rPrChange w:id="15" w:author="James Robinson" w:date="2018-08-08T09:59:00Z">
              <w:rPr>
                <w:rStyle w:val="Hyperlink"/>
                <w:rFonts w:ascii="Times New Roman" w:eastAsia="Times New Roman" w:hAnsi="Times New Roman" w:cs="Times New Roman"/>
                <w:sz w:val="24"/>
                <w:szCs w:val="24"/>
              </w:rPr>
            </w:rPrChange>
          </w:rPr>
          <w:t>https://sci-hub.mu)</w:t>
        </w:r>
        <w:r w:rsidR="00BA3733">
          <w:rPr>
            <w:rFonts w:ascii="Times New Roman" w:eastAsia="Times New Roman" w:hAnsi="Times New Roman" w:cs="Times New Roman"/>
            <w:sz w:val="24"/>
            <w:szCs w:val="24"/>
          </w:rPr>
          <w:t xml:space="preserve"> indicative of </w:t>
        </w:r>
      </w:ins>
      <w:ins w:id="16" w:author="James Robinson" w:date="2018-08-01T13:50:00Z">
        <w:r w:rsidR="00CF4783">
          <w:rPr>
            <w:rFonts w:ascii="Times New Roman" w:eastAsia="Times New Roman" w:hAnsi="Times New Roman" w:cs="Times New Roman"/>
            <w:sz w:val="24"/>
            <w:szCs w:val="24"/>
          </w:rPr>
          <w:t>a widespread</w:t>
        </w:r>
      </w:ins>
      <w:ins w:id="17" w:author="Travis Tai" w:date="2018-07-31T16:10:00Z">
        <w:r w:rsidR="00BA3733">
          <w:rPr>
            <w:rFonts w:ascii="Times New Roman" w:eastAsia="Times New Roman" w:hAnsi="Times New Roman" w:cs="Times New Roman"/>
            <w:sz w:val="24"/>
            <w:szCs w:val="24"/>
          </w:rPr>
          <w:t xml:space="preserve"> demand for OA research </w:t>
        </w:r>
        <w:r w:rsidR="00BA3733" w:rsidRPr="00971C45">
          <w:rPr>
            <w:rFonts w:ascii="Times New Roman" w:eastAsia="Times New Roman" w:hAnsi="Times New Roman" w:cs="Times New Roman"/>
            <w:noProof/>
            <w:sz w:val="24"/>
            <w:szCs w:val="24"/>
          </w:rPr>
          <w:t>(Bohannon, 2016</w:t>
        </w:r>
      </w:ins>
      <w:ins w:id="18" w:author="Travis Tai" w:date="2018-08-07T20:26:00Z">
        <w:r w:rsidR="00281014">
          <w:rPr>
            <w:rFonts w:ascii="Times New Roman" w:eastAsia="Times New Roman" w:hAnsi="Times New Roman" w:cs="Times New Roman"/>
            <w:noProof/>
            <w:sz w:val="24"/>
            <w:szCs w:val="24"/>
          </w:rPr>
          <w:t>;</w:t>
        </w:r>
      </w:ins>
      <w:ins w:id="19" w:author="James Robinson" w:date="2018-08-01T13:50:00Z">
        <w:r w:rsidR="00CF4783">
          <w:rPr>
            <w:rFonts w:ascii="Times New Roman" w:eastAsia="Times New Roman" w:hAnsi="Times New Roman" w:cs="Times New Roman"/>
            <w:noProof/>
            <w:sz w:val="24"/>
            <w:szCs w:val="24"/>
          </w:rPr>
          <w:t xml:space="preserve"> </w:t>
        </w:r>
      </w:ins>
      <w:ins w:id="20" w:author="James Robinson" w:date="2018-08-01T13:51:00Z">
        <w:r w:rsidR="00CF4783">
          <w:rPr>
            <w:rFonts w:ascii="Times New Roman" w:eastAsia="Times New Roman" w:hAnsi="Times New Roman" w:cs="Times New Roman"/>
            <w:noProof/>
            <w:sz w:val="24"/>
            <w:szCs w:val="24"/>
          </w:rPr>
          <w:t xml:space="preserve">Himmelstein </w:t>
        </w:r>
        <w:r w:rsidR="00CF4783" w:rsidRPr="00281014">
          <w:rPr>
            <w:rFonts w:ascii="Times New Roman" w:eastAsia="Times New Roman" w:hAnsi="Times New Roman" w:cs="Times New Roman"/>
            <w:i/>
            <w:noProof/>
            <w:sz w:val="24"/>
            <w:szCs w:val="24"/>
          </w:rPr>
          <w:t>et al</w:t>
        </w:r>
        <w:r w:rsidR="00CF4783">
          <w:rPr>
            <w:rFonts w:ascii="Times New Roman" w:eastAsia="Times New Roman" w:hAnsi="Times New Roman" w:cs="Times New Roman"/>
            <w:noProof/>
            <w:sz w:val="24"/>
            <w:szCs w:val="24"/>
          </w:rPr>
          <w:t>.</w:t>
        </w:r>
      </w:ins>
      <w:ins w:id="21" w:author="Travis Tai" w:date="2018-08-07T20:26:00Z">
        <w:r w:rsidR="00281014">
          <w:rPr>
            <w:rFonts w:ascii="Times New Roman" w:eastAsia="Times New Roman" w:hAnsi="Times New Roman" w:cs="Times New Roman"/>
            <w:noProof/>
            <w:sz w:val="24"/>
            <w:szCs w:val="24"/>
          </w:rPr>
          <w:t>,</w:t>
        </w:r>
      </w:ins>
      <w:ins w:id="22" w:author="James Robinson" w:date="2018-08-01T13:51:00Z">
        <w:r w:rsidR="00CF4783">
          <w:rPr>
            <w:rFonts w:ascii="Times New Roman" w:eastAsia="Times New Roman" w:hAnsi="Times New Roman" w:cs="Times New Roman"/>
            <w:noProof/>
            <w:sz w:val="24"/>
            <w:szCs w:val="24"/>
          </w:rPr>
          <w:t xml:space="preserve"> 2018</w:t>
        </w:r>
      </w:ins>
      <w:ins w:id="23" w:author="Travis Tai" w:date="2018-07-31T16:10:00Z">
        <w:r w:rsidR="00BA3733" w:rsidRPr="00971C45">
          <w:rPr>
            <w:rFonts w:ascii="Times New Roman" w:eastAsia="Times New Roman" w:hAnsi="Times New Roman" w:cs="Times New Roman"/>
            <w:noProof/>
            <w:sz w:val="24"/>
            <w:szCs w:val="24"/>
          </w:rPr>
          <w:t>)</w:t>
        </w:r>
      </w:ins>
      <w:r>
        <w:rPr>
          <w:rFonts w:ascii="Times New Roman" w:eastAsia="Times New Roman" w:hAnsi="Times New Roman" w:cs="Times New Roman"/>
          <w:sz w:val="24"/>
          <w:szCs w:val="24"/>
        </w:rPr>
        <w:t xml:space="preserve">. For example, inaccessibility of primary research has contributed to </w:t>
      </w:r>
      <w:r>
        <w:rPr>
          <w:rFonts w:ascii="Times New Roman" w:eastAsia="Times New Roman" w:hAnsi="Times New Roman" w:cs="Times New Roman"/>
          <w:sz w:val="24"/>
          <w:szCs w:val="24"/>
        </w:rPr>
        <w:lastRenderedPageBreak/>
        <w:t xml:space="preserve">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24" w:author="Travis Tai" w:date="2018-07-31T16:24:00Z">
        <w:r w:rsidR="008D257C">
          <w:rPr>
            <w:rFonts w:ascii="Times New Roman" w:eastAsia="Times New Roman" w:hAnsi="Times New Roman" w:cs="Times New Roman"/>
            <w:noProof/>
            <w:sz w:val="24"/>
            <w:szCs w:val="24"/>
          </w:rPr>
          <w:t xml:space="preserve">e.g. </w:t>
        </w:r>
      </w:ins>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25"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26" w:author="James Robinson" w:date="2018-07-31T08:05:00Z"/>
          <w:rFonts w:ascii="Times New Roman" w:eastAsia="Times New Roman" w:hAnsi="Times New Roman" w:cs="Times New Roman"/>
          <w:i/>
          <w:sz w:val="24"/>
          <w:szCs w:val="24"/>
        </w:rPr>
      </w:pPr>
      <w:ins w:id="27"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ins w:id="28"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29"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30"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31"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32"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33" w:author="Travis Tai" w:date="2018-08-01T08:56:00Z">
        <w:r w:rsidR="00AD7ACB">
          <w:rPr>
            <w:rFonts w:ascii="Times New Roman" w:eastAsia="Times New Roman" w:hAnsi="Times New Roman" w:cs="Times New Roman"/>
            <w:sz w:val="24"/>
            <w:szCs w:val="24"/>
          </w:rPr>
          <w:t>5</w:t>
        </w:r>
      </w:ins>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34" w:author="Travis Tai" w:date="2018-07-26T10:30:00Z">
        <w:r w:rsidR="007341ED">
          <w:rPr>
            <w:rFonts w:ascii="Times New Roman" w:eastAsia="Times New Roman" w:hAnsi="Times New Roman" w:cs="Times New Roman"/>
            <w:sz w:val="24"/>
            <w:szCs w:val="24"/>
          </w:rPr>
          <w:t xml:space="preserve">. </w:t>
        </w:r>
      </w:ins>
      <w:ins w:id="35" w:author="Travis Tai" w:date="2018-07-26T11:01:00Z">
        <w:r w:rsidR="00F26DCB">
          <w:rPr>
            <w:rFonts w:ascii="Times New Roman" w:eastAsia="Times New Roman" w:hAnsi="Times New Roman" w:cs="Times New Roman"/>
            <w:sz w:val="24"/>
            <w:szCs w:val="24"/>
          </w:rPr>
          <w:t xml:space="preserve">We categorized </w:t>
        </w:r>
      </w:ins>
      <w:ins w:id="36"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37" w:author="Travis Tai" w:date="2018-07-26T10:35:00Z">
        <w:r w:rsidR="00187B61">
          <w:rPr>
            <w:rFonts w:ascii="Times New Roman" w:eastAsia="Times New Roman" w:hAnsi="Times New Roman" w:cs="Times New Roman"/>
            <w:sz w:val="24"/>
            <w:szCs w:val="24"/>
          </w:rPr>
          <w:t>see Fig. 1 caption for</w:t>
        </w:r>
      </w:ins>
      <w:ins w:id="38" w:author="Travis Tai" w:date="2018-07-26T10:36:00Z">
        <w:r w:rsidR="00187B61">
          <w:rPr>
            <w:rFonts w:ascii="Times New Roman" w:eastAsia="Times New Roman" w:hAnsi="Times New Roman" w:cs="Times New Roman"/>
            <w:sz w:val="24"/>
            <w:szCs w:val="24"/>
          </w:rPr>
          <w:t xml:space="preserve"> category breakdown;</w:t>
        </w:r>
      </w:ins>
      <w:ins w:id="39" w:author="Travis Tai" w:date="2018-07-26T10:35:00Z">
        <w:r w:rsidR="00187B61">
          <w:rPr>
            <w:rFonts w:ascii="Times New Roman" w:eastAsia="Times New Roman" w:hAnsi="Times New Roman" w:cs="Times New Roman"/>
            <w:sz w:val="24"/>
            <w:szCs w:val="24"/>
          </w:rPr>
          <w:t xml:space="preserve"> </w:t>
        </w:r>
      </w:ins>
      <w:ins w:id="40" w:author="Travis Tai" w:date="2018-07-26T10:34:00Z">
        <w:r w:rsidR="00187B61">
          <w:rPr>
            <w:rFonts w:ascii="Times New Roman" w:eastAsia="Times New Roman" w:hAnsi="Times New Roman" w:cs="Times New Roman"/>
            <w:sz w:val="24"/>
            <w:szCs w:val="24"/>
          </w:rPr>
          <w:t xml:space="preserve">SCImago, </w:t>
        </w:r>
      </w:ins>
      <w:ins w:id="41"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ins w:id="42"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43" w:author="Travis Tai" w:date="2018-07-31T17:11:00Z">
        <w:r w:rsidR="00EF36A5">
          <w:rPr>
            <w:rFonts w:ascii="Times New Roman" w:eastAsia="Times New Roman" w:hAnsi="Times New Roman" w:cs="Times New Roman"/>
            <w:sz w:val="24"/>
            <w:szCs w:val="24"/>
          </w:rPr>
          <w:t>y</w:t>
        </w:r>
      </w:ins>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ins w:id="44"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45"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46"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ins w:id="47"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ins w:id="48" w:author="Travis Tai" w:date="2018-07-31T17:11:00Z">
        <w:r w:rsidR="00EF36A5">
          <w:rPr>
            <w:rFonts w:ascii="Times New Roman" w:eastAsia="Times New Roman" w:hAnsi="Times New Roman" w:cs="Times New Roman"/>
            <w:sz w:val="24"/>
            <w:szCs w:val="24"/>
          </w:rPr>
          <w:t>at 30</w:t>
        </w:r>
      </w:ins>
      <w:r w:rsidR="00F9178A" w:rsidRPr="00321041">
        <w:rPr>
          <w:rFonts w:ascii="Times New Roman" w:eastAsia="Times New Roman" w:hAnsi="Times New Roman" w:cs="Times New Roman"/>
          <w:sz w:val="24"/>
          <w:szCs w:val="24"/>
        </w:rPr>
        <w:t xml:space="preserve">%. </w:t>
      </w:r>
      <w:ins w:id="49" w:author="Travis Tai" w:date="2018-07-31T17:12:00Z">
        <w:r w:rsidR="00F9344A">
          <w:rPr>
            <w:rFonts w:ascii="Times New Roman" w:eastAsia="Times New Roman" w:hAnsi="Times New Roman" w:cs="Times New Roman"/>
            <w:sz w:val="24"/>
            <w:szCs w:val="24"/>
          </w:rPr>
          <w:t>High and very high categories had 23</w:t>
        </w:r>
      </w:ins>
      <w:ins w:id="50"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51" w:author="Travis Tai" w:date="2018-08-01T09:16:00Z">
        <w:r w:rsidR="00213827">
          <w:rPr>
            <w:rFonts w:ascii="Times New Roman" w:eastAsia="Times New Roman" w:hAnsi="Times New Roman" w:cs="Times New Roman"/>
            <w:sz w:val="24"/>
            <w:szCs w:val="24"/>
          </w:rPr>
          <w:t>1</w:t>
        </w:r>
      </w:ins>
      <w:r w:rsidR="003D1179" w:rsidRPr="00321041">
        <w:rPr>
          <w:rFonts w:ascii="Times New Roman" w:eastAsia="Times New Roman" w:hAnsi="Times New Roman" w:cs="Times New Roman"/>
          <w:sz w:val="24"/>
          <w:szCs w:val="24"/>
        </w:rPr>
        <w:t xml:space="preserve">% </w:t>
      </w:r>
      <w:ins w:id="52"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53"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54" w:author="Travis Tai" w:date="2018-08-01T09:17:00Z">
        <w:r w:rsidR="00213827">
          <w:rPr>
            <w:rFonts w:ascii="Times New Roman" w:eastAsia="Times New Roman" w:hAnsi="Times New Roman" w:cs="Times New Roman"/>
            <w:sz w:val="24"/>
            <w:szCs w:val="24"/>
          </w:rPr>
          <w:t>15</w:t>
        </w:r>
      </w:ins>
      <w:r w:rsidR="003D1179" w:rsidRPr="00321041">
        <w:rPr>
          <w:rFonts w:ascii="Times New Roman" w:eastAsia="Times New Roman" w:hAnsi="Times New Roman" w:cs="Times New Roman"/>
          <w:sz w:val="24"/>
          <w:szCs w:val="24"/>
        </w:rPr>
        <w:t xml:space="preserve">% </w:t>
      </w:r>
      <w:ins w:id="55"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ins w:id="56"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ins w:id="57" w:author="Travis Tai" w:date="2018-08-01T09:17:00Z">
        <w:r w:rsidR="00213827">
          <w:rPr>
            <w:rFonts w:ascii="Times New Roman" w:eastAsia="Times New Roman" w:hAnsi="Times New Roman" w:cs="Times New Roman"/>
            <w:sz w:val="24"/>
            <w:szCs w:val="24"/>
          </w:rPr>
          <w:t xml:space="preserve">ir </w:t>
        </w:r>
      </w:ins>
      <w:ins w:id="58" w:author="Travis Tai" w:date="2018-08-01T09:18:00Z">
        <w:r w:rsidR="00213827">
          <w:rPr>
            <w:rFonts w:ascii="Times New Roman" w:eastAsia="Times New Roman" w:hAnsi="Times New Roman" w:cs="Times New Roman"/>
            <w:sz w:val="24"/>
            <w:szCs w:val="24"/>
          </w:rPr>
          <w:t>groups</w:t>
        </w:r>
      </w:ins>
      <w:ins w:id="59"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ins w:id="60"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ins w:id="61" w:author="James Robinson" w:date="2018-08-01T14:53:00Z">
        <w:r w:rsidR="00FD641B">
          <w:rPr>
            <w:rFonts w:ascii="Times New Roman" w:eastAsia="Times New Roman" w:hAnsi="Times New Roman" w:cs="Times New Roman"/>
            <w:sz w:val="24"/>
            <w:szCs w:val="24"/>
          </w:rPr>
          <w:t>Though we used</w:t>
        </w:r>
      </w:ins>
      <w:ins w:id="62" w:author="James Robinson" w:date="2018-08-01T14:50:00Z">
        <w:r w:rsidR="00604ADC">
          <w:rPr>
            <w:rFonts w:ascii="Times New Roman" w:eastAsia="Times New Roman" w:hAnsi="Times New Roman" w:cs="Times New Roman"/>
            <w:sz w:val="24"/>
            <w:szCs w:val="24"/>
          </w:rPr>
          <w:t xml:space="preserve"> </w:t>
        </w:r>
      </w:ins>
      <w:ins w:id="63" w:author="James Robinson" w:date="2018-08-01T14:44:00Z">
        <w:r w:rsidR="00604ADC" w:rsidRPr="00604ADC">
          <w:rPr>
            <w:rFonts w:ascii="Times New Roman" w:eastAsia="Times New Roman" w:hAnsi="Times New Roman" w:cs="Times New Roman"/>
            <w:sz w:val="24"/>
            <w:szCs w:val="24"/>
          </w:rPr>
          <w:t xml:space="preserve">SCImago Journal Rankings </w:t>
        </w:r>
      </w:ins>
      <w:ins w:id="64" w:author="James Robinson" w:date="2018-08-01T14:50:00Z">
        <w:r w:rsidR="00FD641B">
          <w:rPr>
            <w:rFonts w:ascii="Times New Roman" w:eastAsia="Times New Roman" w:hAnsi="Times New Roman" w:cs="Times New Roman"/>
            <w:sz w:val="24"/>
            <w:szCs w:val="24"/>
          </w:rPr>
          <w:t xml:space="preserve">to </w:t>
        </w:r>
      </w:ins>
      <w:ins w:id="65" w:author="James Robinson" w:date="2018-08-01T14:53:00Z">
        <w:r w:rsidR="00FD641B">
          <w:rPr>
            <w:rFonts w:ascii="Times New Roman" w:eastAsia="Times New Roman" w:hAnsi="Times New Roman" w:cs="Times New Roman"/>
            <w:sz w:val="24"/>
            <w:szCs w:val="24"/>
          </w:rPr>
          <w:t xml:space="preserve">keep consistency with the </w:t>
        </w:r>
      </w:ins>
      <w:ins w:id="66" w:author="James Robinson" w:date="2018-08-01T14:44:00Z">
        <w:r w:rsidR="00604ADC" w:rsidRPr="00604ADC">
          <w:rPr>
            <w:rFonts w:ascii="Times New Roman" w:eastAsia="Times New Roman" w:hAnsi="Times New Roman" w:cs="Times New Roman"/>
            <w:sz w:val="24"/>
            <w:szCs w:val="24"/>
          </w:rPr>
          <w:t>Scopus citation database</w:t>
        </w:r>
      </w:ins>
      <w:ins w:id="67" w:author="James Robinson" w:date="2018-08-01T14:50:00Z">
        <w:r w:rsidR="00FD641B">
          <w:rPr>
            <w:rFonts w:ascii="Times New Roman" w:eastAsia="Times New Roman" w:hAnsi="Times New Roman" w:cs="Times New Roman"/>
            <w:sz w:val="24"/>
            <w:szCs w:val="24"/>
          </w:rPr>
          <w:t>, such citation-based metrics</w:t>
        </w:r>
      </w:ins>
      <w:ins w:id="68" w:author="James Robinson" w:date="2018-08-01T14:44:00Z">
        <w:r w:rsidR="00604ADC">
          <w:rPr>
            <w:rFonts w:ascii="Times New Roman" w:eastAsia="Times New Roman" w:hAnsi="Times New Roman" w:cs="Times New Roman"/>
            <w:sz w:val="24"/>
            <w:szCs w:val="24"/>
          </w:rPr>
          <w:t xml:space="preserve"> </w:t>
        </w:r>
      </w:ins>
      <w:ins w:id="69" w:author="James Robinson" w:date="2018-08-01T14:51:00Z">
        <w:r w:rsidR="00780A11">
          <w:rPr>
            <w:rFonts w:ascii="Times New Roman" w:eastAsia="Times New Roman" w:hAnsi="Times New Roman" w:cs="Times New Roman"/>
            <w:sz w:val="24"/>
            <w:szCs w:val="24"/>
          </w:rPr>
          <w:t>are</w:t>
        </w:r>
      </w:ins>
      <w:ins w:id="70" w:author="James Robinson" w:date="2018-08-01T14:45:00Z">
        <w:r w:rsidR="00604ADC">
          <w:rPr>
            <w:rFonts w:ascii="Times New Roman" w:eastAsia="Times New Roman" w:hAnsi="Times New Roman" w:cs="Times New Roman"/>
            <w:sz w:val="24"/>
            <w:szCs w:val="24"/>
          </w:rPr>
          <w:t xml:space="preserve"> </w:t>
        </w:r>
      </w:ins>
      <w:ins w:id="71" w:author="James Robinson" w:date="2018-08-01T14:51:00Z">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ins>
      <w:ins w:id="72" w:author="James Robinson" w:date="2018-08-01T14:45:00Z">
        <w:r w:rsidR="00604ADC">
          <w:rPr>
            <w:rFonts w:ascii="Times New Roman" w:eastAsia="Times New Roman" w:hAnsi="Times New Roman" w:cs="Times New Roman"/>
            <w:sz w:val="24"/>
            <w:szCs w:val="24"/>
          </w:rPr>
          <w:t xml:space="preserve"> </w:t>
        </w:r>
      </w:ins>
      <w:ins w:id="73" w:author="James Robinson" w:date="2018-08-01T14:51:00Z">
        <w:r w:rsidR="00780A11">
          <w:rPr>
            <w:rFonts w:ascii="Times New Roman" w:eastAsia="Times New Roman" w:hAnsi="Times New Roman" w:cs="Times New Roman"/>
            <w:sz w:val="24"/>
            <w:szCs w:val="24"/>
          </w:rPr>
          <w:t>of journal</w:t>
        </w:r>
      </w:ins>
      <w:ins w:id="74" w:author="James Robinson" w:date="2018-08-01T14:45:00Z">
        <w:r w:rsidR="00604ADC">
          <w:rPr>
            <w:rFonts w:ascii="Times New Roman" w:eastAsia="Times New Roman" w:hAnsi="Times New Roman" w:cs="Times New Roman"/>
            <w:sz w:val="24"/>
            <w:szCs w:val="24"/>
          </w:rPr>
          <w:t xml:space="preserve"> research </w:t>
        </w:r>
      </w:ins>
      <w:ins w:id="75" w:author="James Robinson" w:date="2018-08-01T14:52:00Z">
        <w:r w:rsidR="00780A11">
          <w:rPr>
            <w:rFonts w:ascii="Times New Roman" w:eastAsia="Times New Roman" w:hAnsi="Times New Roman" w:cs="Times New Roman"/>
            <w:sz w:val="24"/>
            <w:szCs w:val="24"/>
          </w:rPr>
          <w:t>quality</w:t>
        </w:r>
      </w:ins>
      <w:ins w:id="76" w:author="James Robinson" w:date="2018-08-01T14:45:00Z">
        <w:r w:rsidR="00604ADC">
          <w:rPr>
            <w:rFonts w:ascii="Times New Roman" w:eastAsia="Times New Roman" w:hAnsi="Times New Roman" w:cs="Times New Roman"/>
            <w:sz w:val="24"/>
            <w:szCs w:val="24"/>
          </w:rPr>
          <w:t xml:space="preserve">, </w:t>
        </w:r>
      </w:ins>
      <w:ins w:id="77" w:author="James Robinson" w:date="2018-08-01T14:52:00Z">
        <w:r w:rsidR="00780A11">
          <w:rPr>
            <w:rFonts w:ascii="Times New Roman" w:eastAsia="Times New Roman" w:hAnsi="Times New Roman" w:cs="Times New Roman"/>
            <w:sz w:val="24"/>
            <w:szCs w:val="24"/>
          </w:rPr>
          <w:t xml:space="preserve">and do not represent research impact </w:t>
        </w:r>
      </w:ins>
      <w:ins w:id="78" w:author="James Robinson" w:date="2018-08-01T14:45:00Z">
        <w:r w:rsidR="00604ADC">
          <w:rPr>
            <w:rFonts w:ascii="Times New Roman" w:eastAsia="Times New Roman" w:hAnsi="Times New Roman" w:cs="Times New Roman"/>
            <w:sz w:val="24"/>
            <w:szCs w:val="24"/>
          </w:rPr>
          <w:t>for</w:t>
        </w:r>
      </w:ins>
      <w:ins w:id="79" w:author="James Robinson" w:date="2018-08-01T14:44:00Z">
        <w:r w:rsidR="00604ADC" w:rsidRPr="00604ADC">
          <w:rPr>
            <w:rFonts w:ascii="Times New Roman" w:eastAsia="Times New Roman" w:hAnsi="Times New Roman" w:cs="Times New Roman"/>
            <w:sz w:val="24"/>
            <w:szCs w:val="24"/>
          </w:rPr>
          <w:t xml:space="preserve"> </w:t>
        </w:r>
      </w:ins>
      <w:ins w:id="80" w:author="James Robinson" w:date="2018-08-01T14:54:00Z">
        <w:r w:rsidR="00AD7A1F">
          <w:rPr>
            <w:rFonts w:ascii="Times New Roman" w:eastAsia="Times New Roman" w:hAnsi="Times New Roman" w:cs="Times New Roman"/>
            <w:sz w:val="24"/>
            <w:szCs w:val="24"/>
          </w:rPr>
          <w:t xml:space="preserve">individual papers (Lariviere et al. 2016) or </w:t>
        </w:r>
      </w:ins>
      <w:ins w:id="81" w:author="James Robinson" w:date="2018-08-01T15:24:00Z">
        <w:r w:rsidR="00E52C51">
          <w:rPr>
            <w:rFonts w:ascii="Times New Roman" w:eastAsia="Times New Roman" w:hAnsi="Times New Roman" w:cs="Times New Roman"/>
            <w:sz w:val="24"/>
            <w:szCs w:val="24"/>
          </w:rPr>
          <w:t>non-academic</w:t>
        </w:r>
      </w:ins>
      <w:ins w:id="82" w:author="James Robinson" w:date="2018-08-01T14:44:00Z">
        <w:r w:rsidR="00604ADC" w:rsidRPr="00604ADC">
          <w:rPr>
            <w:rFonts w:ascii="Times New Roman" w:eastAsia="Times New Roman" w:hAnsi="Times New Roman" w:cs="Times New Roman"/>
            <w:sz w:val="24"/>
            <w:szCs w:val="24"/>
          </w:rPr>
          <w:t xml:space="preserve"> </w:t>
        </w:r>
      </w:ins>
      <w:ins w:id="83" w:author="James Robinson" w:date="2018-08-01T14:45:00Z">
        <w:r w:rsidR="00604ADC">
          <w:rPr>
            <w:rFonts w:ascii="Times New Roman" w:eastAsia="Times New Roman" w:hAnsi="Times New Roman" w:cs="Times New Roman"/>
            <w:sz w:val="24"/>
            <w:szCs w:val="24"/>
          </w:rPr>
          <w:t>audiences</w:t>
        </w:r>
      </w:ins>
      <w:ins w:id="84" w:author="James Robinson" w:date="2018-08-01T15:25:00Z">
        <w:r w:rsidR="00E52C51">
          <w:rPr>
            <w:rFonts w:ascii="Times New Roman" w:eastAsia="Times New Roman" w:hAnsi="Times New Roman" w:cs="Times New Roman"/>
            <w:sz w:val="24"/>
            <w:szCs w:val="24"/>
          </w:rPr>
          <w:t>.</w:t>
        </w:r>
      </w:ins>
      <w:ins w:id="85" w:author="James Robinson" w:date="2018-08-01T14:45:00Z">
        <w:r w:rsidR="00604ADC">
          <w:rPr>
            <w:rFonts w:ascii="Times New Roman" w:eastAsia="Times New Roman" w:hAnsi="Times New Roman" w:cs="Times New Roman"/>
            <w:sz w:val="24"/>
            <w:szCs w:val="24"/>
          </w:rPr>
          <w:t xml:space="preserve"> </w:t>
        </w:r>
      </w:ins>
    </w:p>
    <w:p w14:paraId="7FA0F2CF" w14:textId="38F70600" w:rsidR="004E4B88" w:rsidRDefault="00491394" w:rsidP="00FF19DB">
      <w:pPr>
        <w:pStyle w:val="Normal1"/>
        <w:spacing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ins w:id="86" w:author="Travis Tai" w:date="2018-08-07T17:21:00Z">
        <w:r w:rsidR="00462B49">
          <w:rPr>
            <w:rFonts w:ascii="Times New Roman" w:eastAsia="Times New Roman" w:hAnsi="Times New Roman" w:cs="Times New Roman"/>
            <w:sz w:val="24"/>
            <w:szCs w:val="24"/>
          </w:rPr>
          <w:t>,</w:t>
        </w:r>
      </w:ins>
      <w:ins w:id="87" w:author="Travis Tai" w:date="2018-07-31T17:16:00Z">
        <w:r w:rsidR="00462B49">
          <w:rPr>
            <w:rFonts w:ascii="Times New Roman" w:eastAsia="Times New Roman" w:hAnsi="Times New Roman" w:cs="Times New Roman"/>
            <w:sz w:val="24"/>
            <w:szCs w:val="24"/>
          </w:rPr>
          <w:t xml:space="preserve"> </w:t>
        </w:r>
      </w:ins>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ins w:id="88" w:author="Travis Tai" w:date="2018-08-07T17:21:00Z">
        <w:r w:rsidR="00462B49">
          <w:rPr>
            <w:rFonts w:ascii="Times New Roman" w:eastAsia="Times New Roman" w:hAnsi="Times New Roman" w:cs="Times New Roman"/>
            <w:sz w:val="24"/>
            <w:szCs w:val="24"/>
          </w:rPr>
          <w:t>, and policy documents</w:t>
        </w:r>
      </w:ins>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ins w:id="89" w:author="Travis Tai" w:date="2018-08-07T17:23:00Z">
        <w:r w:rsidR="00462B49">
          <w:rPr>
            <w:rFonts w:ascii="Times New Roman" w:eastAsia="Times New Roman" w:hAnsi="Times New Roman" w:cs="Times New Roman"/>
            <w:sz w:val="24"/>
            <w:szCs w:val="24"/>
          </w:rPr>
          <w:t xml:space="preserve">more </w:t>
        </w:r>
      </w:ins>
      <w:r w:rsidR="00F9178A">
        <w:rPr>
          <w:rFonts w:ascii="Times New Roman" w:eastAsia="Times New Roman" w:hAnsi="Times New Roman" w:cs="Times New Roman"/>
          <w:sz w:val="24"/>
          <w:szCs w:val="24"/>
        </w:rPr>
        <w:t xml:space="preserve">accessible to non-academic audiences. </w:t>
      </w:r>
      <w:ins w:id="90" w:author="Travis Tai" w:date="2018-08-07T19:09:00Z">
        <w:r w:rsidR="00431A01">
          <w:rPr>
            <w:rFonts w:ascii="Times New Roman" w:eastAsia="Times New Roman" w:hAnsi="Times New Roman" w:cs="Times New Roman"/>
            <w:sz w:val="24"/>
            <w:szCs w:val="24"/>
          </w:rPr>
          <w:t xml:space="preserve">Despite </w:t>
        </w:r>
        <w:del w:id="91" w:author="James Robinson" w:date="2018-08-08T09:48:00Z">
          <w:r w:rsidR="00431A01" w:rsidDel="00B148D9">
            <w:rPr>
              <w:rFonts w:ascii="Times New Roman" w:eastAsia="Times New Roman" w:hAnsi="Times New Roman" w:cs="Times New Roman"/>
              <w:sz w:val="24"/>
              <w:szCs w:val="24"/>
            </w:rPr>
            <w:delText>these trends</w:delText>
          </w:r>
        </w:del>
      </w:ins>
      <w:ins w:id="92" w:author="James Robinson" w:date="2018-08-08T09:48:00Z">
        <w:r w:rsidR="00B148D9">
          <w:rPr>
            <w:rFonts w:ascii="Times New Roman" w:eastAsia="Times New Roman" w:hAnsi="Times New Roman" w:cs="Times New Roman"/>
            <w:sz w:val="24"/>
            <w:szCs w:val="24"/>
          </w:rPr>
          <w:t>the positive OA effect, the most widely-communicated papers were</w:t>
        </w:r>
      </w:ins>
      <w:ins w:id="93" w:author="Travis Tai" w:date="2018-08-07T19:09:00Z">
        <w:r w:rsidR="00431A01">
          <w:rPr>
            <w:rFonts w:ascii="Times New Roman" w:eastAsia="Times New Roman" w:hAnsi="Times New Roman" w:cs="Times New Roman"/>
            <w:sz w:val="24"/>
            <w:szCs w:val="24"/>
          </w:rPr>
          <w:t xml:space="preserve"> </w:t>
        </w:r>
        <w:del w:id="94" w:author="James Robinson" w:date="2018-08-08T09:49:00Z">
          <w:r w:rsidR="00431A01" w:rsidDel="00B148D9">
            <w:rPr>
              <w:rFonts w:ascii="Times New Roman" w:eastAsia="Times New Roman" w:hAnsi="Times New Roman" w:cs="Times New Roman"/>
              <w:sz w:val="24"/>
              <w:szCs w:val="24"/>
            </w:rPr>
            <w:delText xml:space="preserve">some </w:delText>
          </w:r>
        </w:del>
      </w:ins>
      <w:ins w:id="95" w:author="Travis Tai" w:date="2018-08-07T19:10:00Z">
        <w:r w:rsidR="00431A01">
          <w:rPr>
            <w:rFonts w:ascii="Times New Roman" w:eastAsia="Times New Roman" w:hAnsi="Times New Roman" w:cs="Times New Roman"/>
            <w:sz w:val="24"/>
            <w:szCs w:val="24"/>
          </w:rPr>
          <w:t>high-impact</w:t>
        </w:r>
      </w:ins>
      <w:ins w:id="96" w:author="James Robinson" w:date="2018-08-08T09:49:00Z">
        <w:r w:rsidR="00B148D9">
          <w:rPr>
            <w:rFonts w:ascii="Times New Roman" w:eastAsia="Times New Roman" w:hAnsi="Times New Roman" w:cs="Times New Roman"/>
            <w:sz w:val="24"/>
            <w:szCs w:val="24"/>
          </w:rPr>
          <w:t xml:space="preserve"> and</w:t>
        </w:r>
      </w:ins>
      <w:ins w:id="97" w:author="Travis Tai" w:date="2018-08-07T19:10:00Z">
        <w:r w:rsidR="00431A01">
          <w:rPr>
            <w:rFonts w:ascii="Times New Roman" w:eastAsia="Times New Roman" w:hAnsi="Times New Roman" w:cs="Times New Roman"/>
            <w:sz w:val="24"/>
            <w:szCs w:val="24"/>
          </w:rPr>
          <w:t xml:space="preserve"> </w:t>
        </w:r>
      </w:ins>
      <w:ins w:id="98" w:author="Travis Tai" w:date="2018-08-07T19:09:00Z">
        <w:r w:rsidR="00431A01">
          <w:rPr>
            <w:rFonts w:ascii="Times New Roman" w:eastAsia="Times New Roman" w:hAnsi="Times New Roman" w:cs="Times New Roman"/>
            <w:sz w:val="24"/>
            <w:szCs w:val="24"/>
          </w:rPr>
          <w:t>closed access</w:t>
        </w:r>
      </w:ins>
      <w:ins w:id="99" w:author="James Robinson" w:date="2018-08-08T09:49:00Z">
        <w:r w:rsidR="00B148D9">
          <w:rPr>
            <w:rFonts w:ascii="Times New Roman" w:eastAsia="Times New Roman" w:hAnsi="Times New Roman" w:cs="Times New Roman"/>
            <w:sz w:val="24"/>
            <w:szCs w:val="24"/>
          </w:rPr>
          <w:t xml:space="preserve"> (</w:t>
        </w:r>
        <w:r w:rsidR="00B148D9" w:rsidRPr="00B148D9">
          <w:rPr>
            <w:rFonts w:ascii="Times New Roman" w:eastAsia="Times New Roman" w:hAnsi="Times New Roman" w:cs="Times New Roman"/>
            <w:i/>
            <w:sz w:val="24"/>
            <w:szCs w:val="24"/>
            <w:rPrChange w:id="100" w:author="James Robinson" w:date="2018-08-08T09:49:00Z">
              <w:rPr>
                <w:rFonts w:ascii="Times New Roman" w:eastAsia="Times New Roman" w:hAnsi="Times New Roman" w:cs="Times New Roman"/>
                <w:sz w:val="24"/>
                <w:szCs w:val="24"/>
              </w:rPr>
            </w:rPrChange>
          </w:rPr>
          <w:t>e.g.</w:t>
        </w:r>
        <w:r w:rsidR="00B148D9">
          <w:rPr>
            <w:rFonts w:ascii="Times New Roman" w:eastAsia="Times New Roman" w:hAnsi="Times New Roman" w:cs="Times New Roman"/>
            <w:sz w:val="24"/>
            <w:szCs w:val="24"/>
          </w:rPr>
          <w:t xml:space="preserve"> 88% of studies with &gt;100 news mentions were closed access).</w:t>
        </w:r>
      </w:ins>
      <w:ins w:id="101" w:author="Travis Tai" w:date="2018-08-07T19:09:00Z">
        <w:r w:rsidR="00431A01">
          <w:rPr>
            <w:rFonts w:ascii="Times New Roman" w:eastAsia="Times New Roman" w:hAnsi="Times New Roman" w:cs="Times New Roman"/>
            <w:sz w:val="24"/>
            <w:szCs w:val="24"/>
          </w:rPr>
          <w:t xml:space="preserve"> </w:t>
        </w:r>
        <w:del w:id="102" w:author="James Robinson" w:date="2018-08-08T09:49:00Z">
          <w:r w:rsidR="00431A01" w:rsidDel="002C0600">
            <w:rPr>
              <w:rFonts w:ascii="Times New Roman" w:eastAsia="Times New Roman" w:hAnsi="Times New Roman" w:cs="Times New Roman"/>
              <w:sz w:val="24"/>
              <w:szCs w:val="24"/>
            </w:rPr>
            <w:delText>papers had exceptionally high</w:delText>
          </w:r>
        </w:del>
      </w:ins>
      <w:ins w:id="103" w:author="Travis Tai" w:date="2018-08-07T19:13:00Z">
        <w:del w:id="104" w:author="James Robinson" w:date="2018-08-08T09:49:00Z">
          <w:r w:rsidR="00FF19DB" w:rsidDel="002C0600">
            <w:rPr>
              <w:rFonts w:ascii="Times New Roman" w:eastAsia="Times New Roman" w:hAnsi="Times New Roman" w:cs="Times New Roman"/>
              <w:sz w:val="24"/>
              <w:szCs w:val="24"/>
            </w:rPr>
            <w:delText xml:space="preserve"> mentions</w:delText>
          </w:r>
        </w:del>
      </w:ins>
      <w:ins w:id="105" w:author="Travis Tai" w:date="2018-08-07T19:09:00Z">
        <w:del w:id="106" w:author="James Robinson" w:date="2018-08-08T09:49:00Z">
          <w:r w:rsidR="00431A01" w:rsidDel="002C0600">
            <w:rPr>
              <w:rFonts w:ascii="Times New Roman" w:eastAsia="Times New Roman" w:hAnsi="Times New Roman" w:cs="Times New Roman"/>
              <w:sz w:val="24"/>
              <w:szCs w:val="24"/>
            </w:rPr>
            <w:delText xml:space="preserve">, indicating that </w:delText>
          </w:r>
        </w:del>
      </w:ins>
      <w:ins w:id="107" w:author="Travis Tai" w:date="2018-08-07T19:13:00Z">
        <w:del w:id="108" w:author="James Robinson" w:date="2018-08-08T09:49:00Z">
          <w:r w:rsidR="001C6B76" w:rsidDel="002C0600">
            <w:rPr>
              <w:rFonts w:ascii="Times New Roman" w:eastAsia="Times New Roman" w:hAnsi="Times New Roman" w:cs="Times New Roman"/>
              <w:sz w:val="24"/>
              <w:szCs w:val="24"/>
            </w:rPr>
            <w:delText xml:space="preserve">studies in </w:delText>
          </w:r>
        </w:del>
      </w:ins>
      <w:ins w:id="109" w:author="Travis Tai" w:date="2018-08-07T19:10:00Z">
        <w:del w:id="110" w:author="James Robinson" w:date="2018-08-08T09:49:00Z">
          <w:r w:rsidR="00431A01" w:rsidDel="002C0600">
            <w:rPr>
              <w:rFonts w:ascii="Times New Roman" w:eastAsia="Times New Roman" w:hAnsi="Times New Roman" w:cs="Times New Roman"/>
              <w:sz w:val="24"/>
              <w:szCs w:val="24"/>
            </w:rPr>
            <w:delText>h</w:delText>
          </w:r>
        </w:del>
      </w:ins>
      <w:ins w:id="111" w:author="James Robinson" w:date="2018-08-08T09:49:00Z">
        <w:r w:rsidR="002C0600">
          <w:rPr>
            <w:rFonts w:ascii="Times New Roman" w:eastAsia="Times New Roman" w:hAnsi="Times New Roman" w:cs="Times New Roman"/>
            <w:sz w:val="24"/>
            <w:szCs w:val="24"/>
          </w:rPr>
          <w:t>H</w:t>
        </w:r>
      </w:ins>
      <w:ins w:id="112" w:author="Travis Tai" w:date="2018-08-07T19:10:00Z">
        <w:r w:rsidR="00431A01">
          <w:rPr>
            <w:rFonts w:ascii="Times New Roman" w:eastAsia="Times New Roman" w:hAnsi="Times New Roman" w:cs="Times New Roman"/>
            <w:sz w:val="24"/>
            <w:szCs w:val="24"/>
          </w:rPr>
          <w:t xml:space="preserve">igh-ranking journals </w:t>
        </w:r>
      </w:ins>
      <w:ins w:id="113" w:author="James Robinson" w:date="2018-08-08T09:49:00Z">
        <w:r w:rsidR="002C0600">
          <w:rPr>
            <w:rFonts w:ascii="Times New Roman" w:eastAsia="Times New Roman" w:hAnsi="Times New Roman" w:cs="Times New Roman"/>
            <w:sz w:val="24"/>
            <w:szCs w:val="24"/>
          </w:rPr>
          <w:t xml:space="preserve">such as </w:t>
        </w:r>
      </w:ins>
      <w:ins w:id="114" w:author="Travis Tai" w:date="2018-08-07T19:10:00Z">
        <w:del w:id="115" w:author="James Robinson" w:date="2018-08-08T09:49:00Z">
          <w:r w:rsidR="00431A01" w:rsidDel="002C0600">
            <w:rPr>
              <w:rFonts w:ascii="Times New Roman" w:eastAsia="Times New Roman" w:hAnsi="Times New Roman" w:cs="Times New Roman"/>
              <w:sz w:val="24"/>
              <w:szCs w:val="24"/>
            </w:rPr>
            <w:delText xml:space="preserve">(e.g. </w:delText>
          </w:r>
        </w:del>
      </w:ins>
      <w:ins w:id="116" w:author="Travis Tai" w:date="2018-08-07T19:11:00Z">
        <w:r w:rsidR="00431A01">
          <w:rPr>
            <w:rFonts w:ascii="Times New Roman" w:eastAsia="Times New Roman" w:hAnsi="Times New Roman" w:cs="Times New Roman"/>
            <w:i/>
            <w:sz w:val="24"/>
            <w:szCs w:val="24"/>
          </w:rPr>
          <w:t>Nature</w:t>
        </w:r>
      </w:ins>
      <w:ins w:id="117" w:author="James Robinson" w:date="2018-08-08T09:49:00Z">
        <w:r w:rsidR="002C0600">
          <w:rPr>
            <w:rFonts w:ascii="Times New Roman" w:eastAsia="Times New Roman" w:hAnsi="Times New Roman" w:cs="Times New Roman"/>
            <w:i/>
            <w:sz w:val="24"/>
            <w:szCs w:val="24"/>
          </w:rPr>
          <w:t xml:space="preserve"> </w:t>
        </w:r>
        <w:r w:rsidR="002C0600" w:rsidRPr="002C0600">
          <w:rPr>
            <w:rFonts w:ascii="Times New Roman" w:eastAsia="Times New Roman" w:hAnsi="Times New Roman" w:cs="Times New Roman"/>
            <w:sz w:val="24"/>
            <w:szCs w:val="24"/>
            <w:rPrChange w:id="118" w:author="James Robinson" w:date="2018-08-08T09:49:00Z">
              <w:rPr>
                <w:rFonts w:ascii="Times New Roman" w:eastAsia="Times New Roman" w:hAnsi="Times New Roman" w:cs="Times New Roman"/>
                <w:i/>
                <w:sz w:val="24"/>
                <w:szCs w:val="24"/>
              </w:rPr>
            </w:rPrChange>
          </w:rPr>
          <w:t>and</w:t>
        </w:r>
      </w:ins>
      <w:ins w:id="119" w:author="Travis Tai" w:date="2018-08-07T19:11:00Z">
        <w:del w:id="120" w:author="James Robinson" w:date="2018-08-08T09:49:00Z">
          <w:r w:rsidR="00431A01" w:rsidDel="002C0600">
            <w:rPr>
              <w:rFonts w:ascii="Times New Roman" w:eastAsia="Times New Roman" w:hAnsi="Times New Roman" w:cs="Times New Roman"/>
              <w:i/>
              <w:sz w:val="24"/>
              <w:szCs w:val="24"/>
            </w:rPr>
            <w:delText>,</w:delText>
          </w:r>
        </w:del>
        <w:r w:rsidR="00431A01">
          <w:rPr>
            <w:rFonts w:ascii="Times New Roman" w:eastAsia="Times New Roman" w:hAnsi="Times New Roman" w:cs="Times New Roman"/>
            <w:i/>
            <w:sz w:val="24"/>
            <w:szCs w:val="24"/>
          </w:rPr>
          <w:t xml:space="preserve"> Science</w:t>
        </w:r>
        <w:del w:id="121" w:author="James Robinson" w:date="2018-08-08T09:49:00Z">
          <w:r w:rsidR="00431A01" w:rsidDel="002C0600">
            <w:rPr>
              <w:rFonts w:ascii="Times New Roman" w:eastAsia="Times New Roman" w:hAnsi="Times New Roman" w:cs="Times New Roman"/>
              <w:sz w:val="24"/>
              <w:szCs w:val="24"/>
            </w:rPr>
            <w:delText>)</w:delText>
          </w:r>
        </w:del>
        <w:r w:rsidR="00431A01">
          <w:rPr>
            <w:rFonts w:ascii="Times New Roman" w:eastAsia="Times New Roman" w:hAnsi="Times New Roman" w:cs="Times New Roman"/>
            <w:sz w:val="24"/>
            <w:szCs w:val="24"/>
          </w:rPr>
          <w:t xml:space="preserve"> </w:t>
        </w:r>
        <w:del w:id="122" w:author="James Robinson" w:date="2018-08-08T09:49:00Z">
          <w:r w:rsidR="00431A01" w:rsidDel="002C0600">
            <w:rPr>
              <w:rFonts w:ascii="Times New Roman" w:eastAsia="Times New Roman" w:hAnsi="Times New Roman" w:cs="Times New Roman"/>
              <w:sz w:val="24"/>
              <w:szCs w:val="24"/>
            </w:rPr>
            <w:delText xml:space="preserve">often receive greater </w:delText>
          </w:r>
        </w:del>
      </w:ins>
      <w:ins w:id="123" w:author="Travis Tai" w:date="2018-08-07T19:12:00Z">
        <w:del w:id="124" w:author="James Robinson" w:date="2018-08-08T09:49:00Z">
          <w:r w:rsidR="001C6B76" w:rsidDel="002C0600">
            <w:rPr>
              <w:rFonts w:ascii="Times New Roman" w:eastAsia="Times New Roman" w:hAnsi="Times New Roman" w:cs="Times New Roman"/>
              <w:sz w:val="24"/>
              <w:szCs w:val="24"/>
            </w:rPr>
            <w:delText xml:space="preserve">publicity </w:delText>
          </w:r>
        </w:del>
      </w:ins>
      <w:ins w:id="125" w:author="Travis Tai" w:date="2018-08-07T19:14:00Z">
        <w:del w:id="126" w:author="James Robinson" w:date="2018-08-08T09:49:00Z">
          <w:r w:rsidR="00FF19DB" w:rsidDel="002C0600">
            <w:rPr>
              <w:rFonts w:ascii="Times New Roman" w:eastAsia="Times New Roman" w:hAnsi="Times New Roman" w:cs="Times New Roman"/>
              <w:sz w:val="24"/>
              <w:szCs w:val="24"/>
            </w:rPr>
            <w:delText xml:space="preserve">and </w:delText>
          </w:r>
        </w:del>
      </w:ins>
      <w:ins w:id="127" w:author="Travis Tai" w:date="2018-08-07T19:15:00Z">
        <w:r w:rsidR="00FF19DB">
          <w:rPr>
            <w:rFonts w:ascii="Times New Roman" w:eastAsia="Times New Roman" w:hAnsi="Times New Roman" w:cs="Times New Roman"/>
            <w:sz w:val="24"/>
            <w:szCs w:val="24"/>
          </w:rPr>
          <w:t>are</w:t>
        </w:r>
      </w:ins>
      <w:ins w:id="128" w:author="James Robinson" w:date="2018-08-08T09:49:00Z">
        <w:r w:rsidR="002C0600">
          <w:rPr>
            <w:rFonts w:ascii="Times New Roman" w:eastAsia="Times New Roman" w:hAnsi="Times New Roman" w:cs="Times New Roman"/>
            <w:sz w:val="24"/>
            <w:szCs w:val="24"/>
          </w:rPr>
          <w:t xml:space="preserve"> often</w:t>
        </w:r>
      </w:ins>
      <w:ins w:id="129" w:author="Travis Tai" w:date="2018-08-07T19:15:00Z">
        <w:r w:rsidR="00FF19DB">
          <w:rPr>
            <w:rFonts w:ascii="Times New Roman" w:eastAsia="Times New Roman" w:hAnsi="Times New Roman" w:cs="Times New Roman"/>
            <w:sz w:val="24"/>
            <w:szCs w:val="24"/>
          </w:rPr>
          <w:t xml:space="preserve"> </w:t>
        </w:r>
      </w:ins>
      <w:ins w:id="130" w:author="Travis Tai" w:date="2018-08-07T19:14:00Z">
        <w:r w:rsidR="00FF19DB">
          <w:rPr>
            <w:rFonts w:ascii="Times New Roman" w:eastAsia="Times New Roman" w:hAnsi="Times New Roman" w:cs="Times New Roman"/>
            <w:sz w:val="24"/>
            <w:szCs w:val="24"/>
          </w:rPr>
          <w:t>promoted with academic press releases</w:t>
        </w:r>
      </w:ins>
      <w:ins w:id="131" w:author="James Robinson" w:date="2018-08-08T09:49:00Z">
        <w:r w:rsidR="002C0600">
          <w:rPr>
            <w:rFonts w:ascii="Times New Roman" w:eastAsia="Times New Roman" w:hAnsi="Times New Roman" w:cs="Times New Roman"/>
            <w:sz w:val="24"/>
            <w:szCs w:val="24"/>
          </w:rPr>
          <w:t>, highlighting how</w:t>
        </w:r>
      </w:ins>
      <w:ins w:id="132" w:author="Travis Tai" w:date="2018-08-07T19:14:00Z">
        <w:del w:id="133" w:author="James Robinson" w:date="2018-08-08T09:49:00Z">
          <w:r w:rsidR="00FF19DB" w:rsidDel="002C0600">
            <w:rPr>
              <w:rFonts w:ascii="Times New Roman" w:eastAsia="Times New Roman" w:hAnsi="Times New Roman" w:cs="Times New Roman"/>
              <w:sz w:val="24"/>
              <w:szCs w:val="24"/>
            </w:rPr>
            <w:delText>.</w:delText>
          </w:r>
        </w:del>
        <w:r w:rsidR="00FF19DB">
          <w:rPr>
            <w:rFonts w:ascii="Times New Roman" w:eastAsia="Times New Roman" w:hAnsi="Times New Roman" w:cs="Times New Roman"/>
            <w:sz w:val="24"/>
            <w:szCs w:val="24"/>
          </w:rPr>
          <w:t xml:space="preserve"> </w:t>
        </w:r>
        <w:del w:id="134" w:author="James Robinson" w:date="2018-08-08T09:49:00Z">
          <w:r w:rsidR="00FF19DB" w:rsidDel="002C0600">
            <w:rPr>
              <w:rFonts w:ascii="Times New Roman" w:eastAsia="Times New Roman" w:hAnsi="Times New Roman" w:cs="Times New Roman"/>
              <w:sz w:val="24"/>
              <w:szCs w:val="24"/>
            </w:rPr>
            <w:delText xml:space="preserve">Yet </w:delText>
          </w:r>
        </w:del>
      </w:ins>
      <w:ins w:id="135" w:author="Travis Tai" w:date="2018-08-07T19:16:00Z">
        <w:r w:rsidR="00FF19DB">
          <w:rPr>
            <w:rFonts w:ascii="Times New Roman" w:eastAsia="Times New Roman" w:hAnsi="Times New Roman" w:cs="Times New Roman"/>
            <w:sz w:val="24"/>
            <w:szCs w:val="24"/>
          </w:rPr>
          <w:t xml:space="preserve">paywalls </w:t>
        </w:r>
      </w:ins>
      <w:ins w:id="136" w:author="Travis Tai" w:date="2018-08-07T19:17:00Z">
        <w:del w:id="137" w:author="James Robinson" w:date="2018-08-08T09:49:00Z">
          <w:r w:rsidR="00FF19DB" w:rsidDel="002C0600">
            <w:rPr>
              <w:rFonts w:ascii="Times New Roman" w:eastAsia="Times New Roman" w:hAnsi="Times New Roman" w:cs="Times New Roman"/>
              <w:sz w:val="24"/>
              <w:szCs w:val="24"/>
            </w:rPr>
            <w:delText>still</w:delText>
          </w:r>
        </w:del>
      </w:ins>
      <w:ins w:id="138" w:author="James Robinson" w:date="2018-08-08T09:49:00Z">
        <w:r w:rsidR="002C0600">
          <w:rPr>
            <w:rFonts w:ascii="Times New Roman" w:eastAsia="Times New Roman" w:hAnsi="Times New Roman" w:cs="Times New Roman"/>
            <w:sz w:val="24"/>
            <w:szCs w:val="24"/>
          </w:rPr>
          <w:t>can</w:t>
        </w:r>
      </w:ins>
      <w:ins w:id="139" w:author="Travis Tai" w:date="2018-08-07T19:17:00Z">
        <w:r w:rsidR="00FF19DB">
          <w:rPr>
            <w:rFonts w:ascii="Times New Roman" w:eastAsia="Times New Roman" w:hAnsi="Times New Roman" w:cs="Times New Roman"/>
            <w:sz w:val="24"/>
            <w:szCs w:val="24"/>
          </w:rPr>
          <w:t xml:space="preserve"> </w:t>
        </w:r>
      </w:ins>
      <w:ins w:id="140" w:author="Travis Tai" w:date="2018-08-07T19:14:00Z">
        <w:r w:rsidR="00FF19DB">
          <w:rPr>
            <w:rFonts w:ascii="Times New Roman" w:eastAsia="Times New Roman" w:hAnsi="Times New Roman" w:cs="Times New Roman"/>
            <w:sz w:val="24"/>
            <w:szCs w:val="24"/>
          </w:rPr>
          <w:t xml:space="preserve">limit public understanding </w:t>
        </w:r>
      </w:ins>
      <w:ins w:id="141" w:author="Travis Tai" w:date="2018-08-07T19:17:00Z">
        <w:r w:rsidR="00FF19DB">
          <w:rPr>
            <w:rFonts w:ascii="Times New Roman" w:eastAsia="Times New Roman" w:hAnsi="Times New Roman" w:cs="Times New Roman"/>
            <w:sz w:val="24"/>
            <w:szCs w:val="24"/>
          </w:rPr>
          <w:t>and engagement of academic knowledge</w:t>
        </w:r>
      </w:ins>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ins w:id="142" w:author="Travis Tai" w:date="2018-08-07T19:17:00Z">
        <w:r w:rsidR="00FF19DB">
          <w:rPr>
            <w:rFonts w:ascii="Times New Roman" w:eastAsia="Times New Roman" w:hAnsi="Times New Roman" w:cs="Times New Roman"/>
            <w:sz w:val="24"/>
            <w:szCs w:val="24"/>
          </w:rPr>
          <w:t>Nonetheleess</w:t>
        </w:r>
      </w:ins>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ins w:id="143" w:author="Travis Tai" w:date="2018-08-07T19:18:00Z">
        <w:r w:rsidR="00FF19DB">
          <w:rPr>
            <w:rFonts w:ascii="Times New Roman" w:eastAsia="Times New Roman" w:hAnsi="Times New Roman" w:cs="Times New Roman"/>
            <w:sz w:val="24"/>
            <w:szCs w:val="24"/>
          </w:rPr>
          <w:t xml:space="preserve">news and </w:t>
        </w:r>
      </w:ins>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66A66524" w:rsidR="0022406A" w:rsidRDefault="009A6315" w:rsidP="004E4B8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ins w:id="144" w:author="James Robinson" w:date="2018-08-07T12:41:00Z">
        <w:r w:rsidR="003602C5">
          <w:rPr>
            <w:rFonts w:ascii="Times New Roman" w:eastAsia="Times New Roman" w:hAnsi="Times New Roman" w:cs="Times New Roman"/>
            <w:sz w:val="24"/>
            <w:szCs w:val="24"/>
          </w:rPr>
          <w:t>open</w:t>
        </w:r>
      </w:ins>
      <w:ins w:id="145" w:author="Travis Tai" w:date="2018-07-31T17:21:00Z">
        <w:r w:rsidR="00135033">
          <w:rPr>
            <w:rFonts w:ascii="Times New Roman" w:eastAsia="Times New Roman" w:hAnsi="Times New Roman" w:cs="Times New Roman"/>
            <w:sz w:val="24"/>
            <w:szCs w:val="24"/>
          </w:rPr>
          <w:t xml:space="preserve"> </w:t>
        </w:r>
      </w:ins>
      <w:r w:rsidR="00F9178A">
        <w:rPr>
          <w:rFonts w:ascii="Times New Roman" w:eastAsia="Times New Roman" w:hAnsi="Times New Roman" w:cs="Times New Roman"/>
          <w:sz w:val="24"/>
          <w:szCs w:val="24"/>
        </w:rPr>
        <w:t xml:space="preserve">studies more often than </w:t>
      </w:r>
      <w:ins w:id="146" w:author="James Robinson" w:date="2018-08-07T12:41:00Z">
        <w:r w:rsidR="00525F96">
          <w:rPr>
            <w:rFonts w:ascii="Times New Roman" w:eastAsia="Times New Roman" w:hAnsi="Times New Roman" w:cs="Times New Roman"/>
            <w:sz w:val="24"/>
            <w:szCs w:val="24"/>
          </w:rPr>
          <w:t>closed</w:t>
        </w:r>
      </w:ins>
      <w:r w:rsidR="00F9178A">
        <w:rPr>
          <w:rFonts w:ascii="Times New Roman" w:eastAsia="Times New Roman" w:hAnsi="Times New Roman" w:cs="Times New Roman"/>
          <w:sz w:val="24"/>
          <w:szCs w:val="24"/>
        </w:rPr>
        <w:t xml:space="preserve">, </w:t>
      </w:r>
      <w:ins w:id="147" w:author="Travis Tai" w:date="2018-07-31T17:22:00Z">
        <w:r w:rsidR="00ED3376">
          <w:rPr>
            <w:rFonts w:ascii="Times New Roman" w:eastAsia="Times New Roman" w:hAnsi="Times New Roman" w:cs="Times New Roman"/>
            <w:sz w:val="24"/>
            <w:szCs w:val="24"/>
          </w:rPr>
          <w:t xml:space="preserve">and this difference </w:t>
        </w:r>
      </w:ins>
      <w:ins w:id="148" w:author="James Robinson" w:date="2018-08-07T12:41:00Z">
        <w:r w:rsidR="00724570">
          <w:rPr>
            <w:rFonts w:ascii="Times New Roman" w:eastAsia="Times New Roman" w:hAnsi="Times New Roman" w:cs="Times New Roman"/>
            <w:sz w:val="24"/>
            <w:szCs w:val="24"/>
          </w:rPr>
          <w:t>was consistent across</w:t>
        </w:r>
      </w:ins>
      <w:ins w:id="149" w:author="Travis Tai" w:date="2018-07-31T17:22:00Z">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ins>
      <w:ins w:id="150" w:author="James Robinson" w:date="2018-08-07T12:41:00Z">
        <w:r w:rsidR="004E0840">
          <w:rPr>
            <w:rFonts w:ascii="Times New Roman" w:eastAsia="Times New Roman" w:hAnsi="Times New Roman" w:cs="Times New Roman"/>
            <w:sz w:val="24"/>
            <w:szCs w:val="24"/>
          </w:rPr>
          <w:t>s</w:t>
        </w:r>
      </w:ins>
      <w:ins w:id="151" w:author="James Robinson" w:date="2018-08-01T14:26:00Z">
        <w:r w:rsidR="004E4B88">
          <w:rPr>
            <w:rFonts w:ascii="Times New Roman" w:eastAsia="Times New Roman" w:hAnsi="Times New Roman" w:cs="Times New Roman"/>
            <w:sz w:val="24"/>
            <w:szCs w:val="24"/>
          </w:rPr>
          <w:t xml:space="preserve"> (Fig. 2d)</w:t>
        </w:r>
      </w:ins>
      <w:ins w:id="152" w:author="Travis Tai" w:date="2018-07-31T17:22:00Z">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ins>
      <w:ins w:id="153" w:author="James Robinson" w:date="2018-08-08T10:08:00Z">
        <w:r w:rsidR="00A12672">
          <w:rPr>
            <w:rFonts w:ascii="Times New Roman" w:eastAsia="Times New Roman" w:hAnsi="Times New Roman" w:cs="Times New Roman"/>
            <w:sz w:val="24"/>
            <w:szCs w:val="24"/>
          </w:rPr>
          <w:t>Thus, when policymakers lack institutional access to pay-walled journals, the OA effect may</w:t>
        </w:r>
        <w:r w:rsidR="00A12672" w:rsidRPr="00246331">
          <w:rPr>
            <w:rFonts w:ascii="Times New Roman" w:eastAsia="Times New Roman" w:hAnsi="Times New Roman" w:cs="Times New Roman"/>
            <w:sz w:val="24"/>
            <w:szCs w:val="24"/>
          </w:rPr>
          <w:t xml:space="preserve"> </w:t>
        </w:r>
        <w:r w:rsidR="00A12672">
          <w:rPr>
            <w:rFonts w:ascii="Times New Roman" w:eastAsia="Times New Roman" w:hAnsi="Times New Roman" w:cs="Times New Roman"/>
            <w:sz w:val="24"/>
            <w:szCs w:val="24"/>
          </w:rPr>
          <w:t>result in greater uptake of primary research into policy</w:t>
        </w:r>
      </w:ins>
      <w:ins w:id="154" w:author="James Robinson" w:date="2018-08-08T10:09:00Z">
        <w:r w:rsidR="00A12672">
          <w:rPr>
            <w:rFonts w:ascii="Times New Roman" w:eastAsia="Times New Roman" w:hAnsi="Times New Roman" w:cs="Times New Roman"/>
            <w:sz w:val="24"/>
            <w:szCs w:val="24"/>
          </w:rPr>
          <w:t>.</w:t>
        </w:r>
      </w:ins>
      <w:ins w:id="155" w:author="James Robinson" w:date="2018-08-08T09:54:00Z">
        <w:r w:rsidR="00246DEC">
          <w:rPr>
            <w:rFonts w:ascii="Times New Roman" w:eastAsia="Times New Roman" w:hAnsi="Times New Roman" w:cs="Times New Roman"/>
            <w:sz w:val="24"/>
            <w:szCs w:val="24"/>
          </w:rPr>
          <w:t xml:space="preserve"> However, because </w:t>
        </w:r>
      </w:ins>
      <w:ins w:id="156" w:author="James Robinson" w:date="2018-08-01T14:34:00Z">
        <w:r w:rsidR="00BF5F6A">
          <w:rPr>
            <w:rFonts w:ascii="Times New Roman" w:eastAsia="Times New Roman" w:hAnsi="Times New Roman" w:cs="Times New Roman"/>
            <w:sz w:val="24"/>
            <w:szCs w:val="24"/>
          </w:rPr>
          <w:t>Altmetric</w:t>
        </w:r>
      </w:ins>
      <w:ins w:id="157" w:author="Travis Tai" w:date="2018-08-07T19:43:00Z">
        <w:r w:rsidR="00DA1658">
          <w:rPr>
            <w:rFonts w:ascii="Times New Roman" w:eastAsia="Times New Roman" w:hAnsi="Times New Roman" w:cs="Times New Roman"/>
            <w:sz w:val="24"/>
            <w:szCs w:val="24"/>
          </w:rPr>
          <w:t xml:space="preserve"> </w:t>
        </w:r>
      </w:ins>
      <w:ins w:id="158" w:author="James Robinson" w:date="2018-08-01T14:34:00Z">
        <w:r w:rsidR="00BF5F6A">
          <w:rPr>
            <w:rFonts w:ascii="Times New Roman" w:eastAsia="Times New Roman" w:hAnsi="Times New Roman" w:cs="Times New Roman"/>
            <w:sz w:val="24"/>
            <w:szCs w:val="24"/>
          </w:rPr>
          <w:t>track</w:t>
        </w:r>
      </w:ins>
      <w:ins w:id="159" w:author="Travis Tai" w:date="2018-08-07T19:22:00Z">
        <w:r w:rsidR="00520AED">
          <w:rPr>
            <w:rFonts w:ascii="Times New Roman" w:eastAsia="Times New Roman" w:hAnsi="Times New Roman" w:cs="Times New Roman"/>
            <w:sz w:val="24"/>
            <w:szCs w:val="24"/>
          </w:rPr>
          <w:t>s</w:t>
        </w:r>
      </w:ins>
      <w:ins w:id="160" w:author="James Robinson" w:date="2018-08-01T14:34:00Z">
        <w:r w:rsidR="00BF5F6A">
          <w:rPr>
            <w:rFonts w:ascii="Times New Roman" w:eastAsia="Times New Roman" w:hAnsi="Times New Roman" w:cs="Times New Roman"/>
            <w:sz w:val="24"/>
            <w:szCs w:val="24"/>
          </w:rPr>
          <w:t xml:space="preserve"> </w:t>
        </w:r>
      </w:ins>
      <w:ins w:id="161" w:author="James Robinson" w:date="2018-08-01T14:35:00Z">
        <w:r w:rsidR="00BF5F6A">
          <w:rPr>
            <w:rFonts w:ascii="Times New Roman" w:eastAsia="Times New Roman" w:hAnsi="Times New Roman" w:cs="Times New Roman"/>
            <w:sz w:val="24"/>
            <w:szCs w:val="24"/>
          </w:rPr>
          <w:t xml:space="preserve">major </w:t>
        </w:r>
      </w:ins>
      <w:ins w:id="162" w:author="James Robinson" w:date="2018-08-01T14:34:00Z">
        <w:r w:rsidR="00BF5F6A">
          <w:rPr>
            <w:rFonts w:ascii="Times New Roman" w:eastAsia="Times New Roman" w:hAnsi="Times New Roman" w:cs="Times New Roman"/>
            <w:sz w:val="24"/>
            <w:szCs w:val="24"/>
          </w:rPr>
          <w:t>policy groups</w:t>
        </w:r>
      </w:ins>
      <w:ins w:id="163" w:author="James Robinson" w:date="2018-08-01T14:35:00Z">
        <w:r w:rsidR="00BF5F6A">
          <w:rPr>
            <w:rFonts w:ascii="Times New Roman" w:eastAsia="Times New Roman" w:hAnsi="Times New Roman" w:cs="Times New Roman"/>
            <w:sz w:val="24"/>
            <w:szCs w:val="24"/>
          </w:rPr>
          <w:t xml:space="preserve">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ins>
      <w:ins w:id="164" w:author="James Robinson" w:date="2018-08-08T09:54:00Z">
        <w:r w:rsidR="00246DEC">
          <w:rPr>
            <w:rFonts w:ascii="Times New Roman" w:eastAsia="Times New Roman" w:hAnsi="Times New Roman" w:cs="Times New Roman"/>
            <w:sz w:val="24"/>
            <w:szCs w:val="24"/>
          </w:rPr>
          <w:t>, we note that these</w:t>
        </w:r>
      </w:ins>
      <w:ins w:id="165" w:author="Travis Tai" w:date="2018-08-07T19:22:00Z">
        <w:r w:rsidR="00762337">
          <w:rPr>
            <w:rFonts w:ascii="Times New Roman" w:eastAsia="Times New Roman" w:hAnsi="Times New Roman" w:cs="Times New Roman"/>
            <w:sz w:val="24"/>
            <w:szCs w:val="24"/>
          </w:rPr>
          <w:t xml:space="preserve"> </w:t>
        </w:r>
        <w:del w:id="166" w:author="James Robinson" w:date="2018-08-08T09:55:00Z">
          <w:r w:rsidR="00762337" w:rsidDel="00246DEC">
            <w:rPr>
              <w:rFonts w:ascii="Times New Roman" w:eastAsia="Times New Roman" w:hAnsi="Times New Roman" w:cs="Times New Roman"/>
              <w:sz w:val="24"/>
              <w:szCs w:val="24"/>
            </w:rPr>
            <w:delText xml:space="preserve">and </w:delText>
          </w:r>
        </w:del>
      </w:ins>
      <w:ins w:id="167" w:author="Travis Tai" w:date="2018-07-31T17:23:00Z">
        <w:r w:rsidR="00A80730">
          <w:rPr>
            <w:rFonts w:ascii="Times New Roman" w:eastAsia="Times New Roman" w:hAnsi="Times New Roman" w:cs="Times New Roman"/>
            <w:sz w:val="24"/>
            <w:szCs w:val="24"/>
          </w:rPr>
          <w:t xml:space="preserve">policy </w:t>
        </w:r>
      </w:ins>
      <w:ins w:id="168" w:author="James Robinson" w:date="2018-08-08T09:55:00Z">
        <w:r w:rsidR="00246DEC">
          <w:rPr>
            <w:rFonts w:ascii="Times New Roman" w:eastAsia="Times New Roman" w:hAnsi="Times New Roman" w:cs="Times New Roman"/>
            <w:sz w:val="24"/>
            <w:szCs w:val="24"/>
          </w:rPr>
          <w:t>trends</w:t>
        </w:r>
      </w:ins>
      <w:ins w:id="169" w:author="Travis Tai" w:date="2018-07-31T17:23:00Z">
        <w:r w:rsidR="00A80730">
          <w:rPr>
            <w:rFonts w:ascii="Times New Roman" w:eastAsia="Times New Roman" w:hAnsi="Times New Roman" w:cs="Times New Roman"/>
            <w:sz w:val="24"/>
            <w:szCs w:val="24"/>
          </w:rPr>
          <w:t xml:space="preserve"> </w:t>
        </w:r>
      </w:ins>
      <w:ins w:id="170" w:author="James Robinson" w:date="2018-08-01T14:36:00Z">
        <w:r w:rsidR="00BF5F6A">
          <w:rPr>
            <w:rFonts w:ascii="Times New Roman" w:eastAsia="Times New Roman" w:hAnsi="Times New Roman" w:cs="Times New Roman"/>
            <w:sz w:val="24"/>
            <w:szCs w:val="24"/>
          </w:rPr>
          <w:t xml:space="preserve">may be biased towards </w:t>
        </w:r>
      </w:ins>
      <w:ins w:id="171" w:author="James Robinson" w:date="2018-08-01T14:31:00Z">
        <w:r w:rsidR="00BF5F6A">
          <w:rPr>
            <w:rFonts w:ascii="Times New Roman" w:eastAsia="Times New Roman" w:hAnsi="Times New Roman" w:cs="Times New Roman"/>
            <w:sz w:val="24"/>
            <w:szCs w:val="24"/>
          </w:rPr>
          <w:t xml:space="preserve">academic authors </w:t>
        </w:r>
      </w:ins>
      <w:ins w:id="172" w:author="James Robinson" w:date="2018-08-01T14:36:00Z">
        <w:r w:rsidR="00BF5F6A">
          <w:rPr>
            <w:rFonts w:ascii="Times New Roman" w:eastAsia="Times New Roman" w:hAnsi="Times New Roman" w:cs="Times New Roman"/>
            <w:sz w:val="24"/>
            <w:szCs w:val="24"/>
          </w:rPr>
          <w:t xml:space="preserve">working </w:t>
        </w:r>
      </w:ins>
      <w:ins w:id="173" w:author="James Robinson" w:date="2018-08-01T14:31:00Z">
        <w:r w:rsidR="00BF5F6A">
          <w:rPr>
            <w:rFonts w:ascii="Times New Roman" w:eastAsia="Times New Roman" w:hAnsi="Times New Roman" w:cs="Times New Roman"/>
            <w:sz w:val="24"/>
            <w:szCs w:val="24"/>
          </w:rPr>
          <w:t xml:space="preserve">for </w:t>
        </w:r>
      </w:ins>
      <w:ins w:id="174" w:author="Travis Tai" w:date="2018-08-07T19:44:00Z">
        <w:del w:id="175" w:author="James Robinson" w:date="2018-08-08T09:55:00Z">
          <w:r w:rsidR="00DA1658" w:rsidDel="00246DEC">
            <w:rPr>
              <w:rFonts w:ascii="Times New Roman" w:eastAsia="Times New Roman" w:hAnsi="Times New Roman" w:cs="Times New Roman"/>
              <w:sz w:val="24"/>
              <w:szCs w:val="24"/>
            </w:rPr>
            <w:delText>these</w:delText>
          </w:r>
        </w:del>
      </w:ins>
      <w:ins w:id="176" w:author="Travis Tai" w:date="2018-08-07T19:46:00Z">
        <w:del w:id="177" w:author="James Robinson" w:date="2018-08-08T09:55:00Z">
          <w:r w:rsidR="006164A6" w:rsidDel="00246DEC">
            <w:rPr>
              <w:rFonts w:ascii="Times New Roman" w:eastAsia="Times New Roman" w:hAnsi="Times New Roman" w:cs="Times New Roman"/>
              <w:sz w:val="24"/>
              <w:szCs w:val="24"/>
            </w:rPr>
            <w:delText xml:space="preserve"> </w:delText>
          </w:r>
        </w:del>
        <w:r w:rsidR="006164A6">
          <w:rPr>
            <w:rFonts w:ascii="Times New Roman" w:eastAsia="Times New Roman" w:hAnsi="Times New Roman" w:cs="Times New Roman"/>
            <w:sz w:val="24"/>
            <w:szCs w:val="24"/>
          </w:rPr>
          <w:t>international</w:t>
        </w:r>
      </w:ins>
      <w:ins w:id="178" w:author="Travis Tai" w:date="2018-07-31T17:24:00Z">
        <w:r w:rsidR="00A80730">
          <w:rPr>
            <w:rFonts w:ascii="Times New Roman" w:eastAsia="Times New Roman" w:hAnsi="Times New Roman" w:cs="Times New Roman"/>
            <w:sz w:val="24"/>
            <w:szCs w:val="24"/>
          </w:rPr>
          <w:t xml:space="preserve"> </w:t>
        </w:r>
      </w:ins>
      <w:ins w:id="179"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ins>
      <w:ins w:id="180" w:author="Travis Tai" w:date="2018-08-01T06:57:00Z">
        <w:r w:rsidR="00571766">
          <w:rPr>
            <w:rFonts w:ascii="Times New Roman" w:eastAsia="Times New Roman" w:hAnsi="Times New Roman" w:cs="Times New Roman"/>
            <w:sz w:val="24"/>
            <w:szCs w:val="24"/>
          </w:rPr>
          <w:t xml:space="preserve">Food and Agriculture Organization of the </w:t>
        </w:r>
      </w:ins>
      <w:ins w:id="181" w:author="Travis Tai" w:date="2018-07-31T17:23:00Z">
        <w:r w:rsidR="00A80730">
          <w:rPr>
            <w:rFonts w:ascii="Times New Roman" w:eastAsia="Times New Roman" w:hAnsi="Times New Roman" w:cs="Times New Roman"/>
            <w:sz w:val="24"/>
            <w:szCs w:val="24"/>
          </w:rPr>
          <w:t>United Nations</w:t>
        </w:r>
      </w:ins>
      <w:ins w:id="182"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83" w:author="Travis Tai" w:date="2018-08-01T06:58:00Z">
        <w:r w:rsidR="00C90167">
          <w:rPr>
            <w:rFonts w:ascii="Times New Roman" w:eastAsia="Times New Roman" w:hAnsi="Times New Roman" w:cs="Times New Roman"/>
            <w:sz w:val="24"/>
            <w:szCs w:val="24"/>
          </w:rPr>
          <w:t>, Intergovernmental Panel on Climate Change</w:t>
        </w:r>
      </w:ins>
      <w:ins w:id="184" w:author="Travis Tai" w:date="2018-07-31T17:23:00Z">
        <w:r w:rsidR="00A80730">
          <w:rPr>
            <w:rFonts w:ascii="Times New Roman" w:eastAsia="Times New Roman" w:hAnsi="Times New Roman" w:cs="Times New Roman"/>
            <w:sz w:val="24"/>
            <w:szCs w:val="24"/>
          </w:rPr>
          <w:t>)</w:t>
        </w:r>
      </w:ins>
      <w:ins w:id="185" w:author="James Robinson" w:date="2018-08-01T14:31:00Z">
        <w:r w:rsidR="00BF5F6A">
          <w:rPr>
            <w:rFonts w:ascii="Times New Roman" w:eastAsia="Times New Roman" w:hAnsi="Times New Roman" w:cs="Times New Roman"/>
            <w:sz w:val="24"/>
            <w:szCs w:val="24"/>
          </w:rPr>
          <w:t xml:space="preserve">. </w:t>
        </w:r>
      </w:ins>
      <w:ins w:id="186" w:author="Travis Tai" w:date="2018-08-07T19:41:00Z">
        <w:r w:rsidR="00DA1658">
          <w:rPr>
            <w:rFonts w:ascii="Times New Roman" w:eastAsia="Times New Roman" w:hAnsi="Times New Roman" w:cs="Times New Roman"/>
            <w:sz w:val="24"/>
            <w:szCs w:val="24"/>
          </w:rPr>
          <w:t xml:space="preserve">While </w:t>
        </w:r>
      </w:ins>
      <w:ins w:id="187" w:author="Travis Tai" w:date="2018-08-07T19:25:00Z">
        <w:r w:rsidR="00DA1658">
          <w:rPr>
            <w:rFonts w:ascii="Times New Roman" w:eastAsia="Times New Roman" w:hAnsi="Times New Roman" w:cs="Times New Roman"/>
            <w:sz w:val="24"/>
            <w:szCs w:val="24"/>
          </w:rPr>
          <w:t>o</w:t>
        </w:r>
        <w:r w:rsidR="00762337">
          <w:rPr>
            <w:rFonts w:ascii="Times New Roman" w:eastAsia="Times New Roman" w:hAnsi="Times New Roman" w:cs="Times New Roman"/>
            <w:sz w:val="24"/>
            <w:szCs w:val="24"/>
          </w:rPr>
          <w:t>ur results show a positive trend towards OA</w:t>
        </w:r>
      </w:ins>
      <w:ins w:id="188" w:author="Travis Tai" w:date="2018-08-07T19:29:00Z">
        <w:r w:rsidR="001F71DC">
          <w:rPr>
            <w:rFonts w:ascii="Times New Roman" w:eastAsia="Times New Roman" w:hAnsi="Times New Roman" w:cs="Times New Roman"/>
            <w:sz w:val="24"/>
            <w:szCs w:val="24"/>
          </w:rPr>
          <w:t xml:space="preserve"> (Fig. 1)</w:t>
        </w:r>
      </w:ins>
      <w:ins w:id="189" w:author="Travis Tai" w:date="2018-08-07T19:42:00Z">
        <w:r w:rsidR="00DA1658">
          <w:rPr>
            <w:rFonts w:ascii="Times New Roman" w:eastAsia="Times New Roman" w:hAnsi="Times New Roman" w:cs="Times New Roman"/>
            <w:sz w:val="24"/>
            <w:szCs w:val="24"/>
          </w:rPr>
          <w:t xml:space="preserve"> and higher </w:t>
        </w:r>
      </w:ins>
      <w:ins w:id="190" w:author="Travis Tai" w:date="2018-08-07T19:44:00Z">
        <w:r w:rsidR="00DA1658">
          <w:rPr>
            <w:rFonts w:ascii="Times New Roman" w:eastAsia="Times New Roman" w:hAnsi="Times New Roman" w:cs="Times New Roman"/>
            <w:sz w:val="24"/>
            <w:szCs w:val="24"/>
          </w:rPr>
          <w:t xml:space="preserve">OA </w:t>
        </w:r>
      </w:ins>
      <w:ins w:id="191" w:author="Travis Tai" w:date="2018-08-07T19:42:00Z">
        <w:r w:rsidR="00DA1658">
          <w:rPr>
            <w:rFonts w:ascii="Times New Roman" w:eastAsia="Times New Roman" w:hAnsi="Times New Roman" w:cs="Times New Roman"/>
            <w:sz w:val="24"/>
            <w:szCs w:val="24"/>
          </w:rPr>
          <w:t>mentions in policy documents (Fig. 2d)</w:t>
        </w:r>
      </w:ins>
      <w:ins w:id="192" w:author="Travis Tai" w:date="2018-08-07T19:25:00Z">
        <w:r w:rsidR="00762337">
          <w:rPr>
            <w:rFonts w:ascii="Times New Roman" w:eastAsia="Times New Roman" w:hAnsi="Times New Roman" w:cs="Times New Roman"/>
            <w:sz w:val="24"/>
            <w:szCs w:val="24"/>
          </w:rPr>
          <w:t xml:space="preserve">, important research </w:t>
        </w:r>
        <w:r w:rsidR="00762337">
          <w:rPr>
            <w:rFonts w:ascii="Times New Roman" w:eastAsia="Times New Roman" w:hAnsi="Times New Roman" w:cs="Times New Roman"/>
            <w:sz w:val="24"/>
            <w:szCs w:val="24"/>
          </w:rPr>
          <w:lastRenderedPageBreak/>
          <w:t>still remain</w:t>
        </w:r>
      </w:ins>
      <w:ins w:id="193" w:author="Travis Tai" w:date="2018-08-07T19:44:00Z">
        <w:r w:rsidR="00DA1658">
          <w:rPr>
            <w:rFonts w:ascii="Times New Roman" w:eastAsia="Times New Roman" w:hAnsi="Times New Roman" w:cs="Times New Roman"/>
            <w:sz w:val="24"/>
            <w:szCs w:val="24"/>
          </w:rPr>
          <w:t>s</w:t>
        </w:r>
      </w:ins>
      <w:ins w:id="194" w:author="Travis Tai" w:date="2018-08-07T19:25:00Z">
        <w:r w:rsidR="00762337">
          <w:rPr>
            <w:rFonts w:ascii="Times New Roman" w:eastAsia="Times New Roman" w:hAnsi="Times New Roman" w:cs="Times New Roman"/>
            <w:sz w:val="24"/>
            <w:szCs w:val="24"/>
          </w:rPr>
          <w:t xml:space="preserve"> </w:t>
        </w:r>
      </w:ins>
      <w:ins w:id="195" w:author="Travis Tai" w:date="2018-08-07T19:26:00Z">
        <w:r w:rsidR="00762337">
          <w:rPr>
            <w:rFonts w:ascii="Times New Roman" w:eastAsia="Times New Roman" w:hAnsi="Times New Roman" w:cs="Times New Roman"/>
            <w:sz w:val="24"/>
            <w:szCs w:val="24"/>
          </w:rPr>
          <w:t>behind paywalls and t</w:t>
        </w:r>
      </w:ins>
      <w:ins w:id="196" w:author="Travis Tai" w:date="2018-07-31T17:22:00Z">
        <w:r w:rsidR="004842EB">
          <w:rPr>
            <w:rFonts w:ascii="Times New Roman" w:eastAsia="Times New Roman" w:hAnsi="Times New Roman" w:cs="Times New Roman"/>
            <w:sz w:val="24"/>
            <w:szCs w:val="24"/>
          </w:rPr>
          <w:t xml:space="preserve">here is </w:t>
        </w:r>
      </w:ins>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ins w:id="197" w:author="Travis Tai" w:date="2018-07-26T11:19:00Z">
        <w:r w:rsidR="004208D6">
          <w:rPr>
            <w:rFonts w:ascii="Times New Roman" w:eastAsia="Times New Roman" w:hAnsi="Times New Roman" w:cs="Times New Roman"/>
            <w:noProof/>
            <w:sz w:val="24"/>
            <w:szCs w:val="24"/>
          </w:rPr>
          <w:t xml:space="preserve">e.g. </w:t>
        </w:r>
      </w:ins>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ins w:id="198" w:author="Travis Tai" w:date="2018-07-26T11:19:00Z">
        <w:r w:rsidR="000C4836">
          <w:rPr>
            <w:rFonts w:ascii="Times New Roman" w:eastAsia="Times New Roman" w:hAnsi="Times New Roman" w:cs="Times New Roman"/>
            <w:noProof/>
            <w:sz w:val="24"/>
            <w:szCs w:val="24"/>
          </w:rPr>
          <w:t xml:space="preserve">; </w:t>
        </w:r>
      </w:ins>
      <w:ins w:id="199" w:author="Travis Tai" w:date="2018-08-07T20:21:00Z">
        <w:r w:rsidR="00237AB2">
          <w:rPr>
            <w:rFonts w:ascii="Times New Roman" w:eastAsia="Times New Roman" w:hAnsi="Times New Roman" w:cs="Times New Roman"/>
            <w:noProof/>
            <w:sz w:val="24"/>
            <w:szCs w:val="24"/>
          </w:rPr>
          <w:t xml:space="preserve">Fuller </w:t>
        </w:r>
        <w:r w:rsidR="00237AB2">
          <w:rPr>
            <w:rFonts w:ascii="Times New Roman" w:eastAsia="Times New Roman" w:hAnsi="Times New Roman" w:cs="Times New Roman"/>
            <w:i/>
            <w:noProof/>
            <w:sz w:val="24"/>
            <w:szCs w:val="24"/>
          </w:rPr>
          <w:t>et al</w:t>
        </w:r>
        <w:r w:rsidR="00237AB2">
          <w:rPr>
            <w:rFonts w:ascii="Times New Roman" w:eastAsia="Times New Roman" w:hAnsi="Times New Roman" w:cs="Times New Roman"/>
            <w:noProof/>
            <w:sz w:val="24"/>
            <w:szCs w:val="24"/>
          </w:rPr>
          <w:t>., 2014;</w:t>
        </w:r>
        <w:r w:rsidR="00237AB2">
          <w:rPr>
            <w:rFonts w:ascii="Times New Roman" w:eastAsia="Times New Roman" w:hAnsi="Times New Roman" w:cs="Times New Roman"/>
            <w:i/>
            <w:noProof/>
            <w:sz w:val="24"/>
            <w:szCs w:val="24"/>
          </w:rPr>
          <w:t xml:space="preserve"> </w:t>
        </w:r>
      </w:ins>
      <w:ins w:id="200"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ins w:id="201" w:author="James Robinson" w:date="2018-08-01T14:38:00Z">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ins>
      <w:ins w:id="202" w:author="Travis Tai" w:date="2018-07-31T17:36:00Z">
        <w:r w:rsidR="00527B72">
          <w:rPr>
            <w:rFonts w:ascii="Times New Roman" w:eastAsia="Times New Roman" w:hAnsi="Times New Roman" w:cs="Times New Roman"/>
            <w:sz w:val="24"/>
            <w:szCs w:val="24"/>
          </w:rPr>
          <w:t xml:space="preserve"> especially important for </w:t>
        </w:r>
      </w:ins>
      <w:ins w:id="203" w:author="James Robinson" w:date="2018-08-01T14:38:00Z">
        <w:r w:rsidR="00FA14CE">
          <w:rPr>
            <w:rFonts w:ascii="Times New Roman" w:eastAsia="Times New Roman" w:hAnsi="Times New Roman" w:cs="Times New Roman"/>
            <w:sz w:val="24"/>
            <w:szCs w:val="24"/>
          </w:rPr>
          <w:t>small</w:t>
        </w:r>
      </w:ins>
      <w:ins w:id="204" w:author="Travis Tai" w:date="2018-08-01T08:20:00Z">
        <w:r w:rsidR="006203DD">
          <w:rPr>
            <w:rFonts w:ascii="Times New Roman" w:eastAsia="Times New Roman" w:hAnsi="Times New Roman" w:cs="Times New Roman"/>
            <w:sz w:val="24"/>
            <w:szCs w:val="24"/>
          </w:rPr>
          <w:t>-scale</w:t>
        </w:r>
      </w:ins>
      <w:ins w:id="205" w:author="James Robinson" w:date="2018-08-01T14:39:00Z">
        <w:r w:rsidR="00BF36D0">
          <w:rPr>
            <w:rFonts w:ascii="Times New Roman" w:eastAsia="Times New Roman" w:hAnsi="Times New Roman" w:cs="Times New Roman"/>
            <w:sz w:val="24"/>
            <w:szCs w:val="24"/>
          </w:rPr>
          <w:t>, low-impact</w:t>
        </w:r>
      </w:ins>
      <w:ins w:id="206" w:author="Travis Tai" w:date="2018-08-01T08:20:00Z">
        <w:r w:rsidR="006203DD">
          <w:rPr>
            <w:rFonts w:ascii="Times New Roman" w:eastAsia="Times New Roman" w:hAnsi="Times New Roman" w:cs="Times New Roman"/>
            <w:sz w:val="24"/>
            <w:szCs w:val="24"/>
          </w:rPr>
          <w:t xml:space="preserve"> studies </w:t>
        </w:r>
      </w:ins>
      <w:ins w:id="207" w:author="James Robinson" w:date="2018-08-01T14:39:00Z">
        <w:r w:rsidR="00802577">
          <w:rPr>
            <w:rFonts w:ascii="Times New Roman" w:eastAsia="Times New Roman" w:hAnsi="Times New Roman" w:cs="Times New Roman"/>
            <w:sz w:val="24"/>
            <w:szCs w:val="24"/>
          </w:rPr>
          <w:t>which</w:t>
        </w:r>
      </w:ins>
      <w:ins w:id="208" w:author="Travis Tai" w:date="2018-08-01T08:21:00Z">
        <w:r w:rsidR="006203DD">
          <w:rPr>
            <w:rFonts w:ascii="Times New Roman" w:eastAsia="Times New Roman" w:hAnsi="Times New Roman" w:cs="Times New Roman"/>
            <w:sz w:val="24"/>
            <w:szCs w:val="24"/>
          </w:rPr>
          <w:t xml:space="preserve"> </w:t>
        </w:r>
      </w:ins>
      <w:ins w:id="209" w:author="James Robinson" w:date="2018-08-01T14:39:00Z">
        <w:r w:rsidR="00802577">
          <w:rPr>
            <w:rFonts w:ascii="Times New Roman" w:eastAsia="Times New Roman" w:hAnsi="Times New Roman" w:cs="Times New Roman"/>
            <w:sz w:val="24"/>
            <w:szCs w:val="24"/>
          </w:rPr>
          <w:t>are</w:t>
        </w:r>
      </w:ins>
      <w:ins w:id="210" w:author="Travis Tai" w:date="2018-08-01T08:21:00Z">
        <w:r w:rsidR="006203DD">
          <w:rPr>
            <w:rFonts w:ascii="Times New Roman" w:eastAsia="Times New Roman" w:hAnsi="Times New Roman" w:cs="Times New Roman"/>
            <w:sz w:val="24"/>
            <w:szCs w:val="24"/>
          </w:rPr>
          <w:t xml:space="preserve"> releva</w:t>
        </w:r>
      </w:ins>
      <w:ins w:id="211" w:author="James Robinson" w:date="2018-08-01T14:39:00Z">
        <w:r w:rsidR="00802577">
          <w:rPr>
            <w:rFonts w:ascii="Times New Roman" w:eastAsia="Times New Roman" w:hAnsi="Times New Roman" w:cs="Times New Roman"/>
            <w:sz w:val="24"/>
            <w:szCs w:val="24"/>
          </w:rPr>
          <w:t>nt</w:t>
        </w:r>
      </w:ins>
      <w:ins w:id="212" w:author="Travis Tai" w:date="2018-08-01T08:21:00Z">
        <w:r w:rsidR="006203DD">
          <w:rPr>
            <w:rFonts w:ascii="Times New Roman" w:eastAsia="Times New Roman" w:hAnsi="Times New Roman" w:cs="Times New Roman"/>
            <w:sz w:val="24"/>
            <w:szCs w:val="24"/>
          </w:rPr>
          <w:t xml:space="preserve"> for local policy </w:t>
        </w:r>
      </w:ins>
      <w:ins w:id="213" w:author="Travis Tai" w:date="2018-08-01T08:22:00Z">
        <w:r w:rsidR="00307A62">
          <w:rPr>
            <w:rFonts w:ascii="Times New Roman" w:eastAsia="Times New Roman" w:hAnsi="Times New Roman" w:cs="Times New Roman"/>
            <w:sz w:val="24"/>
            <w:szCs w:val="24"/>
          </w:rPr>
          <w:t>but</w:t>
        </w:r>
      </w:ins>
      <w:ins w:id="214" w:author="Travis Tai" w:date="2018-08-01T08:21:00Z">
        <w:r w:rsidR="006203DD">
          <w:rPr>
            <w:rFonts w:ascii="Times New Roman" w:eastAsia="Times New Roman" w:hAnsi="Times New Roman" w:cs="Times New Roman"/>
            <w:sz w:val="24"/>
            <w:szCs w:val="24"/>
          </w:rPr>
          <w:t xml:space="preserve"> </w:t>
        </w:r>
      </w:ins>
      <w:ins w:id="215" w:author="Travis Tai" w:date="2018-08-01T08:20:00Z">
        <w:r w:rsidR="006203DD">
          <w:rPr>
            <w:rFonts w:ascii="Times New Roman" w:eastAsia="Times New Roman" w:hAnsi="Times New Roman" w:cs="Times New Roman"/>
            <w:sz w:val="24"/>
            <w:szCs w:val="24"/>
          </w:rPr>
          <w:t>may not receive</w:t>
        </w:r>
      </w:ins>
      <w:ins w:id="216" w:author="Travis Tai" w:date="2018-07-31T17:34:00Z">
        <w:r w:rsidR="00527B72">
          <w:rPr>
            <w:rFonts w:ascii="Times New Roman" w:eastAsia="Times New Roman" w:hAnsi="Times New Roman" w:cs="Times New Roman"/>
            <w:sz w:val="24"/>
            <w:szCs w:val="24"/>
          </w:rPr>
          <w:t xml:space="preserve"> </w:t>
        </w:r>
      </w:ins>
      <w:ins w:id="217" w:author="Travis Tai" w:date="2018-08-01T08:21:00Z">
        <w:r w:rsidR="006203DD">
          <w:rPr>
            <w:rFonts w:ascii="Times New Roman" w:eastAsia="Times New Roman" w:hAnsi="Times New Roman" w:cs="Times New Roman"/>
            <w:sz w:val="24"/>
            <w:szCs w:val="24"/>
          </w:rPr>
          <w:t>much media attention</w:t>
        </w:r>
      </w:ins>
      <w:ins w:id="218" w:author="James Robinson" w:date="2018-08-01T14:27:00Z">
        <w:r w:rsidR="004E4B88">
          <w:rPr>
            <w:rFonts w:ascii="Times New Roman" w:eastAsia="Times New Roman" w:hAnsi="Times New Roman" w:cs="Times New Roman"/>
            <w:sz w:val="24"/>
            <w:szCs w:val="24"/>
          </w:rPr>
          <w:t>.</w:t>
        </w:r>
      </w:ins>
      <w:ins w:id="219" w:author="Travis Tai" w:date="2018-08-07T17:44:00Z">
        <w:r w:rsidR="00103151">
          <w:rPr>
            <w:rFonts w:ascii="Times New Roman" w:eastAsia="Times New Roman" w:hAnsi="Times New Roman" w:cs="Times New Roman"/>
            <w:sz w:val="24"/>
            <w:szCs w:val="24"/>
          </w:rPr>
          <w:t xml:space="preserve"> </w:t>
        </w:r>
      </w:ins>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w:t>
      </w:r>
      <w:del w:id="220" w:author="James Robinson" w:date="2018-08-08T09:56:00Z">
        <w:r w:rsidR="00363745" w:rsidDel="00246DEC">
          <w:rPr>
            <w:rFonts w:ascii="Times New Roman" w:eastAsia="Times New Roman" w:hAnsi="Times New Roman" w:cs="Times New Roman"/>
            <w:sz w:val="24"/>
            <w:szCs w:val="24"/>
          </w:rPr>
          <w:delText xml:space="preserve"> </w:delText>
        </w:r>
      </w:del>
      <w:r w:rsidR="00363745">
        <w:rPr>
          <w:rFonts w:ascii="Times New Roman" w:eastAsia="Times New Roman" w:hAnsi="Times New Roman" w:cs="Times New Roman"/>
          <w:sz w:val="24"/>
          <w:szCs w:val="24"/>
        </w:rPr>
        <w:t xml:space="preserve">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221" w:author="Travis Tai" w:date="2018-07-26T12:13:00Z">
              <w:r w:rsidR="00E24C36">
                <w:rPr>
                  <w:rFonts w:ascii="Times New Roman" w:eastAsia="Times New Roman" w:hAnsi="Times New Roman" w:cs="Times New Roman"/>
                  <w:sz w:val="20"/>
                  <w:szCs w:val="20"/>
                </w:rPr>
                <w:t>, and Ear</w:t>
              </w:r>
            </w:ins>
            <w:ins w:id="222" w:author="Travis Tai" w:date="2018-07-26T12:14:00Z">
              <w:r w:rsidR="00E24C36">
                <w:rPr>
                  <w:rFonts w:ascii="Times New Roman" w:eastAsia="Times New Roman" w:hAnsi="Times New Roman" w:cs="Times New Roman"/>
                  <w:sz w:val="20"/>
                  <w:szCs w:val="20"/>
                </w:rPr>
                <w:t>thAr</w:t>
              </w:r>
            </w:ins>
            <w:ins w:id="223"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4FE4B417"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224"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225"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 xml:space="preserve">, medium = </w:t>
      </w:r>
      <w:ins w:id="226"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-1.</w:t>
      </w:r>
      <w:ins w:id="227"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 high = 1.</w:t>
      </w:r>
      <w:ins w:id="228"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-2.</w:t>
      </w:r>
      <w:ins w:id="229" w:author="Travis Tai" w:date="2018-08-01T08:54: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 very high = 2.</w:t>
      </w:r>
      <w:ins w:id="230" w:author="Travis Tai" w:date="2018-08-01T08:55: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8211D3">
        <w:rPr>
          <w:rPrChange w:id="231" w:author="James Robinson" w:date="2018-08-08T09:59:00Z">
            <w:rPr>
              <w:rStyle w:val="Hyperlink"/>
              <w:rFonts w:ascii="Times New Roman" w:eastAsia="Times New Roman" w:hAnsi="Times New Roman" w:cs="Times New Roman"/>
              <w:sz w:val="24"/>
              <w:szCs w:val="24"/>
            </w:rPr>
          </w:rPrChange>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232" w:author="Travis Tai" w:date="2018-07-31T14:15:00Z">
        <w:r w:rsidR="00D40FFD">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xml:space="preserve">00 total citation records (i.e. journals which regularly published climate change research, n = </w:t>
      </w:r>
      <w:ins w:id="233"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8211D3">
        <w:rPr>
          <w:rPrChange w:id="234" w:author="James Robinson" w:date="2018-08-08T09:59:00Z">
            <w:rPr>
              <w:rStyle w:val="Hyperlink"/>
              <w:rFonts w:ascii="Times New Roman" w:eastAsia="Times New Roman" w:hAnsi="Times New Roman" w:cs="Times New Roman"/>
              <w:sz w:val="24"/>
              <w:szCs w:val="24"/>
            </w:rPr>
          </w:rPrChange>
        </w:rPr>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ins w:id="235" w:author="Travis Tai" w:date="2018-08-07T14:39:00Z">
        <w:r>
          <w:rPr>
            <w:rFonts w:ascii="Times New Roman" w:eastAsia="Times New Roman" w:hAnsi="Times New Roman" w:cs="Times New Roman"/>
            <w:b/>
            <w:noProof/>
            <w:sz w:val="24"/>
            <w:szCs w:val="24"/>
            <w:lang w:val="en-GB" w:eastAsia="en-GB"/>
            <w:rPrChange w:id="236" w:author="Unknown">
              <w:rPr>
                <w:noProof/>
                <w:lang w:val="en-GB" w:eastAsia="en-GB"/>
              </w:rPr>
            </w:rPrChange>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ins>
    </w:p>
    <w:p w14:paraId="02D1F137" w14:textId="0C50401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 xml:space="preserve">mentions were extracted </w:t>
      </w:r>
      <w:r w:rsidRPr="00A26709">
        <w:rPr>
          <w:rFonts w:ascii="Times New Roman" w:eastAsia="Times New Roman" w:hAnsi="Times New Roman" w:cs="Times New Roman"/>
          <w:sz w:val="24"/>
          <w:szCs w:val="24"/>
        </w:rPr>
        <w:t>from Altmetric (</w:t>
      </w:r>
      <w:r w:rsidR="00525442" w:rsidRPr="00A26709">
        <w:rPr>
          <w:rFonts w:ascii="Times New Roman" w:hAnsi="Times New Roman" w:cs="Times New Roman"/>
          <w:rPrChange w:id="237" w:author="James Robinson" w:date="2018-08-08T10:12:00Z">
            <w:rPr>
              <w:rStyle w:val="Hyperlink"/>
              <w:rFonts w:ascii="Times New Roman" w:eastAsia="Times New Roman" w:hAnsi="Times New Roman" w:cs="Times New Roman"/>
              <w:sz w:val="24"/>
              <w:szCs w:val="24"/>
            </w:rPr>
          </w:rPrChange>
        </w:rPr>
        <w:t>www.altmetric.com</w:t>
      </w:r>
      <w:r w:rsidRPr="00A26709">
        <w:rPr>
          <w:rFonts w:ascii="Times New Roman" w:eastAsia="Times New Roman" w:hAnsi="Times New Roman" w:cs="Times New Roman"/>
          <w:sz w:val="24"/>
          <w:szCs w:val="24"/>
        </w:rPr>
        <w:t>) for study DOI</w:t>
      </w:r>
      <w:r w:rsidR="00FD31D2" w:rsidRPr="00A26709">
        <w:rPr>
          <w:rFonts w:ascii="Times New Roman" w:eastAsia="Times New Roman" w:hAnsi="Times New Roman" w:cs="Times New Roman"/>
          <w:sz w:val="24"/>
          <w:szCs w:val="24"/>
        </w:rPr>
        <w:t>s</w:t>
      </w:r>
      <w:r w:rsidRPr="00A26709">
        <w:rPr>
          <w:rFonts w:ascii="Times New Roman" w:eastAsia="Times New Roman" w:hAnsi="Times New Roman" w:cs="Times New Roman"/>
          <w:sz w:val="24"/>
          <w:szCs w:val="24"/>
        </w:rPr>
        <w:t xml:space="preserve"> in </w:t>
      </w:r>
      <w:r w:rsidR="005436A8" w:rsidRPr="00654E5E">
        <w:rPr>
          <w:rFonts w:ascii="Times New Roman" w:eastAsia="Times New Roman" w:hAnsi="Times New Roman" w:cs="Times New Roman"/>
          <w:sz w:val="24"/>
          <w:szCs w:val="24"/>
        </w:rPr>
        <w:t xml:space="preserve">Fig. </w:t>
      </w:r>
      <w:r w:rsidRPr="001C55A7">
        <w:rPr>
          <w:rFonts w:ascii="Times New Roman" w:eastAsia="Times New Roman" w:hAnsi="Times New Roman" w:cs="Times New Roman"/>
          <w:sz w:val="24"/>
          <w:szCs w:val="24"/>
        </w:rPr>
        <w:t>1. Citations and mentions were</w:t>
      </w:r>
      <w:r w:rsidR="00025835" w:rsidRPr="00A26709">
        <w:rPr>
          <w:rFonts w:ascii="Times New Roman" w:eastAsia="Times New Roman" w:hAnsi="Times New Roman" w:cs="Times New Roman"/>
          <w:sz w:val="24"/>
          <w:szCs w:val="24"/>
          <w:rPrChange w:id="238" w:author="James Robinson" w:date="2018-08-08T10:12:00Z">
            <w:rPr>
              <w:rFonts w:ascii="Times New Roman" w:eastAsia="Times New Roman" w:hAnsi="Times New Roman" w:cs="Times New Roman"/>
              <w:sz w:val="24"/>
              <w:szCs w:val="24"/>
            </w:rPr>
          </w:rPrChange>
        </w:rPr>
        <w:t xml:space="preserve"> averaged for each journal in each year, and</w:t>
      </w:r>
      <w:r w:rsidRPr="00A26709">
        <w:rPr>
          <w:rFonts w:ascii="Times New Roman" w:eastAsia="Times New Roman" w:hAnsi="Times New Roman" w:cs="Times New Roman"/>
          <w:sz w:val="24"/>
          <w:szCs w:val="24"/>
          <w:rPrChange w:id="239" w:author="James Robinson" w:date="2018-08-08T10:12:00Z">
            <w:rPr>
              <w:rFonts w:ascii="Times New Roman" w:eastAsia="Times New Roman" w:hAnsi="Times New Roman" w:cs="Times New Roman"/>
              <w:sz w:val="24"/>
              <w:szCs w:val="24"/>
            </w:rPr>
          </w:rPrChange>
        </w:rPr>
        <w:t xml:space="preserve"> fitted to</w:t>
      </w:r>
      <w:r>
        <w:rPr>
          <w:rFonts w:ascii="Times New Roman" w:eastAsia="Times New Roman" w:hAnsi="Times New Roman" w:cs="Times New Roman"/>
          <w:sz w:val="24"/>
          <w:szCs w:val="24"/>
        </w:rPr>
        <w:t xml:space="preserve">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w:t>
      </w:r>
      <w:bookmarkStart w:id="240" w:name="_GoBack"/>
      <w:bookmarkEnd w:id="240"/>
      <w:r>
        <w:rPr>
          <w:rFonts w:ascii="Times New Roman" w:eastAsia="Times New Roman" w:hAnsi="Times New Roman" w:cs="Times New Roman"/>
          <w:sz w:val="24"/>
          <w:szCs w:val="24"/>
        </w:rPr>
        <w:t>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w:t>
      </w:r>
      <w:del w:id="241" w:author="James Robinson" w:date="2018-08-08T10:12:00Z">
        <w:r w:rsidDel="001C55A7">
          <w:rPr>
            <w:rFonts w:ascii="Times New Roman" w:eastAsia="Times New Roman" w:hAnsi="Times New Roman" w:cs="Times New Roman"/>
            <w:sz w:val="24"/>
            <w:szCs w:val="24"/>
          </w:rPr>
          <w:delText xml:space="preserve"> </w:delText>
        </w:r>
      </w:del>
      <w:ins w:id="242" w:author="James Robinson" w:date="2018-07-31T09:09:00Z">
        <w:r w:rsidR="009F0B4C">
          <w:rPr>
            <w:rFonts w:ascii="Times New Roman" w:eastAsia="Times New Roman" w:hAnsi="Times New Roman" w:cs="Times New Roman"/>
            <w:sz w:val="24"/>
            <w:szCs w:val="24"/>
          </w:rPr>
          <w:t xml:space="preserve"> </w:t>
        </w:r>
      </w:ins>
      <w:ins w:id="243" w:author="James Robinson" w:date="2018-08-08T10:12:00Z">
        <w:r w:rsidR="001C55A7">
          <w:rPr>
            <w:rFonts w:ascii="Times New Roman" w:eastAsia="Times New Roman" w:hAnsi="Times New Roman" w:cs="Times New Roman"/>
            <w:sz w:val="24"/>
            <w:szCs w:val="24"/>
          </w:rPr>
          <w:t>C</w:t>
        </w:r>
      </w:ins>
      <w:r>
        <w:rPr>
          <w:rFonts w:ascii="Times New Roman" w:eastAsia="Times New Roman" w:hAnsi="Times New Roman" w:cs="Times New Roman"/>
          <w:sz w:val="24"/>
          <w:szCs w:val="24"/>
        </w:rPr>
        <w:t>itatio</w:t>
      </w:r>
      <w:ins w:id="244" w:author="James Robinson" w:date="2018-07-31T09:09:00Z">
        <w:r w:rsidR="009F0B4C">
          <w:rPr>
            <w:rFonts w:ascii="Times New Roman" w:eastAsia="Times New Roman" w:hAnsi="Times New Roman" w:cs="Times New Roman"/>
            <w:sz w:val="24"/>
            <w:szCs w:val="24"/>
          </w:rPr>
          <w:t>ns</w:t>
        </w:r>
      </w:ins>
      <w:ins w:id="245" w:author="James Robinson" w:date="2018-08-08T10:12:00Z">
        <w:r w:rsidR="001C55A7">
          <w:rPr>
            <w:rFonts w:ascii="Times New Roman" w:eastAsia="Times New Roman" w:hAnsi="Times New Roman" w:cs="Times New Roman"/>
            <w:sz w:val="24"/>
            <w:szCs w:val="24"/>
          </w:rPr>
          <w:t xml:space="preserve"> and mentions</w:t>
        </w:r>
      </w:ins>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del w:id="246" w:author="James Robinson" w:date="2018-08-08T10:12:00Z">
        <w:r w:rsidR="00025835" w:rsidDel="004752F0">
          <w:rPr>
            <w:rFonts w:ascii="Times New Roman" w:eastAsia="Times New Roman" w:hAnsi="Times New Roman" w:cs="Times New Roman"/>
            <w:sz w:val="24"/>
            <w:szCs w:val="24"/>
          </w:rPr>
          <w:delText xml:space="preserve">; </w:delText>
        </w:r>
        <w:r w:rsidR="005144AE" w:rsidDel="004752F0">
          <w:rPr>
            <w:rFonts w:ascii="Times New Roman" w:eastAsia="Times New Roman" w:hAnsi="Times New Roman" w:cs="Times New Roman"/>
            <w:sz w:val="24"/>
            <w:szCs w:val="24"/>
          </w:rPr>
          <w:delText>Al</w:delText>
        </w:r>
        <w:r w:rsidR="00FD31D2" w:rsidDel="004752F0">
          <w:rPr>
            <w:rFonts w:ascii="Times New Roman" w:eastAsia="Times New Roman" w:hAnsi="Times New Roman" w:cs="Times New Roman"/>
            <w:sz w:val="24"/>
            <w:szCs w:val="24"/>
          </w:rPr>
          <w:delText>t</w:delText>
        </w:r>
        <w:r w:rsidR="005144AE" w:rsidDel="004752F0">
          <w:rPr>
            <w:rFonts w:ascii="Times New Roman" w:eastAsia="Times New Roman" w:hAnsi="Times New Roman" w:cs="Times New Roman"/>
            <w:sz w:val="24"/>
            <w:szCs w:val="24"/>
          </w:rPr>
          <w:delText>metric</w:delText>
        </w:r>
        <w:r w:rsidR="00025835" w:rsidDel="004752F0">
          <w:rPr>
            <w:rFonts w:ascii="Times New Roman" w:eastAsia="Times New Roman" w:hAnsi="Times New Roman" w:cs="Times New Roman"/>
            <w:sz w:val="24"/>
            <w:szCs w:val="24"/>
          </w:rPr>
          <w:delText xml:space="preserve"> models were fitted with Poisson distributions</w:delText>
        </w:r>
      </w:del>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2C23337D"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8211D3">
        <w:rPr>
          <w:rPrChange w:id="247" w:author="James Robinson" w:date="2018-08-08T09:59:00Z">
            <w:rPr>
              <w:rStyle w:val="Hyperlink"/>
              <w:rFonts w:ascii="Times New Roman" w:eastAsia="Times New Roman" w:hAnsi="Times New Roman" w:cs="Times New Roman"/>
              <w:sz w:val="24"/>
              <w:szCs w:val="24"/>
            </w:rPr>
          </w:rPrChange>
        </w:rPr>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ins w:id="248" w:author="James Robinson" w:date="2018-08-01T15:43:00Z"/>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249" w:author="James Robinson" w:date="2018-08-01T15:43:00Z">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ins>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Default="002B5958" w:rsidP="002B5958">
      <w:pPr>
        <w:widowControl w:val="0"/>
        <w:autoSpaceDE w:val="0"/>
        <w:autoSpaceDN w:val="0"/>
        <w:adjustRightInd w:val="0"/>
        <w:spacing w:line="480" w:lineRule="auto"/>
        <w:ind w:left="480" w:hanging="480"/>
        <w:rPr>
          <w:ins w:id="250" w:author="James Robinson" w:date="2018-08-01T15:42:00Z"/>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06EB0397" w14:textId="52984327" w:rsidR="00237AB2" w:rsidRPr="00237AB2" w:rsidRDefault="00237AB2" w:rsidP="00237AB2">
      <w:pPr>
        <w:widowControl w:val="0"/>
        <w:autoSpaceDE w:val="0"/>
        <w:autoSpaceDN w:val="0"/>
        <w:adjustRightInd w:val="0"/>
        <w:spacing w:line="480" w:lineRule="auto"/>
        <w:ind w:left="480" w:hanging="480"/>
        <w:rPr>
          <w:ins w:id="251" w:author="Travis Tai" w:date="2018-08-07T20:20:00Z"/>
          <w:rFonts w:ascii="Times New Roman" w:hAnsi="Times New Roman" w:cs="Times New Roman"/>
          <w:noProof/>
          <w:sz w:val="24"/>
          <w:szCs w:val="24"/>
          <w:lang w:val="en-US"/>
        </w:rPr>
      </w:pPr>
      <w:ins w:id="252" w:author="Travis Tai" w:date="2018-08-07T20:20:00Z">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ins>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ins w:id="253" w:author="James Robinson" w:date="2018-08-01T15:44:00Z"/>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254" w:author="James Robinson" w:date="2018-08-01T15:44:00Z">
        <w:r>
          <w:rPr>
            <w:rFonts w:ascii="Times New Roman" w:hAnsi="Times New Roman"/>
            <w:noProof/>
            <w:sz w:val="24"/>
            <w:szCs w:val="24"/>
            <w:lang w:val="en-US"/>
          </w:rPr>
          <w:t xml:space="preserve">Himmelstein, DS, Romero AR, Levernier JG, </w:t>
        </w:r>
      </w:ins>
      <w:ins w:id="255" w:author="James Robinson" w:date="2018-08-01T15:45:00Z">
        <w:r>
          <w:rPr>
            <w:rFonts w:ascii="Times New Roman" w:hAnsi="Times New Roman"/>
            <w:noProof/>
            <w:sz w:val="24"/>
            <w:szCs w:val="24"/>
            <w:lang w:val="en-US"/>
          </w:rPr>
          <w:t xml:space="preserve">Munro TA, Mclaughlin SR, Tzovaras BG, Greene CS (2018) Sci-Hub provides access to nearly all scholarly literature. </w:t>
        </w:r>
        <w:r w:rsidRPr="003966B7">
          <w:rPr>
            <w:rFonts w:ascii="Times New Roman" w:hAnsi="Times New Roman"/>
            <w:i/>
            <w:noProof/>
            <w:sz w:val="24"/>
            <w:szCs w:val="24"/>
            <w:lang w:val="en-US"/>
          </w:rPr>
          <w:t>eLife</w:t>
        </w:r>
      </w:ins>
      <w:ins w:id="256" w:author="James Robinson" w:date="2018-08-01T15:46:00Z">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e32822.</w:t>
        </w:r>
      </w:ins>
      <w:ins w:id="257" w:author="James Robinson" w:date="2018-08-01T15:45:00Z">
        <w:r>
          <w:rPr>
            <w:rFonts w:ascii="Times New Roman" w:hAnsi="Times New Roman"/>
            <w:noProof/>
            <w:sz w:val="24"/>
            <w:szCs w:val="24"/>
            <w:lang w:val="en-US"/>
          </w:rPr>
          <w:t xml:space="preserve"> </w:t>
        </w:r>
      </w:ins>
    </w:p>
    <w:p w14:paraId="047F29D0" w14:textId="77777777" w:rsidR="002B5958" w:rsidRDefault="002B5958" w:rsidP="002B5958">
      <w:pPr>
        <w:widowControl w:val="0"/>
        <w:autoSpaceDE w:val="0"/>
        <w:autoSpaceDN w:val="0"/>
        <w:adjustRightInd w:val="0"/>
        <w:spacing w:line="480" w:lineRule="auto"/>
        <w:ind w:left="480" w:hanging="480"/>
        <w:rPr>
          <w:ins w:id="258" w:author="James Robinson" w:date="2018-08-08T10:04:00Z"/>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3B7D8E59" w14:textId="5FF527CA" w:rsidR="00ED47E7" w:rsidRPr="00ED47E7" w:rsidRDefault="00ED47E7" w:rsidP="00ED47E7">
      <w:pPr>
        <w:widowControl w:val="0"/>
        <w:autoSpaceDE w:val="0"/>
        <w:autoSpaceDN w:val="0"/>
        <w:adjustRightInd w:val="0"/>
        <w:spacing w:line="480" w:lineRule="auto"/>
        <w:ind w:left="480" w:hanging="480"/>
        <w:rPr>
          <w:rFonts w:ascii="Times New Roman" w:hAnsi="Times New Roman"/>
          <w:noProof/>
          <w:sz w:val="24"/>
          <w:szCs w:val="24"/>
          <w:lang w:val="en-GB"/>
          <w:rPrChange w:id="259" w:author="James Robinson" w:date="2018-08-08T10:04:00Z">
            <w:rPr>
              <w:rFonts w:ascii="Times New Roman" w:hAnsi="Times New Roman"/>
              <w:noProof/>
              <w:sz w:val="24"/>
              <w:szCs w:val="24"/>
              <w:lang w:val="en-US"/>
            </w:rPr>
          </w:rPrChange>
        </w:rPr>
      </w:pPr>
      <w:ins w:id="260" w:author="James Robinson" w:date="2018-08-08T10:04:00Z">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ED47E7">
          <w:rPr>
            <w:rFonts w:ascii="Times New Roman" w:hAnsi="Times New Roman"/>
            <w:i/>
            <w:noProof/>
            <w:sz w:val="24"/>
            <w:szCs w:val="24"/>
            <w:lang w:val="en-GB"/>
            <w:rPrChange w:id="261" w:author="James Robinson" w:date="2018-08-08T10:04:00Z">
              <w:rPr>
                <w:rFonts w:ascii="Times New Roman" w:hAnsi="Times New Roman"/>
                <w:noProof/>
                <w:sz w:val="24"/>
                <w:szCs w:val="24"/>
                <w:lang w:val="en-GB"/>
              </w:rPr>
            </w:rPrChange>
          </w:rPr>
          <w:t>bioRxiv</w:t>
        </w:r>
        <w:r w:rsidR="00524F69">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sidR="00524F69">
          <w:rPr>
            <w:rFonts w:ascii="Times New Roman" w:hAnsi="Times New Roman"/>
            <w:noProof/>
            <w:sz w:val="24"/>
            <w:szCs w:val="24"/>
            <w:lang w:val="en-GB"/>
          </w:rPr>
          <w:t>.</w:t>
        </w:r>
      </w:ins>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262" w:author="Travis Tai" w:date="2018-07-26T12:46:00Z">
        <w:r w:rsidR="00F84826">
          <w:rPr>
            <w:rFonts w:ascii="Times New Roman" w:hAnsi="Times New Roman"/>
            <w:noProof/>
            <w:sz w:val="24"/>
            <w:szCs w:val="24"/>
            <w:lang w:val="en-US"/>
          </w:rPr>
          <w:t xml:space="preserve"> Accessed </w:t>
        </w:r>
      </w:ins>
      <w:ins w:id="263" w:author="Travis Tai" w:date="2018-07-26T12:47:00Z">
        <w:r w:rsidR="00F84826">
          <w:rPr>
            <w:rFonts w:ascii="Times New Roman" w:hAnsi="Times New Roman"/>
            <w:noProof/>
            <w:sz w:val="24"/>
            <w:szCs w:val="24"/>
            <w:lang w:val="en-US"/>
          </w:rPr>
          <w:t xml:space="preserve">on </w:t>
        </w:r>
      </w:ins>
      <w:ins w:id="264" w:author="Travis Tai" w:date="2018-07-26T12:46:00Z">
        <w:r w:rsidR="00F84826">
          <w:rPr>
            <w:rFonts w:ascii="Times New Roman" w:hAnsi="Times New Roman"/>
            <w:noProof/>
            <w:sz w:val="24"/>
            <w:szCs w:val="24"/>
            <w:lang w:val="en-US"/>
          </w:rPr>
          <w:t xml:space="preserve">05-02-2018, from </w:t>
        </w:r>
      </w:ins>
      <w:ins w:id="265"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266" w:author="Travis Tai" w:date="2018-07-26T12:47:00Z">
        <w:r w:rsidR="00F84826">
          <w:rPr>
            <w:rFonts w:ascii="Times New Roman" w:hAnsi="Times New Roman"/>
            <w:noProof/>
            <w:sz w:val="24"/>
            <w:szCs w:val="24"/>
            <w:lang w:val="en-US"/>
          </w:rPr>
          <w:t xml:space="preserve"> Accessed on 05-02-2018, from </w:t>
        </w:r>
      </w:ins>
      <w:ins w:id="267" w:author="Travis Tai" w:date="2018-07-26T12:48:00Z">
        <w:r w:rsidR="00F84826" w:rsidRPr="00F84826">
          <w:rPr>
            <w:rFonts w:ascii="Times New Roman" w:hAnsi="Times New Roman"/>
            <w:noProof/>
            <w:sz w:val="24"/>
            <w:szCs w:val="24"/>
            <w:lang w:val="en-US"/>
          </w:rPr>
          <w:t>https://obamawhitehouse.archives.gov/the-press-office/2013/05/09/executive-order-making-open-and-machine-readable-new-default-government-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ins w:id="268"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269" w:author="Travis Tai" w:date="2018-07-26T11:24:00Z">
        <w:r>
          <w:rPr>
            <w:rFonts w:ascii="Times New Roman" w:hAnsi="Times New Roman" w:cs="Times New Roman"/>
            <w:sz w:val="24"/>
            <w:szCs w:val="24"/>
            <w:lang w:val="en-US"/>
          </w:rPr>
          <w:t>Rafidimanantsoa HP, Poudyal</w:t>
        </w:r>
      </w:ins>
      <w:ins w:id="270" w:author="Travis Tai" w:date="2018-07-26T11:25:00Z">
        <w:r>
          <w:rPr>
            <w:rFonts w:ascii="Times New Roman" w:hAnsi="Times New Roman" w:cs="Times New Roman"/>
            <w:sz w:val="24"/>
            <w:szCs w:val="24"/>
            <w:lang w:val="en-US"/>
          </w:rPr>
          <w:t xml:space="preserve"> </w:t>
        </w:r>
      </w:ins>
      <w:ins w:id="271" w:author="Travis Tai" w:date="2018-07-26T11:24:00Z">
        <w:r>
          <w:rPr>
            <w:rFonts w:ascii="Times New Roman" w:hAnsi="Times New Roman" w:cs="Times New Roman"/>
            <w:sz w:val="24"/>
            <w:szCs w:val="24"/>
            <w:lang w:val="en-US"/>
          </w:rPr>
          <w:t>M, Ramamonjisoa BS and Jones</w:t>
        </w:r>
      </w:ins>
      <w:ins w:id="272" w:author="Travis Tai" w:date="2018-07-26T11:25:00Z">
        <w:r>
          <w:rPr>
            <w:rFonts w:ascii="Times New Roman" w:hAnsi="Times New Roman" w:cs="Times New Roman"/>
            <w:sz w:val="24"/>
            <w:szCs w:val="24"/>
            <w:lang w:val="en-US"/>
          </w:rPr>
          <w:t xml:space="preserve"> </w:t>
        </w:r>
      </w:ins>
      <w:ins w:id="273" w:author="Travis Tai" w:date="2018-07-26T11:24:00Z">
        <w:r>
          <w:rPr>
            <w:rFonts w:ascii="Times New Roman" w:hAnsi="Times New Roman" w:cs="Times New Roman"/>
            <w:sz w:val="24"/>
            <w:szCs w:val="24"/>
            <w:lang w:val="en-US"/>
          </w:rPr>
          <w:t xml:space="preserve">JPG </w:t>
        </w:r>
      </w:ins>
      <w:ins w:id="274" w:author="Travis Tai" w:date="2018-07-26T11:25:00Z">
        <w:r>
          <w:rPr>
            <w:rFonts w:ascii="Times New Roman" w:hAnsi="Times New Roman" w:cs="Times New Roman"/>
            <w:sz w:val="24"/>
            <w:szCs w:val="24"/>
            <w:lang w:val="en-US"/>
          </w:rPr>
          <w:t>(</w:t>
        </w:r>
      </w:ins>
      <w:ins w:id="275"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276"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ins w:id="277" w:author="Travis Tai" w:date="2018-07-26T10:25:00Z">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ins>
      <w:ins w:id="278"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279"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Default="002B5958" w:rsidP="002B5958">
      <w:pPr>
        <w:widowControl w:val="0"/>
        <w:autoSpaceDE w:val="0"/>
        <w:autoSpaceDN w:val="0"/>
        <w:adjustRightInd w:val="0"/>
        <w:spacing w:line="480" w:lineRule="auto"/>
        <w:ind w:left="480" w:hanging="480"/>
        <w:rPr>
          <w:ins w:id="280" w:author="James Robinson" w:date="2018-08-01T15:42:00Z"/>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76D58D8C"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2F5BFBBF"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9"/>
      <w:footerReference w:type="default" r:id="rId10"/>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5888D" w14:textId="77777777" w:rsidR="009D458F" w:rsidRDefault="009D458F" w:rsidP="004B7591">
      <w:pPr>
        <w:spacing w:line="240" w:lineRule="auto"/>
      </w:pPr>
      <w:r>
        <w:separator/>
      </w:r>
    </w:p>
  </w:endnote>
  <w:endnote w:type="continuationSeparator" w:id="0">
    <w:p w14:paraId="1ABD4955" w14:textId="77777777" w:rsidR="009D458F" w:rsidRDefault="009D458F"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6164A6" w:rsidRDefault="006164A6">
    <w:pPr>
      <w:pStyle w:val="Footer"/>
      <w:framePr w:wrap="none" w:vAnchor="text" w:hAnchor="margin" w:xAlign="right" w:y="1"/>
      <w:rPr>
        <w:rStyle w:val="PageNumber"/>
      </w:rPr>
      <w:pPrChange w:id="281"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6164A6" w:rsidRDefault="006164A6">
    <w:pPr>
      <w:pStyle w:val="Footer"/>
      <w:ind w:right="360"/>
      <w:pPrChange w:id="282"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6164A6" w:rsidRDefault="006164A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2F0">
      <w:rPr>
        <w:rStyle w:val="PageNumber"/>
        <w:noProof/>
      </w:rPr>
      <w:t>11</w:t>
    </w:r>
    <w:r>
      <w:rPr>
        <w:rStyle w:val="PageNumber"/>
      </w:rPr>
      <w:fldChar w:fldCharType="end"/>
    </w:r>
  </w:p>
  <w:p w14:paraId="5949C7D6" w14:textId="77777777" w:rsidR="006164A6" w:rsidRDefault="006164A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4CE9" w14:textId="77777777" w:rsidR="009D458F" w:rsidRDefault="009D458F" w:rsidP="004B7591">
      <w:pPr>
        <w:spacing w:line="240" w:lineRule="auto"/>
      </w:pPr>
      <w:r>
        <w:separator/>
      </w:r>
    </w:p>
  </w:footnote>
  <w:footnote w:type="continuationSeparator" w:id="0">
    <w:p w14:paraId="6082AA35" w14:textId="77777777" w:rsidR="009D458F" w:rsidRDefault="009D458F"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B74F3"/>
    <w:rsid w:val="001C17BD"/>
    <w:rsid w:val="001C3348"/>
    <w:rsid w:val="001C55A7"/>
    <w:rsid w:val="001C6B76"/>
    <w:rsid w:val="001D089D"/>
    <w:rsid w:val="001D0CF1"/>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37AB2"/>
    <w:rsid w:val="0024300E"/>
    <w:rsid w:val="0024317E"/>
    <w:rsid w:val="0024440B"/>
    <w:rsid w:val="00245CA5"/>
    <w:rsid w:val="00246DEC"/>
    <w:rsid w:val="00247AF2"/>
    <w:rsid w:val="00251767"/>
    <w:rsid w:val="00251857"/>
    <w:rsid w:val="0026002A"/>
    <w:rsid w:val="0026205F"/>
    <w:rsid w:val="00274F04"/>
    <w:rsid w:val="00281014"/>
    <w:rsid w:val="00281899"/>
    <w:rsid w:val="00281913"/>
    <w:rsid w:val="0029061A"/>
    <w:rsid w:val="00291DFC"/>
    <w:rsid w:val="002951D3"/>
    <w:rsid w:val="002A2B94"/>
    <w:rsid w:val="002A427F"/>
    <w:rsid w:val="002A678C"/>
    <w:rsid w:val="002B2B74"/>
    <w:rsid w:val="002B583D"/>
    <w:rsid w:val="002B5958"/>
    <w:rsid w:val="002B7133"/>
    <w:rsid w:val="002C0600"/>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5E5C"/>
    <w:rsid w:val="003966B7"/>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52F0"/>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0AED"/>
    <w:rsid w:val="00524F69"/>
    <w:rsid w:val="00525442"/>
    <w:rsid w:val="00525F96"/>
    <w:rsid w:val="00527B72"/>
    <w:rsid w:val="00527D9B"/>
    <w:rsid w:val="00533C02"/>
    <w:rsid w:val="00540F23"/>
    <w:rsid w:val="00542029"/>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164A6"/>
    <w:rsid w:val="006203DD"/>
    <w:rsid w:val="0062198F"/>
    <w:rsid w:val="00627FBE"/>
    <w:rsid w:val="00631795"/>
    <w:rsid w:val="006420AC"/>
    <w:rsid w:val="006510A8"/>
    <w:rsid w:val="00654E5E"/>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C1F"/>
    <w:rsid w:val="006D2F93"/>
    <w:rsid w:val="006D3671"/>
    <w:rsid w:val="006E20B7"/>
    <w:rsid w:val="006E3934"/>
    <w:rsid w:val="006E6A85"/>
    <w:rsid w:val="006F147B"/>
    <w:rsid w:val="006F5B14"/>
    <w:rsid w:val="006F7F2A"/>
    <w:rsid w:val="007025C8"/>
    <w:rsid w:val="00703C01"/>
    <w:rsid w:val="00706DB3"/>
    <w:rsid w:val="007109DF"/>
    <w:rsid w:val="00711190"/>
    <w:rsid w:val="00712DE2"/>
    <w:rsid w:val="00714E1D"/>
    <w:rsid w:val="00716486"/>
    <w:rsid w:val="0071671E"/>
    <w:rsid w:val="0072254A"/>
    <w:rsid w:val="00722769"/>
    <w:rsid w:val="0072320A"/>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11D3"/>
    <w:rsid w:val="00825E73"/>
    <w:rsid w:val="00832945"/>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8F17CE"/>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458F"/>
    <w:rsid w:val="009D76FF"/>
    <w:rsid w:val="009F0B4C"/>
    <w:rsid w:val="009F1A9A"/>
    <w:rsid w:val="009F2BC3"/>
    <w:rsid w:val="009F4991"/>
    <w:rsid w:val="009F7145"/>
    <w:rsid w:val="00A01472"/>
    <w:rsid w:val="00A051DD"/>
    <w:rsid w:val="00A0771C"/>
    <w:rsid w:val="00A10581"/>
    <w:rsid w:val="00A110CD"/>
    <w:rsid w:val="00A1196D"/>
    <w:rsid w:val="00A12672"/>
    <w:rsid w:val="00A16841"/>
    <w:rsid w:val="00A16955"/>
    <w:rsid w:val="00A21899"/>
    <w:rsid w:val="00A22FB7"/>
    <w:rsid w:val="00A2346B"/>
    <w:rsid w:val="00A259A2"/>
    <w:rsid w:val="00A2630B"/>
    <w:rsid w:val="00A26709"/>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2985"/>
    <w:rsid w:val="00B03CFE"/>
    <w:rsid w:val="00B059C6"/>
    <w:rsid w:val="00B065D2"/>
    <w:rsid w:val="00B12853"/>
    <w:rsid w:val="00B148D9"/>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33716"/>
    <w:rsid w:val="00C34E37"/>
    <w:rsid w:val="00C4211C"/>
    <w:rsid w:val="00C57B38"/>
    <w:rsid w:val="00C61652"/>
    <w:rsid w:val="00C637FB"/>
    <w:rsid w:val="00C65AF8"/>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A1658"/>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71DC5"/>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D47E7"/>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0247425">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4BBCD-7BC3-9E49-A67B-62BDF8F4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3443</Words>
  <Characters>19627</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30</cp:revision>
  <dcterms:created xsi:type="dcterms:W3CDTF">2018-08-07T21:42:00Z</dcterms:created>
  <dcterms:modified xsi:type="dcterms:W3CDTF">2018-08-08T17:13:00Z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