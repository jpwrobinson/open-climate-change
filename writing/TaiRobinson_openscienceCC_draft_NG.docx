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Advancing </w:t>
      </w:r>
      <w:commentRangeStart w:id="0"/>
      <w:r>
        <w:rPr>
          <w:rFonts w:ascii="Times New Roman" w:eastAsia="Times New Roman" w:hAnsi="Times New Roman" w:cs="Times New Roman"/>
          <w:b/>
          <w:sz w:val="24"/>
          <w:szCs w:val="24"/>
        </w:rPr>
        <w:t>climate change research</w:t>
      </w:r>
      <w:commentRangeEnd w:id="0"/>
      <w:r w:rsidR="00572756">
        <w:rPr>
          <w:rStyle w:val="CommentReference"/>
        </w:rPr>
        <w:commentReference w:id="0"/>
      </w:r>
      <w:r>
        <w:rPr>
          <w:rFonts w:ascii="Times New Roman" w:eastAsia="Times New Roman" w:hAnsi="Times New Roman" w:cs="Times New Roman"/>
          <w:b/>
          <w:sz w:val="24"/>
          <w:szCs w:val="24"/>
        </w:rPr>
        <w:t xml:space="preserve">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D8F16FE" w14:textId="170B87FB" w:rsidR="00995D87" w:rsidRPr="001F2C1D" w:rsidRDefault="00F9178A" w:rsidP="00F9178A">
      <w:pPr>
        <w:pStyle w:val="Normal1"/>
        <w:spacing w:line="480" w:lineRule="auto"/>
        <w:rPr>
          <w:rFonts w:ascii="Times New Roman" w:eastAsia="Times New Roman" w:hAnsi="Times New Roman" w:cs="Times New Roman"/>
          <w:b/>
          <w:sz w:val="24"/>
          <w:szCs w:val="24"/>
        </w:rPr>
      </w:pPr>
      <w:r w:rsidRPr="001F2C1D">
        <w:rPr>
          <w:rFonts w:ascii="Times New Roman" w:eastAsia="Times New Roman" w:hAnsi="Times New Roman" w:cs="Times New Roman"/>
          <w:b/>
          <w:sz w:val="24"/>
          <w:szCs w:val="24"/>
        </w:rPr>
        <w:t xml:space="preserve">Accelerating </w:t>
      </w:r>
      <w:r w:rsidR="00B84E93">
        <w:rPr>
          <w:rFonts w:ascii="Times New Roman" w:eastAsia="Times New Roman" w:hAnsi="Times New Roman" w:cs="Times New Roman"/>
          <w:b/>
          <w:sz w:val="24"/>
          <w:szCs w:val="24"/>
        </w:rPr>
        <w:t xml:space="preserve">the </w:t>
      </w:r>
      <w:r w:rsidRPr="001F2C1D">
        <w:rPr>
          <w:rFonts w:ascii="Times New Roman" w:eastAsia="Times New Roman" w:hAnsi="Times New Roman" w:cs="Times New Roman"/>
          <w:b/>
          <w:sz w:val="24"/>
          <w:szCs w:val="24"/>
        </w:rPr>
        <w:t xml:space="preserve">progression of climate change research warrants open science (OS). OS practices </w:t>
      </w:r>
      <w:r w:rsidR="00FD31D2">
        <w:rPr>
          <w:rFonts w:ascii="Times New Roman" w:eastAsia="Times New Roman" w:hAnsi="Times New Roman" w:cs="Times New Roman"/>
          <w:b/>
          <w:sz w:val="24"/>
          <w:szCs w:val="24"/>
        </w:rPr>
        <w:t>can improve research communication among scientists, public institutions and developing countries, increase collaboration potential, and facilitate rapid, robust climate change triage. By enhancing both the academic and societal impact of climate change research, OS can improve our understanding and management of climate change impacts.</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244D5040" w14:textId="02D719D0" w:rsidR="00995D87" w:rsidRDefault="00B365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D2C1F">
        <w:rPr>
          <w:rFonts w:ascii="Times New Roman" w:eastAsia="Times New Roman" w:hAnsi="Times New Roman" w:cs="Times New Roman"/>
          <w:sz w:val="24"/>
          <w:szCs w:val="24"/>
        </w:rPr>
        <w:t>Open science (OS)</w:t>
      </w:r>
      <w:r w:rsidR="00533C02">
        <w:rPr>
          <w:rFonts w:ascii="Times New Roman" w:eastAsia="Times New Roman" w:hAnsi="Times New Roman" w:cs="Times New Roman"/>
          <w:sz w:val="24"/>
          <w:szCs w:val="24"/>
        </w:rPr>
        <w:t xml:space="preserve"> practices enable</w:t>
      </w:r>
      <w:r w:rsidR="006D2C1F">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Adoption of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 xml:space="preserve">can have wide-ranging benefits, </w:t>
      </w:r>
      <w:r w:rsidR="00C967B8">
        <w:rPr>
          <w:rFonts w:ascii="Times New Roman" w:eastAsia="Times New Roman" w:hAnsi="Times New Roman" w:cs="Times New Roman"/>
          <w:sz w:val="24"/>
          <w:szCs w:val="24"/>
        </w:rPr>
        <w:t>includ</w:t>
      </w:r>
      <w:commentRangeStart w:id="1"/>
      <w:r w:rsidR="00C967B8">
        <w:rPr>
          <w:rFonts w:ascii="Times New Roman" w:eastAsia="Times New Roman" w:hAnsi="Times New Roman" w:cs="Times New Roman"/>
          <w:sz w:val="24"/>
          <w:szCs w:val="24"/>
        </w:rPr>
        <w:t xml:space="preserve">ing </w:t>
      </w:r>
      <w:r w:rsidR="00F9178A">
        <w:rPr>
          <w:rFonts w:ascii="Times New Roman" w:eastAsia="Times New Roman" w:hAnsi="Times New Roman" w:cs="Times New Roman"/>
          <w:sz w:val="24"/>
          <w:szCs w:val="24"/>
        </w:rPr>
        <w:t>increased citation rates of open access (</w:t>
      </w:r>
      <w:commentRangeEnd w:id="1"/>
      <w:r w:rsidR="00572756">
        <w:rPr>
          <w:rStyle w:val="CommentReference"/>
        </w:rPr>
        <w:commentReference w:id="1"/>
      </w:r>
      <w:r w:rsidR="00F9178A">
        <w:rPr>
          <w:rFonts w:ascii="Times New Roman" w:eastAsia="Times New Roman" w:hAnsi="Times New Roman" w:cs="Times New Roman"/>
          <w:sz w:val="24"/>
          <w:szCs w:val="24"/>
        </w:rPr>
        <w:t xml:space="preserve">OA) publications (‘the OA citation advantage’) </w:t>
      </w:r>
      <w:r w:rsidR="00274F04"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improved collaboration, reproducibility, and scientific 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and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7777777" w:rsidR="00F9178A" w:rsidRDefault="00F9178A" w:rsidP="00F9178A">
      <w:pPr>
        <w:pStyle w:val="Normal1"/>
        <w:spacing w:line="480" w:lineRule="auto"/>
        <w:rPr>
          <w:rFonts w:ascii="Times New Roman" w:eastAsia="Times New Roman" w:hAnsi="Times New Roman" w:cs="Times New Roman"/>
          <w:sz w:val="24"/>
          <w:szCs w:val="24"/>
        </w:rPr>
      </w:pPr>
    </w:p>
    <w:p w14:paraId="0A7F2F84" w14:textId="43DAB53B" w:rsidR="00995D87" w:rsidRDefault="00F9178A" w:rsidP="00456B54">
      <w:pPr>
        <w:pStyle w:val="Normal1"/>
        <w:spacing w:line="480" w:lineRule="auto"/>
        <w:ind w:firstLine="720"/>
        <w:rPr>
          <w:rFonts w:ascii="Times New Roman" w:eastAsia="Times New Roman" w:hAnsi="Times New Roman" w:cs="Times New Roman"/>
          <w:i/>
          <w:sz w:val="24"/>
          <w:szCs w:val="24"/>
          <w:highlight w:val="cyan"/>
        </w:rPr>
      </w:pPr>
      <w:commentRangeStart w:id="2"/>
      <w:r>
        <w:rPr>
          <w:rFonts w:ascii="Times New Roman" w:eastAsia="Times New Roman" w:hAnsi="Times New Roman" w:cs="Times New Roman"/>
          <w:sz w:val="24"/>
          <w:szCs w:val="24"/>
        </w:rPr>
        <w:t xml:space="preserve">Climate change research </w:t>
      </w:r>
      <w:r w:rsidR="000B4835">
        <w:rPr>
          <w:rFonts w:ascii="Times New Roman" w:eastAsia="Times New Roman" w:hAnsi="Times New Roman" w:cs="Times New Roman"/>
          <w:sz w:val="24"/>
          <w:szCs w:val="24"/>
        </w:rPr>
        <w:t xml:space="preserve">enhances </w:t>
      </w:r>
      <w:r>
        <w:rPr>
          <w:rFonts w:ascii="Times New Roman" w:eastAsia="Times New Roman" w:hAnsi="Times New Roman" w:cs="Times New Roman"/>
          <w:sz w:val="24"/>
          <w:szCs w:val="24"/>
        </w:rPr>
        <w:t xml:space="preserve">our understanding of how global environmental change </w:t>
      </w:r>
      <w:r w:rsidR="000B4835">
        <w:rPr>
          <w:rFonts w:ascii="Times New Roman" w:eastAsia="Times New Roman" w:hAnsi="Times New Roman" w:cs="Times New Roman"/>
          <w:sz w:val="24"/>
          <w:szCs w:val="24"/>
        </w:rPr>
        <w:t xml:space="preserve">affects </w:t>
      </w:r>
      <w:r>
        <w:rPr>
          <w:rFonts w:ascii="Times New Roman" w:eastAsia="Times New Roman" w:hAnsi="Times New Roman" w:cs="Times New Roman"/>
          <w:sz w:val="24"/>
          <w:szCs w:val="24"/>
        </w:rPr>
        <w:t>nature and society, from tracking declines in ecosystem function to assessing changes in food security</w:t>
      </w:r>
      <w:r w:rsidR="00274F04">
        <w:rPr>
          <w:rFonts w:ascii="Times New Roman" w:eastAsia="Times New Roman" w:hAnsi="Times New Roman" w:cs="Times New Roman"/>
          <w:sz w:val="24"/>
          <w:szCs w:val="24"/>
        </w:rPr>
        <w:t xml:space="preserve"> </w:t>
      </w:r>
      <w:commentRangeEnd w:id="2"/>
      <w:r w:rsidR="00572756">
        <w:rPr>
          <w:rStyle w:val="CommentReference"/>
        </w:rPr>
        <w:commentReference w:id="2"/>
      </w:r>
      <w:r w:rsidR="00F521D8" w:rsidRPr="00F521D8">
        <w:rPr>
          <w:rFonts w:ascii="Times New Roman" w:eastAsia="Times New Roman" w:hAnsi="Times New Roman" w:cs="Times New Roman"/>
          <w:noProof/>
          <w:sz w:val="24"/>
          <w:szCs w:val="24"/>
        </w:rPr>
        <w:t>(IPCC, 2014)</w:t>
      </w:r>
      <w:r>
        <w:rPr>
          <w:rFonts w:ascii="Times New Roman" w:eastAsia="Times New Roman" w:hAnsi="Times New Roman" w:cs="Times New Roman"/>
          <w:sz w:val="24"/>
          <w:szCs w:val="24"/>
        </w:rPr>
        <w:t xml:space="preserve">. </w:t>
      </w:r>
      <w:r w:rsidR="00FE60A6">
        <w:rPr>
          <w:rFonts w:ascii="Times New Roman" w:eastAsia="Times New Roman" w:hAnsi="Times New Roman" w:cs="Times New Roman"/>
          <w:sz w:val="24"/>
          <w:szCs w:val="24"/>
        </w:rPr>
        <w:t>Successful a</w:t>
      </w:r>
      <w:r w:rsidR="00DC0D15">
        <w:rPr>
          <w:rFonts w:ascii="Times New Roman" w:eastAsia="Times New Roman" w:hAnsi="Times New Roman" w:cs="Times New Roman"/>
          <w:sz w:val="24"/>
          <w:szCs w:val="24"/>
        </w:rPr>
        <w:t>daptation and mitigation of climate change impacts requires</w:t>
      </w:r>
      <w:r w:rsidR="00F96C12">
        <w:rPr>
          <w:rFonts w:ascii="Times New Roman" w:eastAsia="Times New Roman" w:hAnsi="Times New Roman" w:cs="Times New Roman"/>
          <w:sz w:val="24"/>
          <w:szCs w:val="24"/>
        </w:rPr>
        <w:t xml:space="preserve"> collaborations between</w:t>
      </w:r>
      <w:r w:rsidR="00FE60A6">
        <w:rPr>
          <w:rFonts w:ascii="Times New Roman" w:eastAsia="Times New Roman" w:hAnsi="Times New Roman" w:cs="Times New Roman"/>
          <w:sz w:val="24"/>
          <w:szCs w:val="24"/>
        </w:rPr>
        <w:t xml:space="preserve"> diverse disciplines</w:t>
      </w:r>
      <w:r w:rsidR="00F96C12">
        <w:rPr>
          <w:rFonts w:ascii="Times New Roman" w:eastAsia="Times New Roman" w:hAnsi="Times New Roman" w:cs="Times New Roman"/>
          <w:sz w:val="24"/>
          <w:szCs w:val="24"/>
        </w:rPr>
        <w:t xml:space="preserve"> to generate robust scientific evidence</w:t>
      </w:r>
      <w:r>
        <w:rPr>
          <w:rFonts w:ascii="Times New Roman" w:eastAsia="Times New Roman" w:hAnsi="Times New Roman" w:cs="Times New Roman"/>
          <w:sz w:val="24"/>
          <w:szCs w:val="24"/>
        </w:rPr>
        <w:t xml:space="preserve">. </w:t>
      </w:r>
      <w:r w:rsidR="00FE60A6">
        <w:rPr>
          <w:rFonts w:ascii="Times New Roman" w:eastAsia="Times New Roman" w:hAnsi="Times New Roman" w:cs="Times New Roman"/>
          <w:sz w:val="24"/>
          <w:szCs w:val="24"/>
        </w:rPr>
        <w:t>However, climate change research practices need updating: key research</w:t>
      </w:r>
      <w:r w:rsidR="00E85FC5">
        <w:rPr>
          <w:rFonts w:ascii="Times New Roman" w:eastAsia="Times New Roman" w:hAnsi="Times New Roman" w:cs="Times New Roman"/>
          <w:sz w:val="24"/>
          <w:szCs w:val="24"/>
        </w:rPr>
        <w:t xml:space="preserve"> findings</w:t>
      </w:r>
      <w:r w:rsidR="00FE6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remain behind</w:t>
      </w:r>
      <w:r w:rsidR="00FE60A6">
        <w:rPr>
          <w:rFonts w:ascii="Times New Roman" w:eastAsia="Times New Roman" w:hAnsi="Times New Roman" w:cs="Times New Roman"/>
          <w:sz w:val="24"/>
          <w:szCs w:val="24"/>
        </w:rPr>
        <w:t xml:space="preserve"> journal</w:t>
      </w:r>
      <w:r>
        <w:rPr>
          <w:rFonts w:ascii="Times New Roman" w:eastAsia="Times New Roman" w:hAnsi="Times New Roman" w:cs="Times New Roman"/>
          <w:sz w:val="24"/>
          <w:szCs w:val="24"/>
        </w:rPr>
        <w:t xml:space="preserve"> paywalls, while scientific progress can</w:t>
      </w:r>
      <w:r w:rsidR="00E85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 impeded by low levels of reproducibility and transparency</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(Ellison, 2010; Morueta-Holme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t>, individual data ownership</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(Hampton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and ineffici</w:t>
      </w:r>
      <w:r w:rsidR="00EE0DBE">
        <w:rPr>
          <w:rFonts w:ascii="Times New Roman" w:eastAsia="Times New Roman" w:hAnsi="Times New Roman" w:cs="Times New Roman"/>
          <w:sz w:val="24"/>
          <w:szCs w:val="24"/>
        </w:rPr>
        <w:t>ent research workflows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Furthermore,</w:t>
      </w:r>
      <w:r w:rsidR="00F96C12">
        <w:rPr>
          <w:rFonts w:ascii="Times New Roman" w:eastAsia="Times New Roman" w:hAnsi="Times New Roman" w:cs="Times New Roman"/>
          <w:sz w:val="24"/>
          <w:szCs w:val="24"/>
        </w:rPr>
        <w:t xml:space="preserve"> the level of public interest and policy focus on climate change issues depend upon fast</w:t>
      </w:r>
      <w:r>
        <w:rPr>
          <w:rFonts w:ascii="Times New Roman" w:eastAsia="Times New Roman" w:hAnsi="Times New Roman" w:cs="Times New Roman"/>
          <w:sz w:val="24"/>
          <w:szCs w:val="24"/>
        </w:rPr>
        <w:t xml:space="preserve"> communication of academic research </w:t>
      </w:r>
      <w:r w:rsidR="00F96C1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public institutions, yet the societal impact of climate </w:t>
      </w:r>
      <w:r>
        <w:rPr>
          <w:rFonts w:ascii="Times New Roman" w:eastAsia="Times New Roman" w:hAnsi="Times New Roman" w:cs="Times New Roman"/>
          <w:sz w:val="24"/>
          <w:szCs w:val="24"/>
        </w:rPr>
        <w:lastRenderedPageBreak/>
        <w:t xml:space="preserve">change studies likely differs according to their public availability and exposure. </w:t>
      </w:r>
      <w:r w:rsidR="00994CCB">
        <w:rPr>
          <w:rFonts w:ascii="Times New Roman" w:eastAsia="Times New Roman" w:hAnsi="Times New Roman" w:cs="Times New Roman"/>
          <w:sz w:val="24"/>
          <w:szCs w:val="24"/>
        </w:rPr>
        <w:t>Here, w</w:t>
      </w:r>
      <w:r>
        <w:rPr>
          <w:rFonts w:ascii="Times New Roman" w:eastAsia="Times New Roman" w:hAnsi="Times New Roman" w:cs="Times New Roman"/>
          <w:sz w:val="24"/>
          <w:szCs w:val="24"/>
        </w:rPr>
        <w:t xml:space="preserve">e argue that comprehensive uptake of OS principles, such as publishing OA, can advance climate change research and thereby accelerate efforts </w:t>
      </w:r>
      <w:r w:rsidR="00F65773">
        <w:rPr>
          <w:rFonts w:ascii="Times New Roman" w:eastAsia="Times New Roman" w:hAnsi="Times New Roman" w:cs="Times New Roman"/>
          <w:sz w:val="24"/>
          <w:szCs w:val="24"/>
        </w:rPr>
        <w:t xml:space="preserve">to mitigate </w:t>
      </w:r>
      <w:r>
        <w:rPr>
          <w:rFonts w:ascii="Times New Roman" w:eastAsia="Times New Roman" w:hAnsi="Times New Roman" w:cs="Times New Roman"/>
          <w:sz w:val="24"/>
          <w:szCs w:val="24"/>
        </w:rPr>
        <w:t xml:space="preserve">climate </w:t>
      </w:r>
      <w:r w:rsidR="00F96C12">
        <w:rPr>
          <w:rFonts w:ascii="Times New Roman" w:eastAsia="Times New Roman" w:hAnsi="Times New Roman" w:cs="Times New Roman"/>
          <w:sz w:val="24"/>
          <w:szCs w:val="24"/>
        </w:rPr>
        <w:t>change</w:t>
      </w:r>
      <w:r w:rsidR="00E85FC5">
        <w:rPr>
          <w:rFonts w:ascii="Times New Roman" w:eastAsia="Times New Roman" w:hAnsi="Times New Roman" w:cs="Times New Roman"/>
          <w:sz w:val="24"/>
          <w:szCs w:val="24"/>
        </w:rPr>
        <w:t xml:space="preserve"> impacts</w:t>
      </w:r>
      <w:r>
        <w:rPr>
          <w:rFonts w:ascii="Times New Roman" w:eastAsia="Times New Roman" w:hAnsi="Times New Roman" w:cs="Times New Roman"/>
          <w:sz w:val="24"/>
          <w:szCs w:val="24"/>
        </w:rPr>
        <w:t>. We use citation and social media metrics to underscore the benefits of publishing OA in raising the academic and societal impact of climate change research.</w:t>
      </w:r>
    </w:p>
    <w:p w14:paraId="4C4E8F2D" w14:textId="77777777" w:rsidR="00995D87" w:rsidRDefault="00995D87" w:rsidP="00F9178A">
      <w:pPr>
        <w:pStyle w:val="Normal1"/>
        <w:spacing w:line="480" w:lineRule="auto"/>
        <w:rPr>
          <w:rFonts w:ascii="Times New Roman" w:eastAsia="Times New Roman" w:hAnsi="Times New Roman" w:cs="Times New Roman"/>
          <w:i/>
          <w:sz w:val="24"/>
          <w:szCs w:val="24"/>
          <w:highlight w:val="cyan"/>
        </w:rPr>
      </w:pPr>
    </w:p>
    <w:p w14:paraId="7CD7A256" w14:textId="77777777"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Citation and social media benefits of OA </w:t>
      </w:r>
    </w:p>
    <w:p w14:paraId="777BBA25" w14:textId="77777777" w:rsidR="00F9178A" w:rsidRDefault="00F9178A" w:rsidP="00F9178A">
      <w:pPr>
        <w:pStyle w:val="Normal1"/>
        <w:spacing w:line="480" w:lineRule="auto"/>
        <w:rPr>
          <w:rFonts w:ascii="Times New Roman" w:eastAsia="Times New Roman" w:hAnsi="Times New Roman" w:cs="Times New Roman"/>
          <w:sz w:val="24"/>
          <w:szCs w:val="24"/>
        </w:rPr>
      </w:pPr>
    </w:p>
    <w:p w14:paraId="60A115D9" w14:textId="3B2FAEA0" w:rsidR="00995D87" w:rsidRDefault="00F0660F"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commentRangeStart w:id="3"/>
      <w:r>
        <w:rPr>
          <w:rFonts w:ascii="Times New Roman" w:eastAsia="Times New Roman" w:hAnsi="Times New Roman" w:cs="Times New Roman"/>
          <w:sz w:val="24"/>
          <w:szCs w:val="24"/>
        </w:rPr>
        <w:t>climate change</w:t>
      </w:r>
      <w:r w:rsidR="004F31CD">
        <w:rPr>
          <w:rFonts w:ascii="Times New Roman" w:eastAsia="Times New Roman" w:hAnsi="Times New Roman" w:cs="Times New Roman"/>
          <w:sz w:val="24"/>
          <w:szCs w:val="24"/>
        </w:rPr>
        <w:t xml:space="preserve"> </w:t>
      </w:r>
      <w:commentRangeEnd w:id="3"/>
      <w:r w:rsidR="00572756">
        <w:rPr>
          <w:rStyle w:val="CommentReference"/>
        </w:rPr>
        <w:commentReference w:id="3"/>
      </w:r>
      <w:r w:rsidR="004F31CD">
        <w:rPr>
          <w:rFonts w:ascii="Times New Roman" w:eastAsia="Times New Roman" w:hAnsi="Times New Roman" w:cs="Times New Roman"/>
          <w:sz w:val="24"/>
          <w:szCs w:val="24"/>
        </w:rPr>
        <w:t>publications</w:t>
      </w:r>
      <w:r>
        <w:rPr>
          <w:rFonts w:ascii="Times New Roman" w:eastAsia="Times New Roman" w:hAnsi="Times New Roman" w:cs="Times New Roman"/>
          <w:sz w:val="24"/>
          <w:szCs w:val="24"/>
        </w:rPr>
        <w:t xml:space="preserve"> 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and increasing to 26% </w:t>
      </w:r>
      <w:bookmarkStart w:id="4" w:name="_GoBack"/>
      <w:bookmarkEnd w:id="4"/>
      <w:r w:rsidR="00F9178A">
        <w:rPr>
          <w:rFonts w:ascii="Times New Roman" w:eastAsia="Times New Roman" w:hAnsi="Times New Roman" w:cs="Times New Roman"/>
          <w:sz w:val="24"/>
          <w:szCs w:val="24"/>
        </w:rPr>
        <w:t>in 2016 (Fig</w:t>
      </w:r>
      <w:r w:rsidR="00BA2626">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1). However, this varies by journal impact factor. </w:t>
      </w:r>
      <w:r w:rsidR="009829DE">
        <w:rPr>
          <w:rFonts w:ascii="Times New Roman" w:eastAsia="Times New Roman" w:hAnsi="Times New Roman" w:cs="Times New Roman"/>
          <w:sz w:val="24"/>
          <w:szCs w:val="24"/>
        </w:rPr>
        <w:t>F</w:t>
      </w:r>
      <w:commentRangeStart w:id="5"/>
      <w:r w:rsidR="009829DE">
        <w:rPr>
          <w:rFonts w:ascii="Times New Roman" w:eastAsia="Times New Roman" w:hAnsi="Times New Roman" w:cs="Times New Roman"/>
          <w:sz w:val="24"/>
          <w:szCs w:val="24"/>
        </w:rPr>
        <w:t xml:space="preserve">or </w:t>
      </w:r>
      <w:r w:rsidR="00F9178A">
        <w:rPr>
          <w:rFonts w:ascii="Times New Roman" w:eastAsia="Times New Roman" w:hAnsi="Times New Roman" w:cs="Times New Roman"/>
          <w:sz w:val="24"/>
          <w:szCs w:val="24"/>
        </w:rPr>
        <w:t xml:space="preserve">low and very high journal impact </w:t>
      </w:r>
      <w:r w:rsidR="009829DE">
        <w:rPr>
          <w:rFonts w:ascii="Times New Roman" w:eastAsia="Times New Roman" w:hAnsi="Times New Roman" w:cs="Times New Roman"/>
          <w:sz w:val="24"/>
          <w:szCs w:val="24"/>
        </w:rPr>
        <w:t>categories</w:t>
      </w:r>
      <w:r w:rsidR="00F9178A">
        <w:rPr>
          <w:rFonts w:ascii="Times New Roman" w:eastAsia="Times New Roman" w:hAnsi="Times New Roman" w:cs="Times New Roman"/>
          <w:sz w:val="24"/>
          <w:szCs w:val="24"/>
        </w:rPr>
        <w:t xml:space="preserve">, OA publications </w:t>
      </w:r>
      <w:r w:rsidR="00456B54">
        <w:rPr>
          <w:rFonts w:ascii="Times New Roman" w:eastAsia="Times New Roman" w:hAnsi="Times New Roman" w:cs="Times New Roman"/>
          <w:sz w:val="24"/>
          <w:szCs w:val="24"/>
        </w:rPr>
        <w:t xml:space="preserve">in 2016 </w:t>
      </w:r>
      <w:r w:rsidR="00F9178A">
        <w:rPr>
          <w:rFonts w:ascii="Times New Roman" w:eastAsia="Times New Roman" w:hAnsi="Times New Roman" w:cs="Times New Roman"/>
          <w:sz w:val="24"/>
          <w:szCs w:val="24"/>
        </w:rPr>
        <w:t>accounted for &lt;16%, while medium and high</w:t>
      </w:r>
      <w:r w:rsidR="009829DE">
        <w:rPr>
          <w:rFonts w:ascii="Times New Roman" w:eastAsia="Times New Roman" w:hAnsi="Times New Roman" w:cs="Times New Roman"/>
          <w:sz w:val="24"/>
          <w:szCs w:val="24"/>
        </w:rPr>
        <w:t xml:space="preserve"> impact journal studies</w:t>
      </w:r>
      <w:r w:rsidR="00F9178A">
        <w:rPr>
          <w:rFonts w:ascii="Times New Roman" w:eastAsia="Times New Roman" w:hAnsi="Times New Roman" w:cs="Times New Roman"/>
          <w:sz w:val="24"/>
          <w:szCs w:val="24"/>
        </w:rPr>
        <w:t xml:space="preserve"> </w:t>
      </w:r>
      <w:r w:rsidR="009829DE">
        <w:rPr>
          <w:rFonts w:ascii="Times New Roman" w:eastAsia="Times New Roman" w:hAnsi="Times New Roman" w:cs="Times New Roman"/>
          <w:sz w:val="24"/>
          <w:szCs w:val="24"/>
        </w:rPr>
        <w:t>were</w:t>
      </w:r>
      <w:r w:rsidR="00F9178A">
        <w:rPr>
          <w:rFonts w:ascii="Times New Roman" w:eastAsia="Times New Roman" w:hAnsi="Times New Roman" w:cs="Times New Roman"/>
          <w:sz w:val="24"/>
          <w:szCs w:val="24"/>
        </w:rPr>
        <w:t xml:space="preserve"> 41% and 29%</w:t>
      </w:r>
      <w:r w:rsidR="009829DE">
        <w:rPr>
          <w:rFonts w:ascii="Times New Roman" w:eastAsia="Times New Roman" w:hAnsi="Times New Roman" w:cs="Times New Roman"/>
          <w:sz w:val="24"/>
          <w:szCs w:val="24"/>
        </w:rPr>
        <w:t xml:space="preserve"> open access</w:t>
      </w:r>
      <w:r w:rsidR="00F9178A">
        <w:rPr>
          <w:rFonts w:ascii="Times New Roman" w:eastAsia="Times New Roman" w:hAnsi="Times New Roman" w:cs="Times New Roman"/>
          <w:sz w:val="24"/>
          <w:szCs w:val="24"/>
        </w:rPr>
        <w:t xml:space="preserve">, respectively. </w:t>
      </w:r>
      <w:r w:rsidR="00E85FC5">
        <w:rPr>
          <w:rFonts w:ascii="Times New Roman" w:eastAsia="Times New Roman" w:hAnsi="Times New Roman" w:cs="Times New Roman"/>
          <w:sz w:val="24"/>
          <w:szCs w:val="24"/>
        </w:rPr>
        <w:t>M</w:t>
      </w:r>
      <w:r w:rsidR="00F9178A">
        <w:rPr>
          <w:rFonts w:ascii="Times New Roman" w:eastAsia="Times New Roman" w:hAnsi="Times New Roman" w:cs="Times New Roman"/>
          <w:sz w:val="24"/>
          <w:szCs w:val="24"/>
        </w:rPr>
        <w:t xml:space="preserve">ore popular OA journals, such as PLoS ONE and Nature Scientific Reports, </w:t>
      </w:r>
      <w:del w:id="6" w:author="Graham, Nick" w:date="2018-04-25T15:08:00Z">
        <w:r w:rsidR="00F9178A" w:rsidDel="00572756">
          <w:rPr>
            <w:rFonts w:ascii="Times New Roman" w:eastAsia="Times New Roman" w:hAnsi="Times New Roman" w:cs="Times New Roman"/>
            <w:sz w:val="24"/>
            <w:szCs w:val="24"/>
          </w:rPr>
          <w:delText xml:space="preserve">were </w:delText>
        </w:r>
        <w:r w:rsidR="00E85FC5" w:rsidDel="00572756">
          <w:rPr>
            <w:rFonts w:ascii="Times New Roman" w:eastAsia="Times New Roman" w:hAnsi="Times New Roman" w:cs="Times New Roman"/>
            <w:sz w:val="24"/>
            <w:szCs w:val="24"/>
          </w:rPr>
          <w:delText>categorized</w:delText>
        </w:r>
      </w:del>
      <w:ins w:id="7" w:author="Graham, Nick" w:date="2018-04-25T15:08:00Z">
        <w:r w:rsidR="00572756">
          <w:rPr>
            <w:rFonts w:ascii="Times New Roman" w:eastAsia="Times New Roman" w:hAnsi="Times New Roman" w:cs="Times New Roman"/>
            <w:sz w:val="24"/>
            <w:szCs w:val="24"/>
          </w:rPr>
          <w:t>are</w:t>
        </w:r>
      </w:ins>
      <w:del w:id="8" w:author="Graham, Nick" w:date="2018-04-25T15:08:00Z">
        <w:r w:rsidR="00E85FC5" w:rsidDel="00572756">
          <w:rPr>
            <w:rFonts w:ascii="Times New Roman" w:eastAsia="Times New Roman" w:hAnsi="Times New Roman" w:cs="Times New Roman"/>
            <w:sz w:val="24"/>
            <w:szCs w:val="24"/>
          </w:rPr>
          <w:delText xml:space="preserve"> as</w:delText>
        </w:r>
      </w:del>
      <w:r w:rsidR="00E85FC5">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medium to high </w:t>
      </w:r>
      <w:commentRangeEnd w:id="5"/>
      <w:r w:rsidR="00BB51C9">
        <w:rPr>
          <w:rStyle w:val="CommentReference"/>
        </w:rPr>
        <w:commentReference w:id="5"/>
      </w:r>
      <w:r w:rsidR="00E85FC5">
        <w:rPr>
          <w:rFonts w:ascii="Times New Roman" w:eastAsia="Times New Roman" w:hAnsi="Times New Roman" w:cs="Times New Roman"/>
          <w:sz w:val="24"/>
          <w:szCs w:val="24"/>
        </w:rPr>
        <w:t>imp</w:t>
      </w:r>
      <w:commentRangeStart w:id="9"/>
      <w:r w:rsidR="00E85FC5">
        <w:rPr>
          <w:rFonts w:ascii="Times New Roman" w:eastAsia="Times New Roman" w:hAnsi="Times New Roman" w:cs="Times New Roman"/>
          <w:sz w:val="24"/>
          <w:szCs w:val="24"/>
        </w:rPr>
        <w:t>act</w:t>
      </w:r>
      <w:r w:rsidR="00F9178A">
        <w:rPr>
          <w:rFonts w:ascii="Times New Roman" w:eastAsia="Times New Roman" w:hAnsi="Times New Roman" w:cs="Times New Roman"/>
          <w:sz w:val="24"/>
          <w:szCs w:val="24"/>
        </w:rPr>
        <w:t xml:space="preserve">, which could explain the higher proportions of OA publications in these groups. </w:t>
      </w:r>
      <w:commentRangeEnd w:id="9"/>
      <w:r w:rsidR="00572756">
        <w:rPr>
          <w:rStyle w:val="CommentReference"/>
        </w:rPr>
        <w:commentReference w:id="9"/>
      </w:r>
    </w:p>
    <w:p w14:paraId="1ED02224"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BA7FAB" w14:textId="7EC0BCD2" w:rsidR="00995D87" w:rsidRDefault="00F9178A"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researchers benefit from institutional subscriptions to various publishers to access </w:t>
      </w:r>
      <w:r w:rsidR="00E85FC5">
        <w:rPr>
          <w:rFonts w:ascii="Times New Roman" w:eastAsia="Times New Roman" w:hAnsi="Times New Roman" w:cs="Times New Roman"/>
          <w:sz w:val="24"/>
          <w:szCs w:val="24"/>
        </w:rPr>
        <w:t xml:space="preserve">closed </w:t>
      </w:r>
      <w:r>
        <w:rPr>
          <w:rFonts w:ascii="Times New Roman" w:eastAsia="Times New Roman" w:hAnsi="Times New Roman" w:cs="Times New Roman"/>
          <w:sz w:val="24"/>
          <w:szCs w:val="24"/>
        </w:rPr>
        <w:t>publications</w:t>
      </w:r>
      <w:r w:rsidR="00E85FC5">
        <w:rPr>
          <w:rFonts w:ascii="Times New Roman" w:eastAsia="Times New Roman" w:hAnsi="Times New Roman" w:cs="Times New Roman"/>
          <w:sz w:val="24"/>
          <w:szCs w:val="24"/>
        </w:rPr>
        <w:t xml:space="preserve"> (i.e. subscription only)</w:t>
      </w:r>
      <w:r>
        <w:rPr>
          <w:rFonts w:ascii="Times New Roman" w:eastAsia="Times New Roman" w:hAnsi="Times New Roman" w:cs="Times New Roman"/>
          <w:sz w:val="24"/>
          <w:szCs w:val="24"/>
        </w:rPr>
        <w:t>, yet OA publications generally have increased citation rates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Wang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xml:space="preserve">, 2015; McKiernan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OA</w:t>
      </w:r>
      <w:r w:rsidR="004F31CD">
        <w:rPr>
          <w:rFonts w:ascii="Times New Roman" w:eastAsia="Times New Roman" w:hAnsi="Times New Roman" w:cs="Times New Roman"/>
          <w:sz w:val="24"/>
          <w:szCs w:val="24"/>
        </w:rPr>
        <w:t xml:space="preserve"> climate change</w:t>
      </w:r>
      <w:r>
        <w:rPr>
          <w:rFonts w:ascii="Times New Roman" w:eastAsia="Times New Roman" w:hAnsi="Times New Roman" w:cs="Times New Roman"/>
          <w:sz w:val="24"/>
          <w:szCs w:val="24"/>
        </w:rPr>
        <w:t xml:space="preserve">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were also cited more than</w:t>
      </w:r>
      <w:r>
        <w:rPr>
          <w:rFonts w:ascii="Times New Roman" w:eastAsia="Times New Roman" w:hAnsi="Times New Roman" w:cs="Times New Roman"/>
          <w:sz w:val="24"/>
          <w:szCs w:val="24"/>
        </w:rPr>
        <w:t xml:space="preserve"> closed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 xml:space="preserve">in </w:t>
      </w:r>
      <w:r w:rsidR="004F31C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journal impact </w:t>
      </w:r>
      <w:r w:rsidR="004F31CD">
        <w:rPr>
          <w:rFonts w:ascii="Times New Roman" w:eastAsia="Times New Roman" w:hAnsi="Times New Roman" w:cs="Times New Roman"/>
          <w:sz w:val="24"/>
          <w:szCs w:val="24"/>
        </w:rPr>
        <w:t>factor</w:t>
      </w:r>
      <w:r w:rsidR="00E85FC5">
        <w:rPr>
          <w:rFonts w:ascii="Times New Roman" w:eastAsia="Times New Roman" w:hAnsi="Times New Roman" w:cs="Times New Roman"/>
          <w:sz w:val="24"/>
          <w:szCs w:val="24"/>
        </w:rPr>
        <w:t xml:space="preserve"> groups </w:t>
      </w:r>
      <w:r>
        <w:rPr>
          <w:rFonts w:ascii="Times New Roman" w:eastAsia="Times New Roman" w:hAnsi="Times New Roman" w:cs="Times New Roman"/>
          <w:sz w:val="24"/>
          <w:szCs w:val="24"/>
        </w:rPr>
        <w:t>(Fig</w:t>
      </w:r>
      <w:r w:rsidR="00BA26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2a). While these differences are small, they suggest that OA publications can lead to earlier and increased citations,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p>
    <w:p w14:paraId="5AC08CA0" w14:textId="77777777" w:rsidR="00F9178A" w:rsidRDefault="00F9178A" w:rsidP="00F9178A">
      <w:pPr>
        <w:pStyle w:val="Normal1"/>
        <w:spacing w:line="480" w:lineRule="auto"/>
        <w:rPr>
          <w:rFonts w:ascii="Times New Roman" w:eastAsia="Times New Roman" w:hAnsi="Times New Roman" w:cs="Times New Roman"/>
          <w:sz w:val="24"/>
          <w:szCs w:val="24"/>
        </w:rPr>
      </w:pPr>
    </w:p>
    <w:p w14:paraId="27DFB73C" w14:textId="779E50D1" w:rsidR="00995D87" w:rsidRPr="00C57B38" w:rsidRDefault="00F9178A" w:rsidP="00147F27">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citation benefits of OA publishing, there are barriers and competing incentives to publish closed access instead. </w:t>
      </w:r>
      <w:r w:rsidR="00B90E18">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major barrier is </w:t>
      </w:r>
      <w:r w:rsidR="00B90E1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cost</w:t>
      </w:r>
      <w:r w:rsidR="00B90E18">
        <w:rPr>
          <w:rFonts w:ascii="Times New Roman" w:eastAsia="Times New Roman" w:hAnsi="Times New Roman" w:cs="Times New Roman"/>
          <w:sz w:val="24"/>
          <w:szCs w:val="24"/>
        </w:rPr>
        <w:t xml:space="preserve"> to publish OA</w:t>
      </w:r>
      <w:r w:rsidR="00147F27">
        <w:rPr>
          <w:rFonts w:ascii="Times New Roman" w:eastAsia="Times New Roman" w:hAnsi="Times New Roman" w:cs="Times New Roman"/>
          <w:sz w:val="24"/>
          <w:szCs w:val="24"/>
        </w:rPr>
        <w:t xml:space="preserve"> and the added tradeoffs between cost and journal prestige. For example, for the few high-impact OA journals</w:t>
      </w:r>
      <w:r w:rsidR="00C57B38">
        <w:rPr>
          <w:rFonts w:ascii="Times New Roman" w:eastAsia="Times New Roman" w:hAnsi="Times New Roman" w:cs="Times New Roman"/>
          <w:sz w:val="24"/>
          <w:szCs w:val="24"/>
        </w:rPr>
        <w:t>,</w:t>
      </w:r>
      <w:r w:rsidR="00147F27">
        <w:rPr>
          <w:rFonts w:ascii="Times New Roman" w:eastAsia="Times New Roman" w:hAnsi="Times New Roman" w:cs="Times New Roman"/>
          <w:sz w:val="24"/>
          <w:szCs w:val="24"/>
        </w:rPr>
        <w:t xml:space="preserve"> OA costs are prohibitively expensive</w:t>
      </w:r>
      <w:r w:rsidR="00C57B38">
        <w:rPr>
          <w:rFonts w:ascii="Times New Roman" w:eastAsia="Times New Roman" w:hAnsi="Times New Roman" w:cs="Times New Roman"/>
          <w:sz w:val="24"/>
          <w:szCs w:val="24"/>
        </w:rPr>
        <w:t xml:space="preserve"> (e.g. Nature Communications, $5,200 USD)</w:t>
      </w:r>
      <w:r w:rsidR="00147F27">
        <w:rPr>
          <w:rFonts w:ascii="Times New Roman" w:eastAsia="Times New Roman" w:hAnsi="Times New Roman" w:cs="Times New Roman"/>
          <w:sz w:val="24"/>
          <w:szCs w:val="24"/>
        </w:rPr>
        <w:t xml:space="preserve"> and authors may forego such costs and opt to submit papers to higher impact journals such as </w:t>
      </w:r>
      <w:commentRangeStart w:id="10"/>
      <w:r w:rsidR="00147F27">
        <w:rPr>
          <w:rFonts w:ascii="Times New Roman" w:eastAsia="Times New Roman" w:hAnsi="Times New Roman" w:cs="Times New Roman"/>
          <w:sz w:val="24"/>
          <w:szCs w:val="24"/>
        </w:rPr>
        <w:t>Nature or Science</w:t>
      </w:r>
      <w:commentRangeEnd w:id="10"/>
      <w:r w:rsidR="00572756">
        <w:rPr>
          <w:rStyle w:val="CommentReference"/>
        </w:rPr>
        <w:commentReference w:id="10"/>
      </w:r>
      <w:r w:rsidR="00147F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 only a small percentage (12%) of researchers tend to pay OA costs out of pocket, while the majority of costs are either covered by grants or by researcher institutions (83%)</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(Dallmeier-Tiessen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Outputs and deliverables are already required by most granting agencies and are fundamental to knowledge mobilization and the progression of science; thus, OA publication costs should explicitly be included when submitting grants.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2E563034" w14:textId="73F88CCD" w:rsidR="00995D87" w:rsidRDefault="00491394"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low, medium, and high impact journals</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impact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iven that the highest impact journals are largely closed access (e.g. Nature, Science), these patterns indicate that most highly-reported research 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w:t>
      </w:r>
      <w:r w:rsidR="007A3FD9">
        <w:rPr>
          <w:rFonts w:ascii="Times New Roman" w:eastAsia="Times New Roman" w:hAnsi="Times New Roman" w:cs="Times New Roman"/>
          <w:sz w:val="24"/>
          <w:szCs w:val="24"/>
        </w:rPr>
        <w:lastRenderedPageBreak/>
        <w:t xml:space="preserve">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impact factor—supports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w:t>
      </w:r>
      <w:commentRangeStart w:id="11"/>
      <w:r w:rsidR="00F9178A">
        <w:rPr>
          <w:rFonts w:ascii="Times New Roman" w:eastAsia="Times New Roman" w:hAnsi="Times New Roman" w:cs="Times New Roman"/>
          <w:sz w:val="24"/>
          <w:szCs w:val="24"/>
        </w:rPr>
        <w:t xml:space="preserve">Overall, policy documents also cited OA studies more often than closed (Fig. 2d), supporting evidence that subscription-only publishing models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commentRangeEnd w:id="11"/>
      <w:r w:rsidR="00572756">
        <w:rPr>
          <w:rStyle w:val="CommentReference"/>
        </w:rPr>
        <w:commentReference w:id="11"/>
      </w:r>
    </w:p>
    <w:p w14:paraId="3B840718" w14:textId="77777777" w:rsidR="00995D87" w:rsidRDefault="00995D87" w:rsidP="00F9178A">
      <w:pPr>
        <w:pStyle w:val="Normal1"/>
        <w:spacing w:line="480" w:lineRule="auto"/>
        <w:rPr>
          <w:rFonts w:ascii="Times New Roman" w:eastAsia="Times New Roman" w:hAnsi="Times New Roman" w:cs="Times New Roman"/>
          <w:sz w:val="24"/>
          <w:szCs w:val="24"/>
        </w:rPr>
      </w:pPr>
    </w:p>
    <w:p w14:paraId="5310F324" w14:textId="650B7982"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w:t>
      </w:r>
      <w:r w:rsidR="00DF6A8D">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facilitates communication</w:t>
      </w:r>
      <w:r w:rsidR="00DF6A8D">
        <w:rPr>
          <w:rFonts w:ascii="Times New Roman" w:eastAsia="Times New Roman" w:hAnsi="Times New Roman" w:cs="Times New Roman"/>
          <w:i/>
          <w:sz w:val="24"/>
          <w:szCs w:val="24"/>
        </w:rPr>
        <w:t>, collaboration</w:t>
      </w:r>
      <w:r>
        <w:rPr>
          <w:rFonts w:ascii="Times New Roman" w:eastAsia="Times New Roman" w:hAnsi="Times New Roman" w:cs="Times New Roman"/>
          <w:i/>
          <w:sz w:val="24"/>
          <w:szCs w:val="24"/>
        </w:rPr>
        <w:t xml:space="preserve"> and triage</w:t>
      </w:r>
    </w:p>
    <w:p w14:paraId="4C4C9A99"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D3B65A" w14:textId="29AFAD67"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Climate change researchers, especially those based in developed nations, can facilitate adaptation and mitigation efforts across the globe by openly sharing their research findings</w:t>
      </w:r>
      <w:r w:rsidR="00116E12">
        <w:rPr>
          <w:rFonts w:ascii="Times New Roman" w:eastAsia="Times New Roman" w:hAnsi="Times New Roman" w:cs="Times New Roman"/>
          <w:sz w:val="24"/>
          <w:szCs w:val="24"/>
        </w:rPr>
        <w:t xml:space="preserve"> and </w:t>
      </w:r>
      <w:commentRangeStart w:id="12"/>
      <w:r w:rsidR="00116E12">
        <w:rPr>
          <w:rFonts w:ascii="Times New Roman" w:eastAsia="Times New Roman" w:hAnsi="Times New Roman" w:cs="Times New Roman"/>
          <w:sz w:val="24"/>
          <w:szCs w:val="24"/>
        </w:rPr>
        <w:t>data.</w:t>
      </w:r>
      <w:commentRangeEnd w:id="12"/>
      <w:r w:rsidR="00572756">
        <w:rPr>
          <w:rStyle w:val="CommentReference"/>
        </w:rPr>
        <w:commentReference w:id="12"/>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0F42E928" w14:textId="44C13710" w:rsidR="00995D87" w:rsidRDefault="00F9178A"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 xml:space="preserve">The rapid pace of climate change </w:t>
      </w:r>
      <w:r w:rsidR="008C1D74">
        <w:rPr>
          <w:rFonts w:ascii="Times New Roman" w:eastAsia="Times New Roman" w:hAnsi="Times New Roman" w:cs="Times New Roman"/>
          <w:sz w:val="24"/>
          <w:szCs w:val="24"/>
        </w:rPr>
        <w:t xml:space="preserve">combined with a </w:t>
      </w:r>
      <w:r>
        <w:rPr>
          <w:rFonts w:ascii="Times New Roman" w:eastAsia="Times New Roman" w:hAnsi="Times New Roman" w:cs="Times New Roman"/>
          <w:sz w:val="24"/>
          <w:szCs w:val="24"/>
        </w:rPr>
        <w:t xml:space="preserve">need to address societal and ecological impacts with limited resources make aspects of climate change research, such </w:t>
      </w:r>
      <w:commentRangeStart w:id="13"/>
      <w:r>
        <w:rPr>
          <w:rFonts w:ascii="Times New Roman" w:eastAsia="Times New Roman" w:hAnsi="Times New Roman" w:cs="Times New Roman"/>
          <w:sz w:val="24"/>
          <w:szCs w:val="24"/>
        </w:rPr>
        <w:t>as biological conservation</w:t>
      </w:r>
      <w:commentRangeEnd w:id="13"/>
      <w:r w:rsidR="00572756">
        <w:rPr>
          <w:rStyle w:val="CommentReference"/>
        </w:rPr>
        <w:commentReference w:id="13"/>
      </w:r>
      <w:r>
        <w:rPr>
          <w:rFonts w:ascii="Times New Roman" w:eastAsia="Times New Roman" w:hAnsi="Times New Roman" w:cs="Times New Roman"/>
          <w:sz w:val="24"/>
          <w:szCs w:val="24"/>
        </w:rPr>
        <w:t>, triage disciplines. Successful triage requires efficient and rapid decision making</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lastRenderedPageBreak/>
        <w:t xml:space="preserve">(Bottrill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2008)</w:t>
      </w:r>
      <w:r>
        <w:rPr>
          <w:rFonts w:ascii="Times New Roman" w:eastAsia="Times New Roman" w:hAnsi="Times New Roman" w:cs="Times New Roman"/>
          <w:sz w:val="24"/>
          <w:szCs w:val="24"/>
        </w:rPr>
        <w:t xml:space="preserve">. </w:t>
      </w:r>
      <w:r w:rsidR="00EF4508">
        <w:rPr>
          <w:rFonts w:ascii="Times New Roman" w:eastAsia="Times New Roman" w:hAnsi="Times New Roman" w:cs="Times New Roman"/>
          <w:sz w:val="24"/>
          <w:szCs w:val="24"/>
        </w:rPr>
        <w:t>B</w:t>
      </w:r>
      <w:r>
        <w:rPr>
          <w:rFonts w:ascii="Times New Roman" w:eastAsia="Times New Roman" w:hAnsi="Times New Roman" w:cs="Times New Roman"/>
          <w:sz w:val="24"/>
          <w:szCs w:val="24"/>
        </w:rPr>
        <w:t>y enhancing collaborations through data and code sharing, assisting the peer-review process and limiting mistakes with reproducible research</w:t>
      </w:r>
      <w:r w:rsidR="006B4262">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(Ram, 2013; Lowndes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and reducing publication times with preprints and OA journals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(Vale, 2015)</w:t>
      </w:r>
      <w:r>
        <w:rPr>
          <w:rFonts w:ascii="Times New Roman" w:eastAsia="Times New Roman" w:hAnsi="Times New Roman" w:cs="Times New Roman"/>
          <w:sz w:val="24"/>
          <w:szCs w:val="24"/>
        </w:rPr>
        <w:t xml:space="preserve">, OS principles can help to minimize scientific uncertainty </w:t>
      </w:r>
      <w:r w:rsidR="00116E12">
        <w:rPr>
          <w:rFonts w:ascii="Times New Roman" w:eastAsia="Times New Roman" w:hAnsi="Times New Roman" w:cs="Times New Roman"/>
          <w:sz w:val="24"/>
          <w:szCs w:val="24"/>
        </w:rPr>
        <w:t>throughout the</w:t>
      </w:r>
      <w:r w:rsidR="005954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 process</w:t>
      </w:r>
      <w:r w:rsidR="00116E12">
        <w:rPr>
          <w:rFonts w:ascii="Times New Roman" w:eastAsia="Times New Roman" w:hAnsi="Times New Roman" w:cs="Times New Roman"/>
          <w:sz w:val="24"/>
          <w:szCs w:val="24"/>
        </w:rPr>
        <w:t xml:space="preserve"> while increasing the potential for collaboration</w:t>
      </w:r>
      <w:commentRangeStart w:id="14"/>
      <w:r w:rsidR="00116E1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Some institutions </w:t>
      </w:r>
      <w:r w:rsidR="007B76D3">
        <w:rPr>
          <w:rFonts w:ascii="Times New Roman" w:eastAsia="Times New Roman" w:hAnsi="Times New Roman" w:cs="Times New Roman"/>
          <w:sz w:val="24"/>
          <w:szCs w:val="24"/>
        </w:rPr>
        <w:t>successfully practice</w:t>
      </w:r>
      <w:r>
        <w:rPr>
          <w:rFonts w:ascii="Times New Roman" w:eastAsia="Times New Roman" w:hAnsi="Times New Roman" w:cs="Times New Roman"/>
          <w:sz w:val="24"/>
          <w:szCs w:val="24"/>
        </w:rPr>
        <w:t xml:space="preserve"> open data climate science where, for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r w:rsidR="00ED3A8D">
        <w:rPr>
          <w:rFonts w:ascii="Times New Roman" w:eastAsia="Times New Roman" w:hAnsi="Times New Roman" w:cs="Times New Roman"/>
          <w:sz w:val="24"/>
          <w:szCs w:val="24"/>
        </w:rPr>
        <w:t>Indeed, comprehensive o</w:t>
      </w:r>
      <w:r>
        <w:rPr>
          <w:rFonts w:ascii="Times New Roman" w:eastAsia="Times New Roman" w:hAnsi="Times New Roman" w:cs="Times New Roman"/>
          <w:sz w:val="24"/>
          <w:szCs w:val="24"/>
        </w:rPr>
        <w:t>pen data policies have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Pr>
          <w:rFonts w:ascii="Times New Roman" w:eastAsia="Times New Roman" w:hAnsi="Times New Roman" w:cs="Times New Roman"/>
          <w:sz w:val="24"/>
          <w:szCs w:val="24"/>
        </w:rPr>
        <w:t xml:space="preserve">, while most scientists agree that publicly-funded research should be </w:t>
      </w:r>
      <w:r w:rsidR="0074485C">
        <w:rPr>
          <w:rFonts w:ascii="Times New Roman" w:eastAsia="Times New Roman" w:hAnsi="Times New Roman" w:cs="Times New Roman"/>
          <w:sz w:val="24"/>
          <w:szCs w:val="24"/>
        </w:rPr>
        <w:t xml:space="preserve">freely available </w:t>
      </w:r>
      <w:r w:rsidR="006B4262" w:rsidRPr="006B4262">
        <w:rPr>
          <w:rFonts w:ascii="Times New Roman" w:eastAsia="Times New Roman" w:hAnsi="Times New Roman" w:cs="Times New Roman"/>
          <w:noProof/>
          <w:sz w:val="24"/>
          <w:szCs w:val="24"/>
        </w:rPr>
        <w:t xml:space="preserve">(Dallmeier-Tiessen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These examples demonstrate the success and importance of adopting open data principles; comprehensive up</w:t>
      </w:r>
      <w:commentRangeEnd w:id="14"/>
      <w:r w:rsidR="00BB51C9">
        <w:rPr>
          <w:rStyle w:val="CommentReference"/>
        </w:rPr>
        <w:commentReference w:id="14"/>
      </w:r>
      <w:r>
        <w:rPr>
          <w:rFonts w:ascii="Times New Roman" w:eastAsia="Times New Roman" w:hAnsi="Times New Roman" w:cs="Times New Roman"/>
          <w:sz w:val="24"/>
          <w:szCs w:val="24"/>
        </w:rPr>
        <w:t xml:space="preserve">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78F61E12" w14:textId="2CCDE36D"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BB06DC">
        <w:rPr>
          <w:rFonts w:ascii="Times New Roman" w:eastAsia="Times New Roman" w:hAnsi="Times New Roman" w:cs="Times New Roman"/>
          <w:sz w:val="24"/>
          <w:szCs w:val="24"/>
        </w:rPr>
        <w:t xml:space="preserve">rapid, </w:t>
      </w:r>
      <w:r w:rsidR="00F47FC4">
        <w:rPr>
          <w:rFonts w:ascii="Times New Roman" w:eastAsia="Times New Roman" w:hAnsi="Times New Roman" w:cs="Times New Roman"/>
          <w:sz w:val="24"/>
          <w:szCs w:val="24"/>
        </w:rPr>
        <w:t xml:space="preserve">robust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1A4402">
        <w:rPr>
          <w:rFonts w:ascii="Times New Roman" w:eastAsia="Times New Roman" w:hAnsi="Times New Roman" w:cs="Times New Roman"/>
          <w:sz w:val="24"/>
          <w:szCs w:val="24"/>
        </w:rPr>
        <w:t>dissemination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commentRangeStart w:id="15"/>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1.</w:t>
      </w:r>
      <w:commentRangeEnd w:id="15"/>
      <w:r w:rsidR="00BB51C9">
        <w:rPr>
          <w:rStyle w:val="CommentReference"/>
        </w:rPr>
        <w:commentReference w:id="15"/>
      </w:r>
      <w:r w:rsidR="00F9178A">
        <w:rPr>
          <w:rFonts w:ascii="Times New Roman" w:eastAsia="Times New Roman" w:hAnsi="Times New Roman" w:cs="Times New Roman"/>
          <w:b/>
          <w:sz w:val="24"/>
          <w:szCs w:val="24"/>
        </w:rPr>
        <w:t xml:space="preserve">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77777777" w:rsidR="00995D87" w:rsidRDefault="00F9178A"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5AF0198B" wp14:editId="7E29B29D">
            <wp:extent cx="5766435" cy="3844290"/>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8579" cy="3852386"/>
                    </a:xfrm>
                    <a:prstGeom prst="rect">
                      <a:avLst/>
                    </a:prstGeom>
                    <a:noFill/>
                    <a:ln>
                      <a:noFill/>
                    </a:ln>
                  </pic:spPr>
                </pic:pic>
              </a:graphicData>
            </a:graphic>
          </wp:inline>
        </w:drawing>
      </w:r>
    </w:p>
    <w:p w14:paraId="3656A10C" w14:textId="69F99B3E"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Proportional increase in OA climate change publications (black line) and across four journal impact factor categories (coloured lines; bi</w:t>
      </w:r>
      <w:commentRangeStart w:id="16"/>
      <w:r>
        <w:rPr>
          <w:rFonts w:ascii="Times New Roman" w:eastAsia="Times New Roman" w:hAnsi="Times New Roman" w:cs="Times New Roman"/>
          <w:sz w:val="24"/>
          <w:szCs w:val="24"/>
        </w:rPr>
        <w:t>ns from ‘low’ to ‘very high’ separated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w:t>
      </w:r>
      <w:commentRangeEnd w:id="16"/>
      <w:r w:rsidR="00BB51C9">
        <w:rPr>
          <w:rStyle w:val="CommentReference"/>
        </w:rPr>
        <w:commentReference w:id="16"/>
      </w:r>
      <w:r>
        <w:rPr>
          <w:rFonts w:ascii="Times New Roman" w:eastAsia="Times New Roman" w:hAnsi="Times New Roman" w:cs="Times New Roman"/>
          <w:sz w:val="24"/>
          <w:szCs w:val="24"/>
        </w:rPr>
        <w:t>es). Publications were ex</w:t>
      </w:r>
      <w:r w:rsidR="006B4262">
        <w:rPr>
          <w:rFonts w:ascii="Times New Roman" w:eastAsia="Times New Roman" w:hAnsi="Times New Roman" w:cs="Times New Roman"/>
          <w:sz w:val="24"/>
          <w:szCs w:val="24"/>
        </w:rPr>
        <w:t>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keywords. 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Impact </w:t>
      </w:r>
      <w:r w:rsidR="0069504E">
        <w:rPr>
          <w:rFonts w:ascii="Times New Roman" w:eastAsia="Times New Roman" w:hAnsi="Times New Roman" w:cs="Times New Roman"/>
          <w:sz w:val="24"/>
          <w:szCs w:val="24"/>
        </w:rPr>
        <w:t xml:space="preserve">factors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7D74AB">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rang</w:t>
      </w:r>
      <w:r w:rsidR="006A064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from 0.14 to 18.13.</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4836C4B8" w:rsidR="006D2F93" w:rsidRDefault="006A064A" w:rsidP="00F9178A">
      <w:pPr>
        <w:pStyle w:val="Normal1"/>
        <w:spacing w:line="480" w:lineRule="auto"/>
        <w:rPr>
          <w:rFonts w:ascii="Times New Roman" w:eastAsia="Times New Roman" w:hAnsi="Times New Roman" w:cs="Times New Roman"/>
          <w:b/>
          <w:sz w:val="24"/>
          <w:szCs w:val="24"/>
        </w:rPr>
      </w:pPr>
      <w:r w:rsidRPr="009C5FF4">
        <w:rPr>
          <w:rFonts w:ascii="Times New Roman" w:eastAsia="Times New Roman" w:hAnsi="Times New Roman" w:cs="Times New Roman"/>
          <w:b/>
          <w:noProof/>
          <w:sz w:val="24"/>
          <w:szCs w:val="24"/>
          <w:lang w:val="en-GB" w:eastAsia="en-GB"/>
        </w:rPr>
        <w:lastRenderedPageBreak/>
        <w:drawing>
          <wp:inline distT="0" distB="0" distL="0" distR="0" wp14:anchorId="7BDEEC4A" wp14:editId="5C44B11C">
            <wp:extent cx="6007100" cy="1501775"/>
            <wp:effectExtent l="0" t="0" r="0" b="0"/>
            <wp:docPr id="5" name="Picture 5" descr="../Documents/git_repos/open-climate-change/figures/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git_repos/open-climate-change/figures/Figure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8626" cy="1502157"/>
                    </a:xfrm>
                    <a:prstGeom prst="rect">
                      <a:avLst/>
                    </a:prstGeom>
                    <a:noFill/>
                    <a:ln>
                      <a:noFill/>
                    </a:ln>
                  </pic:spPr>
                </pic:pic>
              </a:graphicData>
            </a:graphic>
          </wp:inline>
        </w:drawing>
      </w:r>
    </w:p>
    <w:p w14:paraId="02D1F137" w14:textId="68B9534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mentions (d) in four impact factor categories, controlling for effects of publication year and journal on citations/mentions. Dashed lines are mean citations/mentions controlling for impact factor, year and journal. Citations were extracted from Scopus for the same studies in Figure 1. News, twitter and policy mentions were extracted from Altmetric (</w:t>
      </w:r>
      <w:r w:rsidR="006B4262" w:rsidRPr="007D74AB">
        <w:rPr>
          <w:rFonts w:ascii="Times New Roman" w:eastAsia="Times New Roman" w:hAnsi="Times New Roman" w:cs="Times New Roman"/>
          <w:sz w:val="24"/>
          <w:szCs w:val="24"/>
        </w:rPr>
        <w:t>www.almetric.com</w:t>
      </w:r>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Figure 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impact factor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1"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49D3B8F9"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Tokunaga K, Pittman J, Yagi N, ?sterblom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572756">
        <w:rPr>
          <w:rFonts w:ascii="Times New Roman" w:hAnsi="Times New Roman"/>
          <w:noProof/>
          <w:sz w:val="24"/>
          <w:szCs w:val="24"/>
          <w:lang w:val="fr-FR"/>
          <w:rPrChange w:id="17" w:author="Graham, Nick" w:date="2018-04-25T15:02:00Z">
            <w:rPr>
              <w:rFonts w:ascii="Times New Roman" w:hAnsi="Times New Roman"/>
              <w:noProof/>
              <w:sz w:val="24"/>
              <w:szCs w:val="24"/>
              <w:lang w:val="en-US"/>
            </w:rPr>
          </w:rPrChange>
        </w:rPr>
        <w:t xml:space="preserve">Hampton SE, Anderson S, Bagby SC et al.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2"/>
      <w:footerReference w:type="default" r:id="rId13"/>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ham, Nick" w:date="2018-04-25T15:02:00Z" w:initials="GN">
    <w:p w14:paraId="3EBF8B07" w14:textId="57578C6A" w:rsidR="00572756" w:rsidRDefault="00572756">
      <w:pPr>
        <w:pStyle w:val="CommentText"/>
      </w:pPr>
      <w:r>
        <w:rPr>
          <w:rStyle w:val="CommentReference"/>
        </w:rPr>
        <w:annotationRef/>
      </w:r>
      <w:r>
        <w:t xml:space="preserve">Seems very broad – see my comments below. Perhaps fine if you define better below. At present I had to wait for figure legends to see what the scope of the literature search was. </w:t>
      </w:r>
    </w:p>
  </w:comment>
  <w:comment w:id="1" w:author="Graham, Nick" w:date="2018-04-25T15:03:00Z" w:initials="GN">
    <w:p w14:paraId="6BEEA9FA" w14:textId="3D6076E6" w:rsidR="00572756" w:rsidRDefault="00572756">
      <w:pPr>
        <w:pStyle w:val="CommentText"/>
      </w:pPr>
      <w:r>
        <w:rPr>
          <w:rStyle w:val="CommentReference"/>
        </w:rPr>
        <w:annotationRef/>
      </w:r>
      <w:r>
        <w:t>Perhaps move last in sentence – most self-serving of the 3 examples.</w:t>
      </w:r>
    </w:p>
  </w:comment>
  <w:comment w:id="2" w:author="Graham, Nick" w:date="2018-04-25T15:05:00Z" w:initials="GN">
    <w:p w14:paraId="16C4F78F" w14:textId="0968AB66" w:rsidR="00572756" w:rsidRDefault="00572756">
      <w:pPr>
        <w:pStyle w:val="CommentText"/>
      </w:pPr>
      <w:r>
        <w:rPr>
          <w:rStyle w:val="CommentReference"/>
        </w:rPr>
        <w:annotationRef/>
      </w:r>
      <w:r>
        <w:t xml:space="preserve">So is the scope about the impacts of climate change, or the science of climate change itself too (i.e. emissions, warming rates etc…), or both of the above. I think you need to define the boundaries here. From figure 1 legend it seems it is very broad (i.e. any lit with climat* change in title). Should be explicit here about that. </w:t>
      </w:r>
    </w:p>
  </w:comment>
  <w:comment w:id="3" w:author="Graham, Nick" w:date="2018-04-25T15:07:00Z" w:initials="GN">
    <w:p w14:paraId="3EDFF08C" w14:textId="1300CA46" w:rsidR="00572756" w:rsidRDefault="00572756">
      <w:pPr>
        <w:pStyle w:val="CommentText"/>
      </w:pPr>
      <w:r>
        <w:rPr>
          <w:rStyle w:val="CommentReference"/>
        </w:rPr>
        <w:annotationRef/>
      </w:r>
      <w:r>
        <w:t>Again, be explicit about how defining / bounding this (e.g. have search term here)</w:t>
      </w:r>
    </w:p>
  </w:comment>
  <w:comment w:id="5" w:author="Graham, Nick" w:date="2018-04-25T15:13:00Z" w:initials="GN">
    <w:p w14:paraId="48FD5B42" w14:textId="508027F8" w:rsidR="00BB51C9" w:rsidRDefault="00BB51C9">
      <w:pPr>
        <w:pStyle w:val="CommentText"/>
      </w:pPr>
      <w:r>
        <w:rPr>
          <w:rStyle w:val="CommentReference"/>
        </w:rPr>
        <w:annotationRef/>
      </w:r>
      <w:r>
        <w:t>Can you give the IF cut offs that the</w:t>
      </w:r>
      <w:r>
        <w:t xml:space="preserve"> low, medium, high &amp; very high categories correspond to?</w:t>
      </w:r>
    </w:p>
  </w:comment>
  <w:comment w:id="9" w:author="Graham, Nick" w:date="2018-04-25T15:08:00Z" w:initials="GN">
    <w:p w14:paraId="5BB7D2BE" w14:textId="3659B435" w:rsidR="00572756" w:rsidRDefault="00572756">
      <w:pPr>
        <w:pStyle w:val="CommentText"/>
      </w:pPr>
      <w:r>
        <w:rPr>
          <w:rStyle w:val="CommentReference"/>
        </w:rPr>
        <w:annotationRef/>
      </w:r>
      <w:r>
        <w:t>You can tell us – what prop of OA pubs in these groups are from those 2 journals?</w:t>
      </w:r>
    </w:p>
  </w:comment>
  <w:comment w:id="10" w:author="Graham, Nick" w:date="2018-04-25T15:09:00Z" w:initials="GN">
    <w:p w14:paraId="08300692" w14:textId="69E9BCD1" w:rsidR="00572756" w:rsidRDefault="00572756">
      <w:pPr>
        <w:pStyle w:val="CommentText"/>
      </w:pPr>
      <w:r>
        <w:rPr>
          <w:rStyle w:val="CommentReference"/>
        </w:rPr>
        <w:annotationRef/>
      </w:r>
      <w:r>
        <w:t xml:space="preserve">Perhaps compare to journals like PNAS , as more on a parr with Nat Comms. Nature and Science a cut above. I.e. I can see someone choosing Nat Comms over PNAS, but not over Nature if their study had the legs. </w:t>
      </w:r>
    </w:p>
  </w:comment>
  <w:comment w:id="11" w:author="Graham, Nick" w:date="2018-04-25T15:10:00Z" w:initials="GN">
    <w:p w14:paraId="30E2C777" w14:textId="5D919440" w:rsidR="00572756" w:rsidRDefault="00572756">
      <w:pPr>
        <w:pStyle w:val="CommentText"/>
      </w:pPr>
      <w:r>
        <w:rPr>
          <w:rStyle w:val="CommentReference"/>
        </w:rPr>
        <w:annotationRef/>
      </w:r>
      <w:r>
        <w:t>Missing the interesting trend in Very High impact – closed takes over substantially</w:t>
      </w:r>
    </w:p>
  </w:comment>
  <w:comment w:id="12" w:author="Graham, Nick" w:date="2018-04-25T15:11:00Z" w:initials="GN">
    <w:p w14:paraId="25F5E503" w14:textId="0689337F" w:rsidR="00572756" w:rsidRDefault="00572756">
      <w:pPr>
        <w:pStyle w:val="CommentText"/>
      </w:pPr>
      <w:r>
        <w:rPr>
          <w:rStyle w:val="CommentReference"/>
        </w:rPr>
        <w:annotationRef/>
      </w:r>
      <w:r>
        <w:t>You haven’t covered this part much – though I can see you do a fair bit in next paragraph. Could perhaps use a little more emphasis</w:t>
      </w:r>
    </w:p>
  </w:comment>
  <w:comment w:id="13" w:author="Graham, Nick" w:date="2018-04-25T15:11:00Z" w:initials="GN">
    <w:p w14:paraId="43A9F82D" w14:textId="37FE768C" w:rsidR="00572756" w:rsidRDefault="00572756">
      <w:pPr>
        <w:pStyle w:val="CommentText"/>
      </w:pPr>
      <w:r>
        <w:rPr>
          <w:rStyle w:val="CommentReference"/>
        </w:rPr>
        <w:annotationRef/>
      </w:r>
      <w:r>
        <w:t>First mention of a “climate change research” discipline. What are the others. Again, the scope of the topic needs to be defined, or if it is incredibly broad – be explicit about that.</w:t>
      </w:r>
    </w:p>
  </w:comment>
  <w:comment w:id="14" w:author="Graham, Nick" w:date="2018-04-25T15:12:00Z" w:initials="GN">
    <w:p w14:paraId="2312F284" w14:textId="6490938F" w:rsidR="00BB51C9" w:rsidRDefault="00BB51C9">
      <w:pPr>
        <w:pStyle w:val="CommentText"/>
      </w:pPr>
      <w:r>
        <w:rPr>
          <w:rStyle w:val="CommentReference"/>
        </w:rPr>
        <w:annotationRef/>
      </w:r>
      <w:r>
        <w:t>Any data out there you can plot to show changes in open data sharing?</w:t>
      </w:r>
    </w:p>
  </w:comment>
  <w:comment w:id="15" w:author="Graham, Nick" w:date="2018-04-25T15:13:00Z" w:initials="GN">
    <w:p w14:paraId="65F23BD1" w14:textId="7B8AD0D0" w:rsidR="00BB51C9" w:rsidRDefault="00BB51C9">
      <w:pPr>
        <w:pStyle w:val="CommentText"/>
      </w:pPr>
      <w:r>
        <w:rPr>
          <w:rStyle w:val="CommentReference"/>
        </w:rPr>
        <w:annotationRef/>
      </w:r>
      <w:r>
        <w:t>Nice</w:t>
      </w:r>
    </w:p>
  </w:comment>
  <w:comment w:id="16" w:author="Graham, Nick" w:date="2018-04-25T15:13:00Z" w:initials="GN">
    <w:p w14:paraId="648DBB64" w14:textId="7114F056" w:rsidR="00BB51C9" w:rsidRDefault="00BB51C9">
      <w:pPr>
        <w:pStyle w:val="CommentText"/>
      </w:pPr>
      <w:r>
        <w:rPr>
          <w:rStyle w:val="CommentReference"/>
        </w:rPr>
        <w:annotationRef/>
      </w:r>
      <w:r>
        <w:t>Can you give the IF cut offs that the quantiles correspond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BF8B07" w15:done="0"/>
  <w15:commentEx w15:paraId="6BEEA9FA" w15:done="0"/>
  <w15:commentEx w15:paraId="16C4F78F" w15:done="0"/>
  <w15:commentEx w15:paraId="3EDFF08C" w15:done="0"/>
  <w15:commentEx w15:paraId="48FD5B42" w15:done="0"/>
  <w15:commentEx w15:paraId="5BB7D2BE" w15:done="0"/>
  <w15:commentEx w15:paraId="08300692" w15:done="0"/>
  <w15:commentEx w15:paraId="30E2C777" w15:done="0"/>
  <w15:commentEx w15:paraId="25F5E503" w15:done="0"/>
  <w15:commentEx w15:paraId="43A9F82D" w15:done="0"/>
  <w15:commentEx w15:paraId="2312F284" w15:done="0"/>
  <w15:commentEx w15:paraId="65F23BD1" w15:done="0"/>
  <w15:commentEx w15:paraId="648DBB6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C2A7F" w14:textId="77777777" w:rsidR="00926AB6" w:rsidRDefault="00926AB6" w:rsidP="004B7591">
      <w:pPr>
        <w:spacing w:line="240" w:lineRule="auto"/>
      </w:pPr>
      <w:r>
        <w:separator/>
      </w:r>
    </w:p>
  </w:endnote>
  <w:endnote w:type="continuationSeparator" w:id="0">
    <w:p w14:paraId="74DE9E35" w14:textId="77777777" w:rsidR="00926AB6" w:rsidRDefault="00926AB6"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0C402" w14:textId="77777777" w:rsidR="00EF4508" w:rsidRDefault="00EF4508">
    <w:pPr>
      <w:pStyle w:val="Footer"/>
      <w:framePr w:wrap="none" w:vAnchor="text" w:hAnchor="margin" w:xAlign="right" w:y="1"/>
      <w:rPr>
        <w:ins w:id="18" w:author="James Robinson" w:date="2018-04-12T16:05:00Z"/>
        <w:rStyle w:val="PageNumber"/>
      </w:rPr>
      <w:pPrChange w:id="19" w:author="James Robinson" w:date="2018-04-12T16:05:00Z">
        <w:pPr>
          <w:pStyle w:val="Footer"/>
        </w:pPr>
      </w:pPrChange>
    </w:pPr>
    <w:ins w:id="20" w:author="James Robinson" w:date="2018-04-12T16:05:00Z">
      <w:r>
        <w:rPr>
          <w:rStyle w:val="PageNumber"/>
        </w:rPr>
        <w:fldChar w:fldCharType="begin"/>
      </w:r>
      <w:r>
        <w:rPr>
          <w:rStyle w:val="PageNumber"/>
        </w:rPr>
        <w:instrText xml:space="preserve">PAGE  </w:instrText>
      </w:r>
      <w:r>
        <w:rPr>
          <w:rStyle w:val="PageNumber"/>
        </w:rPr>
        <w:fldChar w:fldCharType="end"/>
      </w:r>
    </w:ins>
  </w:p>
  <w:p w14:paraId="24E973AD" w14:textId="77777777" w:rsidR="00EF4508" w:rsidRDefault="00EF4508">
    <w:pPr>
      <w:pStyle w:val="Footer"/>
      <w:ind w:right="360"/>
      <w:pPrChange w:id="21" w:author="James Robinson" w:date="2018-04-12T16:05: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C5744" w14:textId="44EA3D3D" w:rsidR="00EF4508" w:rsidRDefault="00EF4508" w:rsidP="009C5FF4">
    <w:pPr>
      <w:pStyle w:val="Footer"/>
      <w:framePr w:wrap="none" w:vAnchor="text" w:hAnchor="margin" w:xAlign="right" w:y="1"/>
      <w:rPr>
        <w:ins w:id="22" w:author="James Robinson" w:date="2018-04-12T16:05:00Z"/>
        <w:rStyle w:val="PageNumber"/>
      </w:rPr>
    </w:pPr>
    <w:ins w:id="23" w:author="James Robinson" w:date="2018-04-12T16:05:00Z">
      <w:r>
        <w:rPr>
          <w:rStyle w:val="PageNumber"/>
        </w:rPr>
        <w:fldChar w:fldCharType="begin"/>
      </w:r>
      <w:r>
        <w:rPr>
          <w:rStyle w:val="PageNumber"/>
        </w:rPr>
        <w:instrText xml:space="preserve">PAGE  </w:instrText>
      </w:r>
    </w:ins>
    <w:r>
      <w:rPr>
        <w:rStyle w:val="PageNumber"/>
      </w:rPr>
      <w:fldChar w:fldCharType="separate"/>
    </w:r>
    <w:r w:rsidR="00BB51C9">
      <w:rPr>
        <w:rStyle w:val="PageNumber"/>
        <w:noProof/>
      </w:rPr>
      <w:t>1</w:t>
    </w:r>
    <w:ins w:id="24" w:author="James Robinson" w:date="2018-04-12T16:05:00Z">
      <w:r>
        <w:rPr>
          <w:rStyle w:val="PageNumber"/>
        </w:rPr>
        <w:fldChar w:fldCharType="end"/>
      </w:r>
    </w:ins>
  </w:p>
  <w:p w14:paraId="5949C7D6" w14:textId="77777777" w:rsidR="00EF4508" w:rsidRDefault="00EF4508" w:rsidP="009C5F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D8EC1" w14:textId="77777777" w:rsidR="00926AB6" w:rsidRDefault="00926AB6" w:rsidP="004B7591">
      <w:pPr>
        <w:spacing w:line="240" w:lineRule="auto"/>
      </w:pPr>
      <w:r>
        <w:separator/>
      </w:r>
    </w:p>
  </w:footnote>
  <w:footnote w:type="continuationSeparator" w:id="0">
    <w:p w14:paraId="30D1EC8C" w14:textId="77777777" w:rsidR="00926AB6" w:rsidRDefault="00926AB6" w:rsidP="004B7591">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ham, Nick">
    <w15:presenceInfo w15:providerId="AD" w15:userId="S-1-5-21-725345543-1229272821-1177238915-296246"/>
  </w15:person>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87"/>
    <w:rsid w:val="00025835"/>
    <w:rsid w:val="000B4835"/>
    <w:rsid w:val="000C5A61"/>
    <w:rsid w:val="000E60E1"/>
    <w:rsid w:val="000F2BF9"/>
    <w:rsid w:val="00116E12"/>
    <w:rsid w:val="00147F27"/>
    <w:rsid w:val="001506FB"/>
    <w:rsid w:val="00173E69"/>
    <w:rsid w:val="001A4402"/>
    <w:rsid w:val="001D7D80"/>
    <w:rsid w:val="001F2C1D"/>
    <w:rsid w:val="00274F04"/>
    <w:rsid w:val="002B5958"/>
    <w:rsid w:val="002F4CC2"/>
    <w:rsid w:val="00305A5C"/>
    <w:rsid w:val="00334102"/>
    <w:rsid w:val="00334474"/>
    <w:rsid w:val="003525B4"/>
    <w:rsid w:val="00352FA9"/>
    <w:rsid w:val="003866F8"/>
    <w:rsid w:val="00411D9C"/>
    <w:rsid w:val="004263C6"/>
    <w:rsid w:val="00453DEC"/>
    <w:rsid w:val="00456B54"/>
    <w:rsid w:val="004764B4"/>
    <w:rsid w:val="00491394"/>
    <w:rsid w:val="004B7591"/>
    <w:rsid w:val="004E6A90"/>
    <w:rsid w:val="004F31CD"/>
    <w:rsid w:val="005144AE"/>
    <w:rsid w:val="00533C02"/>
    <w:rsid w:val="00540F23"/>
    <w:rsid w:val="005510DA"/>
    <w:rsid w:val="00572756"/>
    <w:rsid w:val="00595438"/>
    <w:rsid w:val="005C4BC9"/>
    <w:rsid w:val="005D659D"/>
    <w:rsid w:val="005D6AC6"/>
    <w:rsid w:val="005F2C89"/>
    <w:rsid w:val="0069504E"/>
    <w:rsid w:val="006A064A"/>
    <w:rsid w:val="006B4262"/>
    <w:rsid w:val="006B484C"/>
    <w:rsid w:val="006D2C1F"/>
    <w:rsid w:val="006D2F93"/>
    <w:rsid w:val="00714E1D"/>
    <w:rsid w:val="0074485C"/>
    <w:rsid w:val="00794A00"/>
    <w:rsid w:val="007A3FD9"/>
    <w:rsid w:val="007B1138"/>
    <w:rsid w:val="007B76D3"/>
    <w:rsid w:val="007D74AB"/>
    <w:rsid w:val="00891828"/>
    <w:rsid w:val="008A55DD"/>
    <w:rsid w:val="008C1D74"/>
    <w:rsid w:val="008E7840"/>
    <w:rsid w:val="00915D10"/>
    <w:rsid w:val="00926AB6"/>
    <w:rsid w:val="0094683F"/>
    <w:rsid w:val="009505A6"/>
    <w:rsid w:val="00980DEF"/>
    <w:rsid w:val="009829DE"/>
    <w:rsid w:val="0098404A"/>
    <w:rsid w:val="009939D0"/>
    <w:rsid w:val="00994CCB"/>
    <w:rsid w:val="00995D87"/>
    <w:rsid w:val="00996830"/>
    <w:rsid w:val="009C5FF4"/>
    <w:rsid w:val="009F1A9A"/>
    <w:rsid w:val="009F4991"/>
    <w:rsid w:val="009F7145"/>
    <w:rsid w:val="00A01472"/>
    <w:rsid w:val="00A45866"/>
    <w:rsid w:val="00A45D20"/>
    <w:rsid w:val="00A907EA"/>
    <w:rsid w:val="00AC0434"/>
    <w:rsid w:val="00AD26B2"/>
    <w:rsid w:val="00B3658A"/>
    <w:rsid w:val="00B406A2"/>
    <w:rsid w:val="00B44CD4"/>
    <w:rsid w:val="00B61D93"/>
    <w:rsid w:val="00B77DB4"/>
    <w:rsid w:val="00B84E93"/>
    <w:rsid w:val="00B90E18"/>
    <w:rsid w:val="00BA2626"/>
    <w:rsid w:val="00BB06DC"/>
    <w:rsid w:val="00BB51C9"/>
    <w:rsid w:val="00C17201"/>
    <w:rsid w:val="00C57B38"/>
    <w:rsid w:val="00C61652"/>
    <w:rsid w:val="00C637FB"/>
    <w:rsid w:val="00C74BB1"/>
    <w:rsid w:val="00C914B1"/>
    <w:rsid w:val="00C967B8"/>
    <w:rsid w:val="00CA384F"/>
    <w:rsid w:val="00D03A20"/>
    <w:rsid w:val="00D11B00"/>
    <w:rsid w:val="00D1416F"/>
    <w:rsid w:val="00D25763"/>
    <w:rsid w:val="00D330FF"/>
    <w:rsid w:val="00D56765"/>
    <w:rsid w:val="00D63C5D"/>
    <w:rsid w:val="00D75AFF"/>
    <w:rsid w:val="00DC0D15"/>
    <w:rsid w:val="00DC1626"/>
    <w:rsid w:val="00DD08DA"/>
    <w:rsid w:val="00DE267A"/>
    <w:rsid w:val="00DF1A5B"/>
    <w:rsid w:val="00DF6A8D"/>
    <w:rsid w:val="00E8442A"/>
    <w:rsid w:val="00E85FC5"/>
    <w:rsid w:val="00E916B1"/>
    <w:rsid w:val="00E96472"/>
    <w:rsid w:val="00ED3A8D"/>
    <w:rsid w:val="00EE0C10"/>
    <w:rsid w:val="00EE0DBE"/>
    <w:rsid w:val="00EE6D8D"/>
    <w:rsid w:val="00EF4508"/>
    <w:rsid w:val="00F0557D"/>
    <w:rsid w:val="00F0660F"/>
    <w:rsid w:val="00F07FAF"/>
    <w:rsid w:val="00F314B2"/>
    <w:rsid w:val="00F47FC4"/>
    <w:rsid w:val="00F50727"/>
    <w:rsid w:val="00F521D8"/>
    <w:rsid w:val="00F553DB"/>
    <w:rsid w:val="00F65773"/>
    <w:rsid w:val="00F9178A"/>
    <w:rsid w:val="00F96C12"/>
    <w:rsid w:val="00FB5AED"/>
    <w:rsid w:val="00FD31D2"/>
    <w:rsid w:val="00FE6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semiHidden/>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semiHidden/>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ithub.com/travistai2/open-science-cc"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91474-EF64-4AA7-BF94-254974D1C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Graham, Nick</cp:lastModifiedBy>
  <cp:revision>2</cp:revision>
  <dcterms:created xsi:type="dcterms:W3CDTF">2018-04-25T14:14:00Z</dcterms:created>
  <dcterms:modified xsi:type="dcterms:W3CDTF">2018-04-25T14:14:00Z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