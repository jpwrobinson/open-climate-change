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0F7B4" w14:textId="591C74FD" w:rsidR="00995D87" w:rsidRDefault="00AC60D2"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Enhancing </w:t>
      </w:r>
      <w:r w:rsidR="00F9178A">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498F1FC5"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sidR="00655594" w:rsidRPr="00503055">
        <w:rPr>
          <w:rFonts w:ascii="Times New Roman" w:eastAsia="Times New Roman" w:hAnsi="Times New Roman" w:cs="Times New Roman"/>
          <w:sz w:val="24"/>
          <w:szCs w:val="24"/>
          <w:lang w:val="en-GB"/>
        </w:rPr>
        <w:t>t.tai@oceans.ubc.ca</w:t>
      </w:r>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DDAD5A1"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5D5E3F48" w14:textId="07EB02DB"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26517">
        <w:rPr>
          <w:rFonts w:ascii="Times New Roman" w:eastAsia="Times New Roman" w:hAnsi="Times New Roman" w:cs="Times New Roman"/>
          <w:sz w:val="24"/>
          <w:szCs w:val="24"/>
        </w:rPr>
        <w:t xml:space="preserve">rapidly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r w:rsidR="008635CB">
        <w:rPr>
          <w:rFonts w:ascii="Times New Roman" w:eastAsia="Times New Roman" w:hAnsi="Times New Roman" w:cs="Times New Roman"/>
          <w:sz w:val="24"/>
          <w:szCs w:val="24"/>
        </w:rPr>
        <w:t xml:space="preserve"> specific</w:t>
      </w:r>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 xml:space="preserve">using citation and </w:t>
      </w:r>
      <w:del w:id="0" w:author="Travis Tai" w:date="2018-09-11T10:17:00Z">
        <w:r w:rsidR="006F5B14" w:rsidDel="001B3747">
          <w:rPr>
            <w:rFonts w:ascii="Times New Roman" w:eastAsia="Times New Roman" w:hAnsi="Times New Roman" w:cs="Times New Roman"/>
            <w:sz w:val="24"/>
            <w:szCs w:val="24"/>
          </w:rPr>
          <w:delText xml:space="preserve">social </w:delText>
        </w:r>
      </w:del>
      <w:r w:rsidR="006F5B14">
        <w:rPr>
          <w:rFonts w:ascii="Times New Roman" w:eastAsia="Times New Roman" w:hAnsi="Times New Roman" w:cs="Times New Roman"/>
          <w:sz w:val="24"/>
          <w:szCs w:val="24"/>
        </w:rPr>
        <w:t>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17BEF171"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principles can help to minimize scientific uncertainty while increasing collaboration potential. For example, OS encourages data and code sharing</w:t>
      </w:r>
      <w:r w:rsidR="00673E82">
        <w:rPr>
          <w:rFonts w:ascii="Times New Roman" w:eastAsia="Times New Roman" w:hAnsi="Times New Roman" w:cs="Times New Roman"/>
          <w:sz w:val="24"/>
          <w:szCs w:val="24"/>
        </w:rPr>
        <w:t xml:space="preserve"> (</w:t>
      </w:r>
      <w:r w:rsidR="00673E82" w:rsidRPr="00A45866">
        <w:rPr>
          <w:rFonts w:ascii="Times New Roman" w:eastAsia="Times New Roman" w:hAnsi="Times New Roman" w:cs="Times New Roman"/>
          <w:noProof/>
          <w:sz w:val="24"/>
          <w:szCs w:val="24"/>
        </w:rPr>
        <w:t>Ram, 2013</w:t>
      </w:r>
      <w:r w:rsidR="00673E82">
        <w:rPr>
          <w:rFonts w:ascii="Times New Roman" w:eastAsia="Times New Roman" w:hAnsi="Times New Roman" w:cs="Times New Roman"/>
          <w:noProof/>
          <w:sz w:val="24"/>
          <w:szCs w:val="24"/>
        </w:rPr>
        <w:t>)</w:t>
      </w:r>
      <w:r w:rsidR="00135161">
        <w:rPr>
          <w:rFonts w:ascii="Times New Roman" w:eastAsia="Times New Roman" w:hAnsi="Times New Roman" w:cs="Times New Roman"/>
          <w:sz w:val="24"/>
          <w:szCs w:val="24"/>
        </w:rPr>
        <w:t xml:space="preserve">, assists the peer-review process with fully-reproducible manuscripts </w:t>
      </w:r>
      <w:r w:rsidR="00135161" w:rsidRPr="00A45866">
        <w:rPr>
          <w:rFonts w:ascii="Times New Roman" w:eastAsia="Times New Roman" w:hAnsi="Times New Roman" w:cs="Times New Roman"/>
          <w:noProof/>
          <w:sz w:val="24"/>
          <w:szCs w:val="24"/>
        </w:rPr>
        <w:t xml:space="preserve">(Lowndes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have successfully implemented </w:t>
      </w:r>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 For instance, research on climate-driven thermal bleaching events in coral reef ecosystems has benefited hugely from open access to NOAA’s large-scale monitoring data </w:t>
      </w:r>
      <w:r w:rsidR="00135161" w:rsidRPr="006B4262">
        <w:rPr>
          <w:rFonts w:ascii="Times New Roman" w:eastAsia="Times New Roman" w:hAnsi="Times New Roman" w:cs="Times New Roman"/>
          <w:noProof/>
          <w:sz w:val="24"/>
          <w:szCs w:val="24"/>
        </w:rPr>
        <w:t>(</w:t>
      </w:r>
      <w:r w:rsidR="00135161" w:rsidRPr="00EF034E">
        <w:rPr>
          <w:rFonts w:ascii="Times New Roman" w:eastAsia="Times New Roman" w:hAnsi="Times New Roman" w:cs="Times New Roman"/>
          <w:i/>
          <w:noProof/>
          <w:sz w:val="24"/>
          <w:szCs w:val="24"/>
        </w:rPr>
        <w:t>e.g.</w:t>
      </w:r>
      <w:r w:rsidR="00135161">
        <w:rPr>
          <w:rFonts w:ascii="Times New Roman" w:eastAsia="Times New Roman" w:hAnsi="Times New Roman" w:cs="Times New Roman"/>
          <w:noProof/>
          <w:sz w:val="24"/>
          <w:szCs w:val="24"/>
        </w:rPr>
        <w:t xml:space="preserve">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sidRPr="00EF034E">
        <w:rPr>
          <w:rFonts w:ascii="Times New Roman" w:eastAsia="Times New Roman" w:hAnsi="Times New Roman" w:cs="Times New Roman"/>
          <w:i/>
          <w:noProof/>
          <w:sz w:val="24"/>
          <w:szCs w:val="24"/>
        </w:rPr>
        <w:t>e.g.</w:t>
      </w:r>
      <w:r w:rsidR="00BE6284">
        <w:rPr>
          <w:rFonts w:ascii="Times New Roman" w:eastAsia="Times New Roman" w:hAnsi="Times New Roman" w:cs="Times New Roman"/>
          <w:noProof/>
          <w:sz w:val="24"/>
          <w:szCs w:val="24"/>
        </w:rPr>
        <w:t xml:space="preserve">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sidRPr="00EF034E">
        <w:rPr>
          <w:rFonts w:ascii="Times New Roman" w:eastAsia="Times New Roman" w:hAnsi="Times New Roman" w:cs="Times New Roman"/>
          <w:i/>
          <w:noProof/>
          <w:sz w:val="24"/>
          <w:szCs w:val="24"/>
        </w:rPr>
        <w:t>e.g.</w:t>
      </w:r>
      <w:r w:rsidR="00BE6284">
        <w:rPr>
          <w:rFonts w:ascii="Times New Roman" w:eastAsia="Times New Roman" w:hAnsi="Times New Roman" w:cs="Times New Roman"/>
          <w:noProof/>
          <w:sz w:val="24"/>
          <w:szCs w:val="24"/>
        </w:rPr>
        <w:t xml:space="preserve">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sidRPr="005F1CAE">
        <w:rPr>
          <w:rFonts w:ascii="Times New Roman" w:eastAsia="Times New Roman" w:hAnsi="Times New Roman" w:cs="Times New Roman"/>
          <w:noProof/>
          <w:sz w:val="24"/>
          <w:szCs w:val="24"/>
        </w:rPr>
        <w:t xml:space="preserve">(Stodden </w:t>
      </w:r>
      <w:r w:rsidR="00BE6284" w:rsidRPr="00EF034E">
        <w:rPr>
          <w:rFonts w:ascii="Times New Roman" w:eastAsia="Times New Roman" w:hAnsi="Times New Roman" w:cs="Times New Roman"/>
          <w:i/>
          <w:noProof/>
          <w:sz w:val="24"/>
          <w:szCs w:val="24"/>
        </w:rPr>
        <w:t>et al</w:t>
      </w:r>
      <w:r w:rsidR="00BE6284" w:rsidRPr="005F1CAE">
        <w:rPr>
          <w:rFonts w:ascii="Times New Roman" w:eastAsia="Times New Roman" w:hAnsi="Times New Roman" w:cs="Times New Roman"/>
          <w:noProof/>
          <w:sz w:val="24"/>
          <w:szCs w:val="24"/>
        </w:rPr>
        <w:t>., 2018)</w:t>
      </w:r>
      <w:r w:rsidR="00135161">
        <w:rPr>
          <w:rFonts w:ascii="Times New Roman" w:eastAsia="Times New Roman" w:hAnsi="Times New Roman" w:cs="Times New Roman"/>
          <w:sz w:val="24"/>
          <w:szCs w:val="24"/>
        </w:rPr>
        <w:t xml:space="preserve">. </w:t>
      </w:r>
      <w:r w:rsidR="006B7FD8">
        <w:rPr>
          <w:rFonts w:ascii="Times New Roman" w:eastAsia="Times New Roman" w:hAnsi="Times New Roman" w:cs="Times New Roman"/>
          <w:sz w:val="24"/>
          <w:szCs w:val="24"/>
        </w:rPr>
        <w:t xml:space="preserve">Nonetheless, </w:t>
      </w:r>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41D3FF7E" w:rsidR="00375F8F" w:rsidRDefault="00375F8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sidRPr="00EF034E">
        <w:rPr>
          <w:rFonts w:ascii="Times New Roman" w:eastAsia="Times New Roman" w:hAnsi="Times New Roman" w:cs="Times New Roman"/>
          <w:i/>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t xml:space="preserve"> Inability to access subscription-only publications may inhibit science-based policy in developing countries</w:t>
      </w:r>
      <w:ins w:id="1" w:author="Travis Tai" w:date="2018-09-11T10:33:00Z">
        <w:r w:rsidR="002E300E">
          <w:rPr>
            <w:rFonts w:ascii="Times New Roman" w:eastAsia="Times New Roman" w:hAnsi="Times New Roman" w:cs="Times New Roman"/>
            <w:sz w:val="24"/>
            <w:szCs w:val="24"/>
          </w:rPr>
          <w:t>.</w:t>
        </w:r>
      </w:ins>
      <w:del w:id="2" w:author="Travis Tai" w:date="2018-09-11T10:33:00Z">
        <w:r w:rsidR="00BA3733" w:rsidDel="002E300E">
          <w:rPr>
            <w:rFonts w:ascii="Times New Roman" w:eastAsia="Times New Roman" w:hAnsi="Times New Roman" w:cs="Times New Roman"/>
            <w:sz w:val="24"/>
            <w:szCs w:val="24"/>
          </w:rPr>
          <w:delText>,</w:delText>
        </w:r>
      </w:del>
      <w:r w:rsidR="00BA3733">
        <w:rPr>
          <w:rFonts w:ascii="Times New Roman" w:eastAsia="Times New Roman" w:hAnsi="Times New Roman" w:cs="Times New Roman"/>
          <w:sz w:val="24"/>
          <w:szCs w:val="24"/>
        </w:rPr>
        <w:t xml:space="preserve"> </w:t>
      </w:r>
      <w:del w:id="3" w:author="Travis Tai" w:date="2018-09-11T10:33:00Z">
        <w:r w:rsidR="00BA3733" w:rsidDel="002E300E">
          <w:rPr>
            <w:rFonts w:ascii="Times New Roman" w:eastAsia="Times New Roman" w:hAnsi="Times New Roman" w:cs="Times New Roman"/>
            <w:sz w:val="24"/>
            <w:szCs w:val="24"/>
          </w:rPr>
          <w:delText xml:space="preserve">with the rise of </w:delText>
        </w:r>
      </w:del>
      <w:del w:id="4" w:author="Travis Tai" w:date="2018-09-11T10:19:00Z">
        <w:r w:rsidR="00BA3733" w:rsidDel="001B3747">
          <w:rPr>
            <w:rFonts w:ascii="Times New Roman" w:eastAsia="Times New Roman" w:hAnsi="Times New Roman" w:cs="Times New Roman"/>
            <w:sz w:val="24"/>
            <w:szCs w:val="24"/>
          </w:rPr>
          <w:delText>pirat</w:delText>
        </w:r>
        <w:r w:rsidR="00CF4783" w:rsidDel="001B3747">
          <w:rPr>
            <w:rFonts w:ascii="Times New Roman" w:eastAsia="Times New Roman" w:hAnsi="Times New Roman" w:cs="Times New Roman"/>
            <w:sz w:val="24"/>
            <w:szCs w:val="24"/>
          </w:rPr>
          <w:delText xml:space="preserve">ed </w:delText>
        </w:r>
      </w:del>
      <w:del w:id="5" w:author="Travis Tai" w:date="2018-09-11T10:33:00Z">
        <w:r w:rsidR="00CF4783" w:rsidDel="002E300E">
          <w:rPr>
            <w:rFonts w:ascii="Times New Roman" w:eastAsia="Times New Roman" w:hAnsi="Times New Roman" w:cs="Times New Roman"/>
            <w:sz w:val="24"/>
            <w:szCs w:val="24"/>
          </w:rPr>
          <w:delText>publication repositories</w:delText>
        </w:r>
        <w:r w:rsidR="00BA3733" w:rsidDel="002E300E">
          <w:rPr>
            <w:rFonts w:ascii="Times New Roman" w:eastAsia="Times New Roman" w:hAnsi="Times New Roman" w:cs="Times New Roman"/>
            <w:sz w:val="24"/>
            <w:szCs w:val="24"/>
          </w:rPr>
          <w:delText xml:space="preserve"> such as Sci-Hub </w:delText>
        </w:r>
      </w:del>
      <w:del w:id="6" w:author="Travis Tai" w:date="2018-09-11T10:21:00Z">
        <w:r w:rsidR="00BA3733" w:rsidDel="001B3747">
          <w:rPr>
            <w:rFonts w:ascii="Times New Roman" w:eastAsia="Times New Roman" w:hAnsi="Times New Roman" w:cs="Times New Roman"/>
            <w:sz w:val="24"/>
            <w:szCs w:val="24"/>
          </w:rPr>
          <w:delText>(</w:delText>
        </w:r>
        <w:r w:rsidR="00BA3733" w:rsidRPr="001B3747" w:rsidDel="001B3747">
          <w:rPr>
            <w:rFonts w:ascii="Times New Roman" w:eastAsia="Times New Roman" w:hAnsi="Times New Roman" w:cs="Times New Roman"/>
            <w:sz w:val="24"/>
            <w:szCs w:val="24"/>
            <w:rPrChange w:id="7" w:author="Travis Tai" w:date="2018-09-11T10:21:00Z">
              <w:rPr>
                <w:rStyle w:val="Hyperlink"/>
                <w:rFonts w:ascii="Times New Roman" w:eastAsia="Times New Roman" w:hAnsi="Times New Roman" w:cs="Times New Roman"/>
                <w:sz w:val="24"/>
                <w:szCs w:val="24"/>
              </w:rPr>
            </w:rPrChange>
          </w:rPr>
          <w:delText>https://sci-hub.mu</w:delText>
        </w:r>
        <w:r w:rsidR="00BA3733" w:rsidRPr="00503055" w:rsidDel="001B3747">
          <w:rPr>
            <w:rFonts w:ascii="Times New Roman" w:eastAsia="Times New Roman" w:hAnsi="Times New Roman" w:cs="Times New Roman"/>
            <w:sz w:val="24"/>
            <w:szCs w:val="24"/>
          </w:rPr>
          <w:delText>)</w:delText>
        </w:r>
        <w:r w:rsidR="00BA3733" w:rsidDel="001B3747">
          <w:rPr>
            <w:rFonts w:ascii="Times New Roman" w:eastAsia="Times New Roman" w:hAnsi="Times New Roman" w:cs="Times New Roman"/>
            <w:sz w:val="24"/>
            <w:szCs w:val="24"/>
          </w:rPr>
          <w:delText xml:space="preserve"> </w:delText>
        </w:r>
      </w:del>
      <w:del w:id="8" w:author="Travis Tai" w:date="2018-09-11T10:33:00Z">
        <w:r w:rsidR="00BA3733" w:rsidDel="002E300E">
          <w:rPr>
            <w:rFonts w:ascii="Times New Roman" w:eastAsia="Times New Roman" w:hAnsi="Times New Roman" w:cs="Times New Roman"/>
            <w:sz w:val="24"/>
            <w:szCs w:val="24"/>
          </w:rPr>
          <w:delText xml:space="preserve">indicative of </w:delText>
        </w:r>
        <w:r w:rsidR="00CF4783" w:rsidDel="002E300E">
          <w:rPr>
            <w:rFonts w:ascii="Times New Roman" w:eastAsia="Times New Roman" w:hAnsi="Times New Roman" w:cs="Times New Roman"/>
            <w:sz w:val="24"/>
            <w:szCs w:val="24"/>
          </w:rPr>
          <w:delText>a widespread</w:delText>
        </w:r>
        <w:r w:rsidR="00BA3733" w:rsidDel="002E300E">
          <w:rPr>
            <w:rFonts w:ascii="Times New Roman" w:eastAsia="Times New Roman" w:hAnsi="Times New Roman" w:cs="Times New Roman"/>
            <w:sz w:val="24"/>
            <w:szCs w:val="24"/>
          </w:rPr>
          <w:delText xml:space="preserve"> demand for OA research </w:delText>
        </w:r>
        <w:r w:rsidR="00BA3733" w:rsidRPr="00971C45" w:rsidDel="002E300E">
          <w:rPr>
            <w:rFonts w:ascii="Times New Roman" w:eastAsia="Times New Roman" w:hAnsi="Times New Roman" w:cs="Times New Roman"/>
            <w:noProof/>
            <w:sz w:val="24"/>
            <w:szCs w:val="24"/>
          </w:rPr>
          <w:delText>(Bohannon, 2016</w:delText>
        </w:r>
        <w:r w:rsidR="00E66422" w:rsidDel="002E300E">
          <w:rPr>
            <w:rFonts w:ascii="Times New Roman" w:eastAsia="Times New Roman" w:hAnsi="Times New Roman" w:cs="Times New Roman"/>
            <w:noProof/>
            <w:sz w:val="24"/>
            <w:szCs w:val="24"/>
          </w:rPr>
          <w:delText>;</w:delText>
        </w:r>
        <w:r w:rsidR="00CF4783" w:rsidDel="002E300E">
          <w:rPr>
            <w:rFonts w:ascii="Times New Roman" w:eastAsia="Times New Roman" w:hAnsi="Times New Roman" w:cs="Times New Roman"/>
            <w:noProof/>
            <w:sz w:val="24"/>
            <w:szCs w:val="24"/>
          </w:rPr>
          <w:delText xml:space="preserve"> Himmelstein </w:delText>
        </w:r>
        <w:r w:rsidR="00CF4783" w:rsidRPr="00E66422" w:rsidDel="002E300E">
          <w:rPr>
            <w:rFonts w:ascii="Times New Roman" w:eastAsia="Times New Roman" w:hAnsi="Times New Roman" w:cs="Times New Roman"/>
            <w:i/>
            <w:noProof/>
            <w:sz w:val="24"/>
            <w:szCs w:val="24"/>
          </w:rPr>
          <w:delText>et al</w:delText>
        </w:r>
        <w:r w:rsidR="00CF4783" w:rsidDel="002E300E">
          <w:rPr>
            <w:rFonts w:ascii="Times New Roman" w:eastAsia="Times New Roman" w:hAnsi="Times New Roman" w:cs="Times New Roman"/>
            <w:noProof/>
            <w:sz w:val="24"/>
            <w:szCs w:val="24"/>
          </w:rPr>
          <w:delText>.</w:delText>
        </w:r>
        <w:r w:rsidR="00E66422" w:rsidDel="002E300E">
          <w:rPr>
            <w:rFonts w:ascii="Times New Roman" w:eastAsia="Times New Roman" w:hAnsi="Times New Roman" w:cs="Times New Roman"/>
            <w:noProof/>
            <w:sz w:val="24"/>
            <w:szCs w:val="24"/>
          </w:rPr>
          <w:delText>,</w:delText>
        </w:r>
        <w:r w:rsidR="00CF4783" w:rsidDel="002E300E">
          <w:rPr>
            <w:rFonts w:ascii="Times New Roman" w:eastAsia="Times New Roman" w:hAnsi="Times New Roman" w:cs="Times New Roman"/>
            <w:noProof/>
            <w:sz w:val="24"/>
            <w:szCs w:val="24"/>
          </w:rPr>
          <w:delText xml:space="preserve"> 2018</w:delText>
        </w:r>
        <w:r w:rsidR="00BA3733" w:rsidRPr="00971C45" w:rsidDel="002E300E">
          <w:rPr>
            <w:rFonts w:ascii="Times New Roman" w:eastAsia="Times New Roman" w:hAnsi="Times New Roman" w:cs="Times New Roman"/>
            <w:noProof/>
            <w:sz w:val="24"/>
            <w:szCs w:val="24"/>
          </w:rPr>
          <w:delText>)</w:delText>
        </w:r>
        <w:r w:rsidDel="002E300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For example, inaccessibility of primary research has contributed to low 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r w:rsidR="008D257C" w:rsidRPr="00EF034E">
        <w:rPr>
          <w:rFonts w:ascii="Times New Roman" w:eastAsia="Times New Roman" w:hAnsi="Times New Roman" w:cs="Times New Roman"/>
          <w:i/>
          <w:noProof/>
          <w:sz w:val="24"/>
          <w:szCs w:val="24"/>
        </w:rPr>
        <w:t>e.g.</w:t>
      </w:r>
      <w:r w:rsidR="008D257C">
        <w:rPr>
          <w:rFonts w:ascii="Times New Roman" w:eastAsia="Times New Roman" w:hAnsi="Times New Roman" w:cs="Times New Roman"/>
          <w:noProof/>
          <w:sz w:val="24"/>
          <w:szCs w:val="24"/>
        </w:rPr>
        <w:t xml:space="preserve"> </w:t>
      </w:r>
      <w:r w:rsidRPr="000C5A61">
        <w:rPr>
          <w:rFonts w:ascii="Times New Roman" w:eastAsia="Times New Roman" w:hAnsi="Times New Roman" w:cs="Times New Roman"/>
          <w:noProof/>
          <w:sz w:val="24"/>
          <w:szCs w:val="24"/>
        </w:rPr>
        <w:t xml:space="preserve">Cvitanovic </w:t>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ins w:id="9" w:author="Travis Tai" w:date="2018-09-11T10:33:00Z">
        <w:r w:rsidR="00B554A2">
          <w:rPr>
            <w:rFonts w:ascii="Times New Roman" w:eastAsia="Times New Roman" w:hAnsi="Times New Roman" w:cs="Times New Roman"/>
            <w:sz w:val="24"/>
            <w:szCs w:val="24"/>
          </w:rPr>
          <w:t>W</w:t>
        </w:r>
        <w:r w:rsidR="002E300E">
          <w:rPr>
            <w:rFonts w:ascii="Times New Roman" w:eastAsia="Times New Roman" w:hAnsi="Times New Roman" w:cs="Times New Roman"/>
            <w:sz w:val="24"/>
            <w:szCs w:val="24"/>
          </w:rPr>
          <w:t>ith the rise of publication repositories such as Sci-Hub (</w:t>
        </w:r>
        <w:r w:rsidR="003028BC" w:rsidRPr="003028BC">
          <w:rPr>
            <w:rFonts w:ascii="Times New Roman" w:eastAsia="Times New Roman" w:hAnsi="Times New Roman" w:cs="Times New Roman"/>
            <w:sz w:val="24"/>
            <w:szCs w:val="24"/>
            <w:rPrChange w:id="10" w:author="Travis Tai" w:date="2018-09-11T10:39:00Z">
              <w:rPr>
                <w:rStyle w:val="Hyperlink"/>
                <w:rFonts w:ascii="Times New Roman" w:eastAsia="Times New Roman" w:hAnsi="Times New Roman" w:cs="Times New Roman"/>
                <w:sz w:val="24"/>
                <w:szCs w:val="24"/>
              </w:rPr>
            </w:rPrChange>
          </w:rPr>
          <w:t>https://en.wikipedia.org/wiki/Sci-Hub)</w:t>
        </w:r>
      </w:ins>
      <w:ins w:id="11" w:author="Travis Tai" w:date="2018-09-11T10:39:00Z">
        <w:r w:rsidR="003028BC">
          <w:rPr>
            <w:rFonts w:ascii="Times New Roman" w:eastAsia="Times New Roman" w:hAnsi="Times New Roman" w:cs="Times New Roman"/>
            <w:sz w:val="24"/>
            <w:szCs w:val="24"/>
          </w:rPr>
          <w:t>—</w:t>
        </w:r>
      </w:ins>
      <w:ins w:id="12" w:author="Travis Tai" w:date="2018-09-11T10:34:00Z">
        <w:r w:rsidR="00B554A2">
          <w:rPr>
            <w:rFonts w:ascii="Times New Roman" w:eastAsia="Times New Roman" w:hAnsi="Times New Roman" w:cs="Times New Roman"/>
            <w:sz w:val="24"/>
            <w:szCs w:val="24"/>
          </w:rPr>
          <w:t xml:space="preserve">which </w:t>
        </w:r>
        <w:r w:rsidR="00B554A2">
          <w:rPr>
            <w:rFonts w:ascii="Times New Roman" w:eastAsia="Times New Roman" w:hAnsi="Times New Roman" w:cs="Times New Roman"/>
            <w:sz w:val="24"/>
            <w:szCs w:val="24"/>
          </w:rPr>
          <w:lastRenderedPageBreak/>
          <w:t xml:space="preserve">enables users to download PDF versions of primary literature including </w:t>
        </w:r>
      </w:ins>
      <w:ins w:id="13" w:author="Travis Tai" w:date="2018-09-11T10:35:00Z">
        <w:r w:rsidR="00B554A2">
          <w:rPr>
            <w:rFonts w:ascii="Times New Roman" w:eastAsia="Times New Roman" w:hAnsi="Times New Roman" w:cs="Times New Roman"/>
            <w:sz w:val="24"/>
            <w:szCs w:val="24"/>
          </w:rPr>
          <w:t xml:space="preserve">many articles behind paywalls </w:t>
        </w:r>
      </w:ins>
      <w:ins w:id="14" w:author="Travis Tai" w:date="2018-09-11T10:36:00Z">
        <w:r w:rsidR="00B554A2">
          <w:rPr>
            <w:rFonts w:ascii="Times New Roman" w:eastAsia="Times New Roman" w:hAnsi="Times New Roman" w:cs="Times New Roman"/>
            <w:sz w:val="24"/>
            <w:szCs w:val="24"/>
          </w:rPr>
          <w:t>on</w:t>
        </w:r>
      </w:ins>
      <w:ins w:id="15" w:author="Travis Tai" w:date="2018-09-11T10:35:00Z">
        <w:r w:rsidR="00B554A2">
          <w:rPr>
            <w:rFonts w:ascii="Times New Roman" w:eastAsia="Times New Roman" w:hAnsi="Times New Roman" w:cs="Times New Roman"/>
            <w:sz w:val="24"/>
            <w:szCs w:val="24"/>
          </w:rPr>
          <w:t xml:space="preserve"> its </w:t>
        </w:r>
      </w:ins>
      <w:ins w:id="16" w:author="Travis Tai" w:date="2018-09-11T10:36:00Z">
        <w:r w:rsidR="00705405">
          <w:rPr>
            <w:rFonts w:ascii="Times New Roman" w:eastAsia="Times New Roman" w:hAnsi="Times New Roman" w:cs="Times New Roman"/>
            <w:sz w:val="24"/>
            <w:szCs w:val="24"/>
          </w:rPr>
          <w:t>publisher’s</w:t>
        </w:r>
      </w:ins>
      <w:ins w:id="17" w:author="Travis Tai" w:date="2018-09-11T10:35:00Z">
        <w:r w:rsidR="003028BC">
          <w:rPr>
            <w:rFonts w:ascii="Times New Roman" w:eastAsia="Times New Roman" w:hAnsi="Times New Roman" w:cs="Times New Roman"/>
            <w:sz w:val="24"/>
            <w:szCs w:val="24"/>
          </w:rPr>
          <w:t xml:space="preserve"> website</w:t>
        </w:r>
      </w:ins>
      <w:ins w:id="18" w:author="Travis Tai" w:date="2018-09-11T10:39:00Z">
        <w:r w:rsidR="003028BC">
          <w:rPr>
            <w:rFonts w:ascii="Times New Roman" w:eastAsia="Times New Roman" w:hAnsi="Times New Roman" w:cs="Times New Roman"/>
            <w:sz w:val="24"/>
            <w:szCs w:val="24"/>
          </w:rPr>
          <w:t>—</w:t>
        </w:r>
      </w:ins>
      <w:ins w:id="19" w:author="Travis Tai" w:date="2018-09-11T10:38:00Z">
        <w:r w:rsidR="00705405">
          <w:rPr>
            <w:rFonts w:ascii="Times New Roman" w:eastAsia="Times New Roman" w:hAnsi="Times New Roman" w:cs="Times New Roman"/>
            <w:sz w:val="24"/>
            <w:szCs w:val="24"/>
          </w:rPr>
          <w:t>there is clearly a</w:t>
        </w:r>
      </w:ins>
      <w:ins w:id="20" w:author="Travis Tai" w:date="2018-09-11T10:33:00Z">
        <w:r w:rsidR="002E300E">
          <w:rPr>
            <w:rFonts w:ascii="Times New Roman" w:eastAsia="Times New Roman" w:hAnsi="Times New Roman" w:cs="Times New Roman"/>
            <w:sz w:val="24"/>
            <w:szCs w:val="24"/>
          </w:rPr>
          <w:t xml:space="preserve"> widespread demand for OA research </w:t>
        </w:r>
        <w:r w:rsidR="002E300E" w:rsidRPr="00971C45">
          <w:rPr>
            <w:rFonts w:ascii="Times New Roman" w:eastAsia="Times New Roman" w:hAnsi="Times New Roman" w:cs="Times New Roman"/>
            <w:noProof/>
            <w:sz w:val="24"/>
            <w:szCs w:val="24"/>
          </w:rPr>
          <w:t>(Bohannon, 2016</w:t>
        </w:r>
        <w:r w:rsidR="002E300E">
          <w:rPr>
            <w:rFonts w:ascii="Times New Roman" w:eastAsia="Times New Roman" w:hAnsi="Times New Roman" w:cs="Times New Roman"/>
            <w:noProof/>
            <w:sz w:val="24"/>
            <w:szCs w:val="24"/>
          </w:rPr>
          <w:t xml:space="preserve">; Himmelstein </w:t>
        </w:r>
        <w:r w:rsidR="002E300E" w:rsidRPr="00E66422">
          <w:rPr>
            <w:rFonts w:ascii="Times New Roman" w:eastAsia="Times New Roman" w:hAnsi="Times New Roman" w:cs="Times New Roman"/>
            <w:i/>
            <w:noProof/>
            <w:sz w:val="24"/>
            <w:szCs w:val="24"/>
          </w:rPr>
          <w:t>et al</w:t>
        </w:r>
        <w:r w:rsidR="002E300E">
          <w:rPr>
            <w:rFonts w:ascii="Times New Roman" w:eastAsia="Times New Roman" w:hAnsi="Times New Roman" w:cs="Times New Roman"/>
            <w:noProof/>
            <w:sz w:val="24"/>
            <w:szCs w:val="24"/>
          </w:rPr>
          <w:t>., 2018</w:t>
        </w:r>
        <w:r w:rsidR="002E300E" w:rsidRPr="00971C45">
          <w:rPr>
            <w:rFonts w:ascii="Times New Roman" w:eastAsia="Times New Roman" w:hAnsi="Times New Roman" w:cs="Times New Roman"/>
            <w:noProof/>
            <w:sz w:val="24"/>
            <w:szCs w:val="24"/>
          </w:rPr>
          <w:t>)</w:t>
        </w:r>
        <w:r w:rsidR="002E300E">
          <w:rPr>
            <w:rFonts w:ascii="Times New Roman" w:eastAsia="Times New Roman" w:hAnsi="Times New Roman" w:cs="Times New Roman"/>
            <w:sz w:val="24"/>
            <w:szCs w:val="24"/>
          </w:rPr>
          <w:t>.</w:t>
        </w:r>
      </w:ins>
    </w:p>
    <w:p w14:paraId="001289F6" w14:textId="72356B6B" w:rsidR="00135161" w:rsidRDefault="00135161" w:rsidP="00BC42B4">
      <w:pPr>
        <w:pStyle w:val="Normal1"/>
        <w:spacing w:line="480" w:lineRule="auto"/>
        <w:rPr>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p>
    <w:p w14:paraId="79548CDE" w14:textId="56B6468B" w:rsidR="00E04A87" w:rsidRDefault="005F099A" w:rsidP="00BC42B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r w:rsidR="0043685F">
        <w:rPr>
          <w:rFonts w:ascii="Times New Roman" w:eastAsia="Times New Roman" w:hAnsi="Times New Roman" w:cs="Times New Roman"/>
          <w:sz w:val="24"/>
          <w:szCs w:val="24"/>
        </w:rPr>
        <w:t>he 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r w:rsidR="00D92401">
        <w:rPr>
          <w:rFonts w:ascii="Times New Roman" w:eastAsia="Times New Roman" w:hAnsi="Times New Roman" w:cs="Times New Roman"/>
          <w:sz w:val="24"/>
          <w:szCs w:val="24"/>
        </w:rPr>
        <w:t xml:space="preserve">Scopus;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r w:rsidR="00AD7ACB">
        <w:rPr>
          <w:rFonts w:ascii="Times New Roman" w:eastAsia="Times New Roman" w:hAnsi="Times New Roman" w:cs="Times New Roman"/>
          <w:sz w:val="24"/>
          <w:szCs w:val="24"/>
        </w:rPr>
        <w:t>5</w:t>
      </w:r>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r w:rsidR="007341ED">
        <w:rPr>
          <w:rFonts w:ascii="Times New Roman" w:eastAsia="Times New Roman" w:hAnsi="Times New Roman" w:cs="Times New Roman"/>
          <w:sz w:val="24"/>
          <w:szCs w:val="24"/>
        </w:rPr>
        <w:t xml:space="preserve">. </w:t>
      </w:r>
      <w:r w:rsidR="00F26DCB">
        <w:rPr>
          <w:rFonts w:ascii="Times New Roman" w:eastAsia="Times New Roman" w:hAnsi="Times New Roman" w:cs="Times New Roman"/>
          <w:sz w:val="24"/>
          <w:szCs w:val="24"/>
        </w:rPr>
        <w:t>We categorized 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(see Fig. 1 caption for category breakdown; SCImago, n.d.)</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EF36A5">
        <w:rPr>
          <w:rFonts w:ascii="Times New Roman" w:eastAsia="Times New Roman" w:hAnsi="Times New Roman" w:cs="Times New Roman"/>
          <w:sz w:val="24"/>
          <w:szCs w:val="24"/>
        </w:rPr>
        <w:t xml:space="preserve">the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r w:rsidR="00EF36A5">
        <w:rPr>
          <w:rFonts w:ascii="Times New Roman" w:eastAsia="Times New Roman" w:hAnsi="Times New Roman" w:cs="Times New Roman"/>
          <w:sz w:val="24"/>
          <w:szCs w:val="24"/>
        </w:rPr>
        <w:t>y</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r w:rsidR="00EF36A5">
        <w:rPr>
          <w:rFonts w:ascii="Times New Roman" w:eastAsia="Times New Roman" w:hAnsi="Times New Roman" w:cs="Times New Roman"/>
          <w:sz w:val="24"/>
          <w:szCs w:val="24"/>
        </w:rPr>
        <w:t>20</w:t>
      </w:r>
      <w:r w:rsidR="00F9178A" w:rsidRPr="00321041">
        <w:rPr>
          <w:rFonts w:ascii="Times New Roman" w:eastAsia="Times New Roman" w:hAnsi="Times New Roman" w:cs="Times New Roman"/>
          <w:sz w:val="24"/>
          <w:szCs w:val="24"/>
        </w:rPr>
        <w:t xml:space="preserve">%, while </w:t>
      </w:r>
      <w:r w:rsidR="00EF36A5">
        <w:rPr>
          <w:rFonts w:ascii="Times New Roman" w:eastAsia="Times New Roman" w:hAnsi="Times New Roman" w:cs="Times New Roman"/>
          <w:sz w:val="24"/>
          <w:szCs w:val="24"/>
        </w:rPr>
        <w:t xml:space="preserve">the </w:t>
      </w:r>
      <w:r w:rsidR="00FA1723" w:rsidRPr="00321041">
        <w:rPr>
          <w:rFonts w:ascii="Times New Roman" w:eastAsia="Times New Roman" w:hAnsi="Times New Roman" w:cs="Times New Roman"/>
          <w:sz w:val="24"/>
          <w:szCs w:val="24"/>
        </w:rPr>
        <w:t>medium</w:t>
      </w:r>
      <w:r w:rsidR="00EF36A5">
        <w:rPr>
          <w:rFonts w:ascii="Times New Roman" w:eastAsia="Times New Roman" w:hAnsi="Times New Roman" w:cs="Times New Roman"/>
          <w:sz w:val="24"/>
          <w:szCs w:val="24"/>
        </w:rPr>
        <w:t xml:space="preserve"> category</w:t>
      </w:r>
      <w:r w:rsidR="00FA1723" w:rsidRPr="00321041">
        <w:rPr>
          <w:rFonts w:ascii="Times New Roman" w:eastAsia="Times New Roman" w:hAnsi="Times New Roman" w:cs="Times New Roman"/>
          <w:sz w:val="24"/>
          <w:szCs w:val="24"/>
        </w:rPr>
        <w:t xml:space="preserve"> </w:t>
      </w:r>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r w:rsidR="00EF36A5">
        <w:rPr>
          <w:rFonts w:ascii="Times New Roman" w:eastAsia="Times New Roman" w:hAnsi="Times New Roman" w:cs="Times New Roman"/>
          <w:sz w:val="24"/>
          <w:szCs w:val="24"/>
        </w:rPr>
        <w:t>at 30</w:t>
      </w:r>
      <w:r w:rsidR="00F9178A" w:rsidRPr="00321041">
        <w:rPr>
          <w:rFonts w:ascii="Times New Roman" w:eastAsia="Times New Roman" w:hAnsi="Times New Roman" w:cs="Times New Roman"/>
          <w:sz w:val="24"/>
          <w:szCs w:val="24"/>
        </w:rPr>
        <w:t xml:space="preserve">%. </w:t>
      </w:r>
      <w:r w:rsidR="00F9344A">
        <w:rPr>
          <w:rFonts w:ascii="Times New Roman" w:eastAsia="Times New Roman" w:hAnsi="Times New Roman" w:cs="Times New Roman"/>
          <w:sz w:val="24"/>
          <w:szCs w:val="24"/>
        </w:rPr>
        <w:t xml:space="preserve">High and very high categories had 23% and 26% OA, respectively.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r w:rsidR="00213827">
        <w:rPr>
          <w:rFonts w:ascii="Times New Roman" w:eastAsia="Times New Roman" w:hAnsi="Times New Roman" w:cs="Times New Roman"/>
          <w:sz w:val="24"/>
          <w:szCs w:val="24"/>
        </w:rPr>
        <w:t>1</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24% </w:t>
      </w:r>
      <w:r w:rsidR="003D1179" w:rsidRPr="00321041">
        <w:rPr>
          <w:rFonts w:ascii="Times New Roman" w:eastAsia="Times New Roman" w:hAnsi="Times New Roman" w:cs="Times New Roman"/>
          <w:sz w:val="24"/>
          <w:szCs w:val="24"/>
        </w:rPr>
        <w:t xml:space="preserve">of OA publications </w:t>
      </w:r>
      <w:r w:rsidR="00213827">
        <w:rPr>
          <w:rFonts w:ascii="Times New Roman" w:eastAsia="Times New Roman" w:hAnsi="Times New Roman" w:cs="Times New Roman"/>
          <w:sz w:val="24"/>
          <w:szCs w:val="24"/>
        </w:rPr>
        <w:t xml:space="preserve">within their JR groups (medium- and high-ranked, respectively), </w:t>
      </w:r>
      <w:r w:rsidR="003D1179" w:rsidRPr="00321041">
        <w:rPr>
          <w:rFonts w:ascii="Times New Roman" w:eastAsia="Times New Roman" w:hAnsi="Times New Roman" w:cs="Times New Roman"/>
          <w:sz w:val="24"/>
          <w:szCs w:val="24"/>
        </w:rPr>
        <w:t xml:space="preserve">and </w:t>
      </w:r>
      <w:r w:rsidR="00213827">
        <w:rPr>
          <w:rFonts w:ascii="Times New Roman" w:eastAsia="Times New Roman" w:hAnsi="Times New Roman" w:cs="Times New Roman"/>
          <w:sz w:val="24"/>
          <w:szCs w:val="24"/>
        </w:rPr>
        <w:t>15</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3% </w:t>
      </w:r>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r w:rsidR="00213827">
        <w:rPr>
          <w:rFonts w:ascii="Times New Roman" w:eastAsia="Times New Roman" w:hAnsi="Times New Roman" w:cs="Times New Roman"/>
          <w:sz w:val="24"/>
          <w:szCs w:val="24"/>
        </w:rPr>
        <w:t xml:space="preserve">within </w:t>
      </w:r>
      <w:r w:rsidR="001242F9">
        <w:rPr>
          <w:rFonts w:ascii="Times New Roman" w:eastAsia="Times New Roman" w:hAnsi="Times New Roman" w:cs="Times New Roman"/>
          <w:sz w:val="24"/>
          <w:szCs w:val="24"/>
        </w:rPr>
        <w:t>the</w:t>
      </w:r>
      <w:r w:rsidR="00213827">
        <w:rPr>
          <w:rFonts w:ascii="Times New Roman" w:eastAsia="Times New Roman" w:hAnsi="Times New Roman" w:cs="Times New Roman"/>
          <w:sz w:val="24"/>
          <w:szCs w:val="24"/>
        </w:rPr>
        <w:t>ir groups</w:t>
      </w:r>
      <w:r w:rsidR="00D976CC">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927261">
        <w:rPr>
          <w:rFonts w:ascii="Times New Roman" w:eastAsia="Times New Roman" w:hAnsi="Times New Roman" w:cs="Times New Roman"/>
          <w:sz w:val="24"/>
          <w:szCs w:val="24"/>
        </w:rPr>
        <w:t xml:space="preserve">could </w:t>
      </w:r>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FD641B">
        <w:rPr>
          <w:rFonts w:ascii="Times New Roman" w:eastAsia="Times New Roman" w:hAnsi="Times New Roman" w:cs="Times New Roman"/>
          <w:sz w:val="24"/>
          <w:szCs w:val="24"/>
        </w:rPr>
        <w:t>Though we used</w:t>
      </w:r>
      <w:r w:rsidR="00604ADC">
        <w:rPr>
          <w:rFonts w:ascii="Times New Roman" w:eastAsia="Times New Roman" w:hAnsi="Times New Roman" w:cs="Times New Roman"/>
          <w:sz w:val="24"/>
          <w:szCs w:val="24"/>
        </w:rPr>
        <w:t xml:space="preserve"> </w:t>
      </w:r>
      <w:r w:rsidR="00604ADC" w:rsidRPr="00604ADC">
        <w:rPr>
          <w:rFonts w:ascii="Times New Roman" w:eastAsia="Times New Roman" w:hAnsi="Times New Roman" w:cs="Times New Roman"/>
          <w:sz w:val="24"/>
          <w:szCs w:val="24"/>
        </w:rPr>
        <w:t xml:space="preserve">SCImago Journal Rankings </w:t>
      </w:r>
      <w:r w:rsidR="00FD641B">
        <w:rPr>
          <w:rFonts w:ascii="Times New Roman" w:eastAsia="Times New Roman" w:hAnsi="Times New Roman" w:cs="Times New Roman"/>
          <w:sz w:val="24"/>
          <w:szCs w:val="24"/>
        </w:rPr>
        <w:t xml:space="preserve">to keep consistency with the </w:t>
      </w:r>
      <w:r w:rsidR="00604ADC" w:rsidRPr="00604ADC">
        <w:rPr>
          <w:rFonts w:ascii="Times New Roman" w:eastAsia="Times New Roman" w:hAnsi="Times New Roman" w:cs="Times New Roman"/>
          <w:sz w:val="24"/>
          <w:szCs w:val="24"/>
        </w:rPr>
        <w:t>Scopus citation database</w:t>
      </w:r>
      <w:r w:rsidR="00FD641B">
        <w:rPr>
          <w:rFonts w:ascii="Times New Roman" w:eastAsia="Times New Roman" w:hAnsi="Times New Roman" w:cs="Times New Roman"/>
          <w:sz w:val="24"/>
          <w:szCs w:val="24"/>
        </w:rPr>
        <w:t>, such citation-based metrics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are</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of journal</w:t>
      </w:r>
      <w:r w:rsidR="00604ADC">
        <w:rPr>
          <w:rFonts w:ascii="Times New Roman" w:eastAsia="Times New Roman" w:hAnsi="Times New Roman" w:cs="Times New Roman"/>
          <w:sz w:val="24"/>
          <w:szCs w:val="24"/>
        </w:rPr>
        <w:t xml:space="preserve"> research </w:t>
      </w:r>
      <w:r w:rsidR="00780A11">
        <w:rPr>
          <w:rFonts w:ascii="Times New Roman" w:eastAsia="Times New Roman" w:hAnsi="Times New Roman" w:cs="Times New Roman"/>
          <w:sz w:val="24"/>
          <w:szCs w:val="24"/>
        </w:rPr>
        <w:t>quality</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and do not represent research impact </w:t>
      </w:r>
      <w:r w:rsidR="00604ADC">
        <w:rPr>
          <w:rFonts w:ascii="Times New Roman" w:eastAsia="Times New Roman" w:hAnsi="Times New Roman" w:cs="Times New Roman"/>
          <w:sz w:val="24"/>
          <w:szCs w:val="24"/>
        </w:rPr>
        <w:t>for</w:t>
      </w:r>
      <w:r w:rsidR="00604ADC" w:rsidRPr="00604ADC">
        <w:rPr>
          <w:rFonts w:ascii="Times New Roman" w:eastAsia="Times New Roman" w:hAnsi="Times New Roman" w:cs="Times New Roman"/>
          <w:sz w:val="24"/>
          <w:szCs w:val="24"/>
        </w:rPr>
        <w:t xml:space="preserve"> </w:t>
      </w:r>
      <w:r w:rsidR="00AD7A1F">
        <w:rPr>
          <w:rFonts w:ascii="Times New Roman" w:eastAsia="Times New Roman" w:hAnsi="Times New Roman" w:cs="Times New Roman"/>
          <w:sz w:val="24"/>
          <w:szCs w:val="24"/>
        </w:rPr>
        <w:t xml:space="preserve">individual papers (Lariviere </w:t>
      </w:r>
      <w:r w:rsidR="00AD7A1F" w:rsidRPr="00EF034E">
        <w:rPr>
          <w:rFonts w:ascii="Times New Roman" w:eastAsia="Times New Roman" w:hAnsi="Times New Roman" w:cs="Times New Roman"/>
          <w:i/>
          <w:sz w:val="24"/>
          <w:szCs w:val="24"/>
        </w:rPr>
        <w:t>et al</w:t>
      </w:r>
      <w:r w:rsidR="00AD7A1F">
        <w:rPr>
          <w:rFonts w:ascii="Times New Roman" w:eastAsia="Times New Roman" w:hAnsi="Times New Roman" w:cs="Times New Roman"/>
          <w:sz w:val="24"/>
          <w:szCs w:val="24"/>
        </w:rPr>
        <w:t xml:space="preserve">. 2016) or </w:t>
      </w:r>
      <w:r w:rsidR="00E52C51">
        <w:rPr>
          <w:rFonts w:ascii="Times New Roman" w:eastAsia="Times New Roman" w:hAnsi="Times New Roman" w:cs="Times New Roman"/>
          <w:sz w:val="24"/>
          <w:szCs w:val="24"/>
        </w:rPr>
        <w:t>non-academic</w:t>
      </w:r>
      <w:r w:rsidR="00604ADC" w:rsidRPr="00604ADC">
        <w:rPr>
          <w:rFonts w:ascii="Times New Roman" w:eastAsia="Times New Roman" w:hAnsi="Times New Roman" w:cs="Times New Roman"/>
          <w:sz w:val="24"/>
          <w:szCs w:val="24"/>
        </w:rPr>
        <w:t xml:space="preserve"> </w:t>
      </w:r>
      <w:r w:rsidR="00604ADC">
        <w:rPr>
          <w:rFonts w:ascii="Times New Roman" w:eastAsia="Times New Roman" w:hAnsi="Times New Roman" w:cs="Times New Roman"/>
          <w:sz w:val="24"/>
          <w:szCs w:val="24"/>
        </w:rPr>
        <w:t>audiences</w:t>
      </w:r>
      <w:r w:rsidR="00E52C51">
        <w:rPr>
          <w:rFonts w:ascii="Times New Roman" w:eastAsia="Times New Roman" w:hAnsi="Times New Roman" w:cs="Times New Roman"/>
          <w:sz w:val="24"/>
          <w:szCs w:val="24"/>
        </w:rPr>
        <w:t>.</w:t>
      </w:r>
      <w:r w:rsidR="00604ADC">
        <w:rPr>
          <w:rFonts w:ascii="Times New Roman" w:eastAsia="Times New Roman" w:hAnsi="Times New Roman" w:cs="Times New Roman"/>
          <w:sz w:val="24"/>
          <w:szCs w:val="24"/>
        </w:rPr>
        <w:t xml:space="preserve"> </w:t>
      </w:r>
    </w:p>
    <w:p w14:paraId="7FA0F2CF" w14:textId="02A0D997" w:rsidR="004E4B88" w:rsidRDefault="00491394" w:rsidP="006329D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r w:rsidR="00462B49">
        <w:rPr>
          <w:rFonts w:ascii="Times New Roman" w:eastAsia="Times New Roman" w:hAnsi="Times New Roman" w:cs="Times New Roman"/>
          <w:sz w:val="24"/>
          <w:szCs w:val="24"/>
        </w:rPr>
        <w:t xml:space="preserve">, </w:t>
      </w:r>
      <w:r w:rsidR="00F9178A" w:rsidRPr="004E4B88">
        <w:rPr>
          <w:rFonts w:ascii="Times New Roman" w:eastAsia="Times New Roman" w:hAnsi="Times New Roman" w:cs="Times New Roman"/>
          <w:sz w:val="24"/>
          <w:szCs w:val="24"/>
        </w:rPr>
        <w:t>Twitte</w:t>
      </w:r>
      <w:r w:rsidR="003525B4" w:rsidRPr="004E4B88">
        <w:rPr>
          <w:rFonts w:ascii="Times New Roman" w:eastAsia="Times New Roman" w:hAnsi="Times New Roman" w:cs="Times New Roman"/>
          <w:sz w:val="24"/>
          <w:szCs w:val="24"/>
        </w:rPr>
        <w:t>r feeds</w:t>
      </w:r>
      <w:r w:rsidR="00462B49">
        <w:rPr>
          <w:rFonts w:ascii="Times New Roman" w:eastAsia="Times New Roman" w:hAnsi="Times New Roman" w:cs="Times New Roman"/>
          <w:sz w:val="24"/>
          <w:szCs w:val="24"/>
        </w:rPr>
        <w:t>, and policy documents</w:t>
      </w:r>
      <w:r w:rsidR="003525B4" w:rsidRPr="004E4B88">
        <w:rPr>
          <w:rFonts w:ascii="Times New Roman" w:eastAsia="Times New Roman" w:hAnsi="Times New Roman" w:cs="Times New Roman"/>
          <w:sz w:val="24"/>
          <w:szCs w:val="24"/>
        </w:rPr>
        <w:t xml:space="preserve">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w:t>
      </w:r>
      <w:r w:rsidR="00462B49">
        <w:rPr>
          <w:rFonts w:ascii="Times New Roman" w:eastAsia="Times New Roman" w:hAnsi="Times New Roman" w:cs="Times New Roman"/>
          <w:sz w:val="24"/>
          <w:szCs w:val="24"/>
        </w:rPr>
        <w:t xml:space="preserve">more </w:t>
      </w:r>
      <w:r w:rsidR="00F9178A">
        <w:rPr>
          <w:rFonts w:ascii="Times New Roman" w:eastAsia="Times New Roman" w:hAnsi="Times New Roman" w:cs="Times New Roman"/>
          <w:sz w:val="24"/>
          <w:szCs w:val="24"/>
        </w:rPr>
        <w:t xml:space="preserve">accessible to non-academic audiences. </w:t>
      </w:r>
      <w:r w:rsidR="00431A01">
        <w:rPr>
          <w:rFonts w:ascii="Times New Roman" w:eastAsia="Times New Roman" w:hAnsi="Times New Roman" w:cs="Times New Roman"/>
          <w:sz w:val="24"/>
          <w:szCs w:val="24"/>
        </w:rPr>
        <w:t xml:space="preserve">Despite </w:t>
      </w:r>
      <w:r w:rsidR="00AF056A">
        <w:rPr>
          <w:rFonts w:ascii="Times New Roman" w:eastAsia="Times New Roman" w:hAnsi="Times New Roman" w:cs="Times New Roman"/>
          <w:sz w:val="24"/>
          <w:szCs w:val="24"/>
        </w:rPr>
        <w:t>the positive OA effect,</w:t>
      </w:r>
      <w:r w:rsidR="00431A01">
        <w:rPr>
          <w:rFonts w:ascii="Times New Roman" w:eastAsia="Times New Roman" w:hAnsi="Times New Roman" w:cs="Times New Roman"/>
          <w:sz w:val="24"/>
          <w:szCs w:val="24"/>
        </w:rPr>
        <w:t xml:space="preserve"> </w:t>
      </w:r>
      <w:r w:rsidR="00AF056A">
        <w:rPr>
          <w:rFonts w:ascii="Times New Roman" w:eastAsia="Times New Roman" w:hAnsi="Times New Roman" w:cs="Times New Roman"/>
          <w:sz w:val="24"/>
          <w:szCs w:val="24"/>
        </w:rPr>
        <w:t xml:space="preserve">the most widely-communicated papers were high </w:t>
      </w:r>
      <w:r w:rsidR="00431A01">
        <w:rPr>
          <w:rFonts w:ascii="Times New Roman" w:eastAsia="Times New Roman" w:hAnsi="Times New Roman" w:cs="Times New Roman"/>
          <w:sz w:val="24"/>
          <w:szCs w:val="24"/>
        </w:rPr>
        <w:t>impact</w:t>
      </w:r>
      <w:r w:rsidR="00AF056A">
        <w:rPr>
          <w:rFonts w:ascii="Times New Roman" w:eastAsia="Times New Roman" w:hAnsi="Times New Roman" w:cs="Times New Roman"/>
          <w:sz w:val="24"/>
          <w:szCs w:val="24"/>
        </w:rPr>
        <w:t xml:space="preserve"> and closed </w:t>
      </w:r>
      <w:r w:rsidR="00431A01">
        <w:rPr>
          <w:rFonts w:ascii="Times New Roman" w:eastAsia="Times New Roman" w:hAnsi="Times New Roman" w:cs="Times New Roman"/>
          <w:sz w:val="24"/>
          <w:szCs w:val="24"/>
        </w:rPr>
        <w:t>access papers</w:t>
      </w:r>
      <w:r w:rsidR="00290D84">
        <w:rPr>
          <w:rFonts w:ascii="Times New Roman" w:eastAsia="Times New Roman" w:hAnsi="Times New Roman" w:cs="Times New Roman"/>
          <w:sz w:val="24"/>
          <w:szCs w:val="24"/>
        </w:rPr>
        <w:t xml:space="preserve"> (</w:t>
      </w:r>
      <w:r w:rsidR="00E610C6" w:rsidRPr="00723C52">
        <w:rPr>
          <w:rFonts w:ascii="Times New Roman" w:eastAsia="Times New Roman" w:hAnsi="Times New Roman" w:cs="Times New Roman"/>
          <w:i/>
          <w:sz w:val="24"/>
          <w:szCs w:val="24"/>
        </w:rPr>
        <w:t>e.g.</w:t>
      </w:r>
      <w:r w:rsidR="00290D84" w:rsidRPr="00723C52">
        <w:rPr>
          <w:rFonts w:ascii="Times New Roman" w:eastAsia="Times New Roman" w:hAnsi="Times New Roman" w:cs="Times New Roman"/>
          <w:i/>
          <w:sz w:val="24"/>
          <w:szCs w:val="24"/>
        </w:rPr>
        <w:t xml:space="preserve"> </w:t>
      </w:r>
      <w:r w:rsidR="00290D84">
        <w:rPr>
          <w:rFonts w:ascii="Times New Roman" w:eastAsia="Times New Roman" w:hAnsi="Times New Roman" w:cs="Times New Roman"/>
          <w:sz w:val="24"/>
          <w:szCs w:val="24"/>
        </w:rPr>
        <w:t>88% of studies with &gt;100 news mentions were closed access)</w:t>
      </w:r>
      <w:r w:rsidR="00F612D4">
        <w:rPr>
          <w:rFonts w:ascii="Times New Roman" w:eastAsia="Times New Roman" w:hAnsi="Times New Roman" w:cs="Times New Roman"/>
          <w:sz w:val="24"/>
          <w:szCs w:val="24"/>
        </w:rPr>
        <w:t>.</w:t>
      </w:r>
      <w:r w:rsidR="00431A01">
        <w:rPr>
          <w:rFonts w:ascii="Times New Roman" w:eastAsia="Times New Roman" w:hAnsi="Times New Roman" w:cs="Times New Roman"/>
          <w:sz w:val="24"/>
          <w:szCs w:val="24"/>
        </w:rPr>
        <w:t xml:space="preserve"> </w:t>
      </w:r>
      <w:r w:rsidR="00F612D4">
        <w:rPr>
          <w:rFonts w:ascii="Times New Roman" w:eastAsia="Times New Roman" w:hAnsi="Times New Roman" w:cs="Times New Roman"/>
          <w:sz w:val="24"/>
          <w:szCs w:val="24"/>
        </w:rPr>
        <w:t>H</w:t>
      </w:r>
      <w:r w:rsidR="00431A01">
        <w:rPr>
          <w:rFonts w:ascii="Times New Roman" w:eastAsia="Times New Roman" w:hAnsi="Times New Roman" w:cs="Times New Roman"/>
          <w:sz w:val="24"/>
          <w:szCs w:val="24"/>
        </w:rPr>
        <w:t xml:space="preserve">igh-ranking journals </w:t>
      </w:r>
      <w:r w:rsidR="008A7AFD">
        <w:rPr>
          <w:rFonts w:ascii="Times New Roman" w:eastAsia="Times New Roman" w:hAnsi="Times New Roman" w:cs="Times New Roman"/>
          <w:sz w:val="24"/>
          <w:szCs w:val="24"/>
        </w:rPr>
        <w:t>such as</w:t>
      </w:r>
      <w:r w:rsidR="00431A01">
        <w:rPr>
          <w:rFonts w:ascii="Times New Roman" w:eastAsia="Times New Roman" w:hAnsi="Times New Roman" w:cs="Times New Roman"/>
          <w:sz w:val="24"/>
          <w:szCs w:val="24"/>
        </w:rPr>
        <w:t xml:space="preserve"> </w:t>
      </w:r>
      <w:r w:rsidR="008A7AFD">
        <w:rPr>
          <w:rFonts w:ascii="Times New Roman" w:eastAsia="Times New Roman" w:hAnsi="Times New Roman" w:cs="Times New Roman"/>
          <w:i/>
          <w:sz w:val="24"/>
          <w:szCs w:val="24"/>
        </w:rPr>
        <w:t xml:space="preserve">Nature </w:t>
      </w:r>
      <w:r w:rsidR="008A7AFD" w:rsidRPr="008A7AFD">
        <w:rPr>
          <w:rFonts w:ascii="Times New Roman" w:eastAsia="Times New Roman" w:hAnsi="Times New Roman" w:cs="Times New Roman"/>
          <w:sz w:val="24"/>
          <w:szCs w:val="24"/>
        </w:rPr>
        <w:t>and</w:t>
      </w:r>
      <w:r w:rsidR="00431A01">
        <w:rPr>
          <w:rFonts w:ascii="Times New Roman" w:eastAsia="Times New Roman" w:hAnsi="Times New Roman" w:cs="Times New Roman"/>
          <w:i/>
          <w:sz w:val="24"/>
          <w:szCs w:val="24"/>
        </w:rPr>
        <w:t xml:space="preserve"> Science</w:t>
      </w:r>
      <w:r w:rsidR="008A7AFD">
        <w:rPr>
          <w:rFonts w:ascii="Times New Roman" w:eastAsia="Times New Roman" w:hAnsi="Times New Roman" w:cs="Times New Roman"/>
          <w:sz w:val="24"/>
          <w:szCs w:val="24"/>
        </w:rPr>
        <w:t xml:space="preserve"> </w:t>
      </w:r>
      <w:r w:rsidR="006329DC">
        <w:rPr>
          <w:rFonts w:ascii="Times New Roman" w:eastAsia="Times New Roman" w:hAnsi="Times New Roman" w:cs="Times New Roman"/>
          <w:sz w:val="24"/>
          <w:szCs w:val="24"/>
        </w:rPr>
        <w:t>are often</w:t>
      </w:r>
      <w:r w:rsidR="00FF19DB">
        <w:rPr>
          <w:rFonts w:ascii="Times New Roman" w:eastAsia="Times New Roman" w:hAnsi="Times New Roman" w:cs="Times New Roman"/>
          <w:sz w:val="24"/>
          <w:szCs w:val="24"/>
        </w:rPr>
        <w:t xml:space="preserve"> promote</w:t>
      </w:r>
      <w:r w:rsidR="006329DC">
        <w:rPr>
          <w:rFonts w:ascii="Times New Roman" w:eastAsia="Times New Roman" w:hAnsi="Times New Roman" w:cs="Times New Roman"/>
          <w:sz w:val="24"/>
          <w:szCs w:val="24"/>
        </w:rPr>
        <w:t>d with academic press releases, highlighting how</w:t>
      </w:r>
      <w:r w:rsidR="00FF19DB">
        <w:rPr>
          <w:rFonts w:ascii="Times New Roman" w:eastAsia="Times New Roman" w:hAnsi="Times New Roman" w:cs="Times New Roman"/>
          <w:sz w:val="24"/>
          <w:szCs w:val="24"/>
        </w:rPr>
        <w:t xml:space="preserve"> paywalls</w:t>
      </w:r>
      <w:r w:rsidR="006329DC">
        <w:rPr>
          <w:rFonts w:ascii="Times New Roman" w:eastAsia="Times New Roman" w:hAnsi="Times New Roman" w:cs="Times New Roman"/>
          <w:sz w:val="24"/>
          <w:szCs w:val="24"/>
        </w:rPr>
        <w:t xml:space="preserve"> can</w:t>
      </w:r>
      <w:r w:rsidR="00FF19DB">
        <w:rPr>
          <w:rFonts w:ascii="Times New Roman" w:eastAsia="Times New Roman" w:hAnsi="Times New Roman" w:cs="Times New Roman"/>
          <w:sz w:val="24"/>
          <w:szCs w:val="24"/>
        </w:rPr>
        <w:t xml:space="preserve"> limit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FF19DB">
        <w:rPr>
          <w:rFonts w:ascii="Times New Roman" w:eastAsia="Times New Roman" w:hAnsi="Times New Roman" w:cs="Times New Roman"/>
          <w:sz w:val="24"/>
          <w:szCs w:val="24"/>
        </w:rPr>
        <w:t>Nonetheleess</w:t>
      </w:r>
      <w:r w:rsidR="007A3FD9">
        <w:rPr>
          <w:rFonts w:ascii="Times New Roman" w:eastAsia="Times New Roman" w:hAnsi="Times New Roman" w:cs="Times New Roman"/>
          <w:sz w:val="24"/>
          <w:szCs w:val="24"/>
        </w:rPr>
        <w:t xml:space="preserve">,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FF19DB">
        <w:rPr>
          <w:rFonts w:ascii="Times New Roman" w:eastAsia="Times New Roman" w:hAnsi="Times New Roman" w:cs="Times New Roman"/>
          <w:sz w:val="24"/>
          <w:szCs w:val="24"/>
        </w:rPr>
        <w:t xml:space="preserve">news and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520AED">
        <w:rPr>
          <w:rFonts w:ascii="Times New Roman" w:eastAsia="Times New Roman" w:hAnsi="Times New Roman" w:cs="Times New Roman"/>
          <w:noProof/>
          <w:sz w:val="24"/>
          <w:szCs w:val="24"/>
        </w:rPr>
        <w:t>;</w:t>
      </w:r>
      <w:r w:rsidR="00361407">
        <w:rPr>
          <w:rFonts w:ascii="Times New Roman" w:eastAsia="Times New Roman" w:hAnsi="Times New Roman" w:cs="Times New Roman"/>
          <w:noProof/>
          <w:sz w:val="24"/>
          <w:szCs w:val="24"/>
        </w:rPr>
        <w:t xml:space="preserve"> C</w:t>
      </w:r>
      <w:r w:rsidR="00520AED">
        <w:rPr>
          <w:rFonts w:ascii="Times New Roman" w:eastAsia="Times New Roman" w:hAnsi="Times New Roman" w:cs="Times New Roman"/>
          <w:noProof/>
          <w:sz w:val="24"/>
          <w:szCs w:val="24"/>
        </w:rPr>
        <w:t>ô</w:t>
      </w:r>
      <w:r w:rsidR="00361407">
        <w:rPr>
          <w:rFonts w:ascii="Times New Roman" w:eastAsia="Times New Roman" w:hAnsi="Times New Roman" w:cs="Times New Roman"/>
          <w:noProof/>
          <w:sz w:val="24"/>
          <w:szCs w:val="24"/>
        </w:rPr>
        <w:t>t</w:t>
      </w:r>
      <w:r w:rsidR="00520AED">
        <w:rPr>
          <w:rFonts w:ascii="Times New Roman" w:eastAsia="Times New Roman" w:hAnsi="Times New Roman" w:cs="Times New Roman"/>
          <w:noProof/>
          <w:sz w:val="24"/>
          <w:szCs w:val="24"/>
        </w:rPr>
        <w:t>é</w:t>
      </w:r>
      <w:r w:rsidR="00361407">
        <w:rPr>
          <w:rFonts w:ascii="Times New Roman" w:eastAsia="Times New Roman" w:hAnsi="Times New Roman" w:cs="Times New Roman"/>
          <w:noProof/>
          <w:sz w:val="24"/>
          <w:szCs w:val="24"/>
        </w:rPr>
        <w:t xml:space="preserve"> &amp; Darling 2018</w:t>
      </w:r>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r w:rsidR="00375F8F">
        <w:rPr>
          <w:rFonts w:ascii="Times New Roman" w:eastAsia="Times New Roman" w:hAnsi="Times New Roman" w:cs="Times New Roman"/>
          <w:sz w:val="24"/>
          <w:szCs w:val="24"/>
        </w:rPr>
        <w:t xml:space="preserve"> </w:t>
      </w:r>
    </w:p>
    <w:p w14:paraId="65C95F4F" w14:textId="2968FD39" w:rsidR="0022406A" w:rsidRDefault="009A6315" w:rsidP="00246331">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9178A">
        <w:rPr>
          <w:rFonts w:ascii="Times New Roman" w:eastAsia="Times New Roman" w:hAnsi="Times New Roman" w:cs="Times New Roman"/>
          <w:sz w:val="24"/>
          <w:szCs w:val="24"/>
        </w:rPr>
        <w:t xml:space="preserve">olicy documents cited </w:t>
      </w:r>
      <w:r w:rsidR="003602C5">
        <w:rPr>
          <w:rFonts w:ascii="Times New Roman" w:eastAsia="Times New Roman" w:hAnsi="Times New Roman" w:cs="Times New Roman"/>
          <w:sz w:val="24"/>
          <w:szCs w:val="24"/>
        </w:rPr>
        <w:t>open</w:t>
      </w:r>
      <w:r w:rsidR="0013503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studies more often than </w:t>
      </w:r>
      <w:r w:rsidR="00525F96">
        <w:rPr>
          <w:rFonts w:ascii="Times New Roman" w:eastAsia="Times New Roman" w:hAnsi="Times New Roman" w:cs="Times New Roman"/>
          <w:sz w:val="24"/>
          <w:szCs w:val="24"/>
        </w:rPr>
        <w:t>closed</w:t>
      </w:r>
      <w:r w:rsidR="00F9178A">
        <w:rPr>
          <w:rFonts w:ascii="Times New Roman" w:eastAsia="Times New Roman" w:hAnsi="Times New Roman" w:cs="Times New Roman"/>
          <w:sz w:val="24"/>
          <w:szCs w:val="24"/>
        </w:rPr>
        <w:t xml:space="preserve">, </w:t>
      </w:r>
      <w:r w:rsidR="00ED3376">
        <w:rPr>
          <w:rFonts w:ascii="Times New Roman" w:eastAsia="Times New Roman" w:hAnsi="Times New Roman" w:cs="Times New Roman"/>
          <w:sz w:val="24"/>
          <w:szCs w:val="24"/>
        </w:rPr>
        <w:t xml:space="preserve">and this difference </w:t>
      </w:r>
      <w:r w:rsidR="00724570">
        <w:rPr>
          <w:rFonts w:ascii="Times New Roman" w:eastAsia="Times New Roman" w:hAnsi="Times New Roman" w:cs="Times New Roman"/>
          <w:sz w:val="24"/>
          <w:szCs w:val="24"/>
        </w:rPr>
        <w:t>was consistent across</w:t>
      </w:r>
      <w:r w:rsidR="00ED3376">
        <w:rPr>
          <w:rFonts w:ascii="Times New Roman" w:eastAsia="Times New Roman" w:hAnsi="Times New Roman" w:cs="Times New Roman"/>
          <w:sz w:val="24"/>
          <w:szCs w:val="24"/>
        </w:rPr>
        <w:t xml:space="preserve"> </w:t>
      </w:r>
      <w:r w:rsidR="004842EB">
        <w:rPr>
          <w:rFonts w:ascii="Times New Roman" w:eastAsia="Times New Roman" w:hAnsi="Times New Roman" w:cs="Times New Roman"/>
          <w:sz w:val="24"/>
          <w:szCs w:val="24"/>
        </w:rPr>
        <w:t>JR</w:t>
      </w:r>
      <w:r w:rsidR="004E0840">
        <w:rPr>
          <w:rFonts w:ascii="Times New Roman" w:eastAsia="Times New Roman" w:hAnsi="Times New Roman" w:cs="Times New Roman"/>
          <w:sz w:val="24"/>
          <w:szCs w:val="24"/>
        </w:rPr>
        <w:t>s</w:t>
      </w:r>
      <w:r w:rsidR="004E4B88">
        <w:rPr>
          <w:rFonts w:ascii="Times New Roman" w:eastAsia="Times New Roman" w:hAnsi="Times New Roman" w:cs="Times New Roman"/>
          <w:sz w:val="24"/>
          <w:szCs w:val="24"/>
        </w:rPr>
        <w:t xml:space="preserve"> (Fig. 2d)</w:t>
      </w:r>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r w:rsidR="00CA7D13">
        <w:rPr>
          <w:rFonts w:ascii="Times New Roman" w:eastAsia="Times New Roman" w:hAnsi="Times New Roman" w:cs="Times New Roman"/>
          <w:sz w:val="24"/>
          <w:szCs w:val="24"/>
        </w:rPr>
        <w:t xml:space="preserve">Thus, </w:t>
      </w:r>
      <w:r w:rsidR="00C869C5">
        <w:rPr>
          <w:rFonts w:ascii="Times New Roman" w:eastAsia="Times New Roman" w:hAnsi="Times New Roman" w:cs="Times New Roman"/>
          <w:sz w:val="24"/>
          <w:szCs w:val="24"/>
        </w:rPr>
        <w:t xml:space="preserve">when policymakers lack institutional access to pay-walled journals, </w:t>
      </w:r>
      <w:r w:rsidR="00CA7D13">
        <w:rPr>
          <w:rFonts w:ascii="Times New Roman" w:eastAsia="Times New Roman" w:hAnsi="Times New Roman" w:cs="Times New Roman"/>
          <w:sz w:val="24"/>
          <w:szCs w:val="24"/>
        </w:rPr>
        <w:t>the OA effect may</w:t>
      </w:r>
      <w:r w:rsidR="00246331" w:rsidRPr="00246331">
        <w:rPr>
          <w:rFonts w:ascii="Times New Roman" w:eastAsia="Times New Roman" w:hAnsi="Times New Roman" w:cs="Times New Roman"/>
          <w:sz w:val="24"/>
          <w:szCs w:val="24"/>
        </w:rPr>
        <w:t xml:space="preserve"> </w:t>
      </w:r>
      <w:r w:rsidR="00D85070">
        <w:rPr>
          <w:rFonts w:ascii="Times New Roman" w:eastAsia="Times New Roman" w:hAnsi="Times New Roman" w:cs="Times New Roman"/>
          <w:sz w:val="24"/>
          <w:szCs w:val="24"/>
        </w:rPr>
        <w:t>result in greater</w:t>
      </w:r>
      <w:r w:rsidR="00246331">
        <w:rPr>
          <w:rFonts w:ascii="Times New Roman" w:eastAsia="Times New Roman" w:hAnsi="Times New Roman" w:cs="Times New Roman"/>
          <w:sz w:val="24"/>
          <w:szCs w:val="24"/>
        </w:rPr>
        <w:t xml:space="preserve"> uptake of </w:t>
      </w:r>
      <w:r w:rsidR="00EE2E4E">
        <w:rPr>
          <w:rFonts w:ascii="Times New Roman" w:eastAsia="Times New Roman" w:hAnsi="Times New Roman" w:cs="Times New Roman"/>
          <w:sz w:val="24"/>
          <w:szCs w:val="24"/>
        </w:rPr>
        <w:t>primary</w:t>
      </w:r>
      <w:r w:rsidR="00246331">
        <w:rPr>
          <w:rFonts w:ascii="Times New Roman" w:eastAsia="Times New Roman" w:hAnsi="Times New Roman" w:cs="Times New Roman"/>
          <w:sz w:val="24"/>
          <w:szCs w:val="24"/>
        </w:rPr>
        <w:t xml:space="preserve"> research into policy</w:t>
      </w:r>
      <w:r w:rsidR="000C538D">
        <w:rPr>
          <w:rFonts w:ascii="Times New Roman" w:eastAsia="Times New Roman" w:hAnsi="Times New Roman" w:cs="Times New Roman"/>
          <w:sz w:val="24"/>
          <w:szCs w:val="24"/>
        </w:rPr>
        <w:t>.</w:t>
      </w:r>
      <w:r w:rsidR="009817FA">
        <w:rPr>
          <w:rFonts w:ascii="Times New Roman" w:eastAsia="Times New Roman" w:hAnsi="Times New Roman" w:cs="Times New Roman"/>
          <w:sz w:val="24"/>
          <w:szCs w:val="24"/>
        </w:rPr>
        <w:t xml:space="preserve"> </w:t>
      </w:r>
      <w:r w:rsidR="000C0292">
        <w:rPr>
          <w:rFonts w:ascii="Times New Roman" w:eastAsia="Times New Roman" w:hAnsi="Times New Roman" w:cs="Times New Roman"/>
          <w:sz w:val="24"/>
          <w:szCs w:val="24"/>
        </w:rPr>
        <w:t xml:space="preserve">However, because </w:t>
      </w:r>
      <w:r w:rsidR="00BF5F6A">
        <w:rPr>
          <w:rFonts w:ascii="Times New Roman" w:eastAsia="Times New Roman" w:hAnsi="Times New Roman" w:cs="Times New Roman"/>
          <w:sz w:val="24"/>
          <w:szCs w:val="24"/>
        </w:rPr>
        <w:t>Altmetric track</w:t>
      </w:r>
      <w:r w:rsidR="00520AED">
        <w:rPr>
          <w:rFonts w:ascii="Times New Roman" w:eastAsia="Times New Roman" w:hAnsi="Times New Roman" w:cs="Times New Roman"/>
          <w:sz w:val="24"/>
          <w:szCs w:val="24"/>
        </w:rPr>
        <w:t>s</w:t>
      </w:r>
      <w:r w:rsidR="00BF5F6A">
        <w:rPr>
          <w:rFonts w:ascii="Times New Roman" w:eastAsia="Times New Roman" w:hAnsi="Times New Roman" w:cs="Times New Roman"/>
          <w:sz w:val="24"/>
          <w:szCs w:val="24"/>
        </w:rPr>
        <w:t xml:space="preserve"> major policy groups in North America and Europe (Bornmann </w:t>
      </w:r>
      <w:r w:rsidR="00BF5F6A" w:rsidRPr="00103151">
        <w:rPr>
          <w:rFonts w:ascii="Times New Roman" w:eastAsia="Times New Roman" w:hAnsi="Times New Roman" w:cs="Times New Roman"/>
          <w:i/>
          <w:sz w:val="24"/>
          <w:szCs w:val="24"/>
        </w:rPr>
        <w:t>et al</w:t>
      </w:r>
      <w:r w:rsidR="00BF5F6A">
        <w:rPr>
          <w:rFonts w:ascii="Times New Roman" w:eastAsia="Times New Roman" w:hAnsi="Times New Roman" w:cs="Times New Roman"/>
          <w:sz w:val="24"/>
          <w:szCs w:val="24"/>
        </w:rPr>
        <w:t>. 2016)</w:t>
      </w:r>
      <w:r w:rsidR="000C0292">
        <w:rPr>
          <w:rFonts w:ascii="Times New Roman" w:eastAsia="Times New Roman" w:hAnsi="Times New Roman" w:cs="Times New Roman"/>
          <w:sz w:val="24"/>
          <w:szCs w:val="24"/>
        </w:rPr>
        <w:t xml:space="preserve">, </w:t>
      </w:r>
      <w:r w:rsidR="002B1F7E">
        <w:rPr>
          <w:rFonts w:ascii="Times New Roman" w:eastAsia="Times New Roman" w:hAnsi="Times New Roman" w:cs="Times New Roman"/>
          <w:sz w:val="24"/>
          <w:szCs w:val="24"/>
        </w:rPr>
        <w:t>we note that these</w:t>
      </w:r>
      <w:r w:rsidR="00762337">
        <w:rPr>
          <w:rFonts w:ascii="Times New Roman" w:eastAsia="Times New Roman" w:hAnsi="Times New Roman" w:cs="Times New Roman"/>
          <w:sz w:val="24"/>
          <w:szCs w:val="24"/>
        </w:rPr>
        <w:t xml:space="preserve"> </w:t>
      </w:r>
      <w:r w:rsidR="00A80730">
        <w:rPr>
          <w:rFonts w:ascii="Times New Roman" w:eastAsia="Times New Roman" w:hAnsi="Times New Roman" w:cs="Times New Roman"/>
          <w:sz w:val="24"/>
          <w:szCs w:val="24"/>
        </w:rPr>
        <w:t xml:space="preserve">policy </w:t>
      </w:r>
      <w:r w:rsidR="000C0292">
        <w:rPr>
          <w:rFonts w:ascii="Times New Roman" w:eastAsia="Times New Roman" w:hAnsi="Times New Roman" w:cs="Times New Roman"/>
          <w:sz w:val="24"/>
          <w:szCs w:val="24"/>
        </w:rPr>
        <w:t>trends</w:t>
      </w:r>
      <w:r w:rsidR="00A80730">
        <w:rPr>
          <w:rFonts w:ascii="Times New Roman" w:eastAsia="Times New Roman" w:hAnsi="Times New Roman" w:cs="Times New Roman"/>
          <w:sz w:val="24"/>
          <w:szCs w:val="24"/>
        </w:rPr>
        <w:t xml:space="preserve"> </w:t>
      </w:r>
      <w:r w:rsidR="00BF5F6A">
        <w:rPr>
          <w:rFonts w:ascii="Times New Roman" w:eastAsia="Times New Roman" w:hAnsi="Times New Roman" w:cs="Times New Roman"/>
          <w:sz w:val="24"/>
          <w:szCs w:val="24"/>
        </w:rPr>
        <w:t xml:space="preserve">may be biased towards academic authors working for </w:t>
      </w:r>
      <w:r w:rsidR="00A80730">
        <w:rPr>
          <w:rFonts w:ascii="Times New Roman" w:eastAsia="Times New Roman" w:hAnsi="Times New Roman" w:cs="Times New Roman"/>
          <w:sz w:val="24"/>
          <w:szCs w:val="24"/>
        </w:rPr>
        <w:t>international or</w:t>
      </w:r>
      <w:r w:rsidR="000E5AE8">
        <w:rPr>
          <w:rFonts w:ascii="Times New Roman" w:eastAsia="Times New Roman" w:hAnsi="Times New Roman" w:cs="Times New Roman"/>
          <w:sz w:val="24"/>
          <w:szCs w:val="24"/>
        </w:rPr>
        <w:t>ganizations (</w:t>
      </w:r>
      <w:r w:rsidR="000E5AE8" w:rsidRPr="00EF034E">
        <w:rPr>
          <w:rFonts w:ascii="Times New Roman" w:eastAsia="Times New Roman" w:hAnsi="Times New Roman" w:cs="Times New Roman"/>
          <w:i/>
          <w:sz w:val="24"/>
          <w:szCs w:val="24"/>
        </w:rPr>
        <w:t>e.g</w:t>
      </w:r>
      <w:r w:rsidR="00A80730" w:rsidRPr="00EF034E">
        <w:rPr>
          <w:rFonts w:ascii="Times New Roman" w:eastAsia="Times New Roman" w:hAnsi="Times New Roman" w:cs="Times New Roman"/>
          <w:i/>
          <w:sz w:val="24"/>
          <w:szCs w:val="24"/>
        </w:rPr>
        <w:t>.</w:t>
      </w:r>
      <w:r w:rsidR="00A80730">
        <w:rPr>
          <w:rFonts w:ascii="Times New Roman" w:eastAsia="Times New Roman" w:hAnsi="Times New Roman" w:cs="Times New Roman"/>
          <w:sz w:val="24"/>
          <w:szCs w:val="24"/>
        </w:rPr>
        <w:t xml:space="preserve"> </w:t>
      </w:r>
      <w:r w:rsidR="00571766">
        <w:rPr>
          <w:rFonts w:ascii="Times New Roman" w:eastAsia="Times New Roman" w:hAnsi="Times New Roman" w:cs="Times New Roman"/>
          <w:sz w:val="24"/>
          <w:szCs w:val="24"/>
        </w:rPr>
        <w:t xml:space="preserve">Food and Agriculture Organization of the </w:t>
      </w:r>
      <w:r w:rsidR="00A80730">
        <w:rPr>
          <w:rFonts w:ascii="Times New Roman" w:eastAsia="Times New Roman" w:hAnsi="Times New Roman" w:cs="Times New Roman"/>
          <w:sz w:val="24"/>
          <w:szCs w:val="24"/>
        </w:rPr>
        <w:t>United Nations</w:t>
      </w:r>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 Intergovernmental Panel on Climate Change</w:t>
      </w:r>
      <w:r w:rsidR="00A80730">
        <w:rPr>
          <w:rFonts w:ascii="Times New Roman" w:eastAsia="Times New Roman" w:hAnsi="Times New Roman" w:cs="Times New Roman"/>
          <w:sz w:val="24"/>
          <w:szCs w:val="24"/>
        </w:rPr>
        <w:t>)</w:t>
      </w:r>
      <w:r w:rsidR="00BF5F6A">
        <w:rPr>
          <w:rFonts w:ascii="Times New Roman" w:eastAsia="Times New Roman" w:hAnsi="Times New Roman" w:cs="Times New Roman"/>
          <w:sz w:val="24"/>
          <w:szCs w:val="24"/>
        </w:rPr>
        <w:t xml:space="preserve">. </w:t>
      </w:r>
      <w:r w:rsidR="005B2EFC">
        <w:rPr>
          <w:rFonts w:ascii="Times New Roman" w:eastAsia="Times New Roman" w:hAnsi="Times New Roman" w:cs="Times New Roman"/>
          <w:sz w:val="24"/>
          <w:szCs w:val="24"/>
        </w:rPr>
        <w:t xml:space="preserve">While our results show a positive trend towards OA (Fig. 1) and higher OA mentions in policy documents (Fig. 2d), important research </w:t>
      </w:r>
      <w:r w:rsidR="005B2EFC">
        <w:rPr>
          <w:rFonts w:ascii="Times New Roman" w:eastAsia="Times New Roman" w:hAnsi="Times New Roman" w:cs="Times New Roman"/>
          <w:sz w:val="24"/>
          <w:szCs w:val="24"/>
        </w:rPr>
        <w:lastRenderedPageBreak/>
        <w:t xml:space="preserve">still remains behind paywalls and there is </w:t>
      </w:r>
      <w:r w:rsidR="00F9178A">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w:t>
      </w:r>
      <w:r w:rsidR="004208D6" w:rsidRPr="00EF034E">
        <w:rPr>
          <w:rFonts w:ascii="Times New Roman" w:eastAsia="Times New Roman" w:hAnsi="Times New Roman" w:cs="Times New Roman"/>
          <w:i/>
          <w:noProof/>
          <w:sz w:val="24"/>
          <w:szCs w:val="24"/>
        </w:rPr>
        <w:t>e.g.</w:t>
      </w:r>
      <w:r w:rsidR="004208D6">
        <w:rPr>
          <w:rFonts w:ascii="Times New Roman" w:eastAsia="Times New Roman" w:hAnsi="Times New Roman" w:cs="Times New Roman"/>
          <w:noProof/>
          <w:sz w:val="24"/>
          <w:szCs w:val="24"/>
        </w:rPr>
        <w:t xml:space="preserve">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0C4836">
        <w:rPr>
          <w:rFonts w:ascii="Times New Roman" w:eastAsia="Times New Roman" w:hAnsi="Times New Roman" w:cs="Times New Roman"/>
          <w:noProof/>
          <w:sz w:val="24"/>
          <w:szCs w:val="24"/>
        </w:rPr>
        <w:t xml:space="preserve">; </w:t>
      </w:r>
      <w:r w:rsidR="00A2161F">
        <w:rPr>
          <w:rFonts w:ascii="Times New Roman" w:eastAsia="Times New Roman" w:hAnsi="Times New Roman" w:cs="Times New Roman"/>
          <w:noProof/>
          <w:sz w:val="24"/>
          <w:szCs w:val="24"/>
        </w:rPr>
        <w:t xml:space="preserve">Fuller </w:t>
      </w:r>
      <w:r w:rsidR="00A2161F">
        <w:rPr>
          <w:rFonts w:ascii="Times New Roman" w:eastAsia="Times New Roman" w:hAnsi="Times New Roman" w:cs="Times New Roman"/>
          <w:i/>
          <w:noProof/>
          <w:sz w:val="24"/>
          <w:szCs w:val="24"/>
        </w:rPr>
        <w:t>et al</w:t>
      </w:r>
      <w:r w:rsidR="00A2161F">
        <w:rPr>
          <w:rFonts w:ascii="Times New Roman" w:eastAsia="Times New Roman" w:hAnsi="Times New Roman" w:cs="Times New Roman"/>
          <w:noProof/>
          <w:sz w:val="24"/>
          <w:szCs w:val="24"/>
        </w:rPr>
        <w:t xml:space="preserve">., 2014; </w:t>
      </w:r>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r w:rsidR="000C4836" w:rsidRPr="000C4836">
        <w:rPr>
          <w:rFonts w:ascii="Times New Roman" w:eastAsia="Times New Roman" w:hAnsi="Times New Roman" w:cs="Times New Roman"/>
          <w:noProof/>
          <w:sz w:val="24"/>
          <w:szCs w:val="24"/>
        </w:rPr>
        <w:t>)</w:t>
      </w:r>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or example, OA may be</w:t>
      </w:r>
      <w:r w:rsidR="00527B72">
        <w:rPr>
          <w:rFonts w:ascii="Times New Roman" w:eastAsia="Times New Roman" w:hAnsi="Times New Roman" w:cs="Times New Roman"/>
          <w:sz w:val="24"/>
          <w:szCs w:val="24"/>
        </w:rPr>
        <w:t xml:space="preserve"> especially important for </w:t>
      </w:r>
      <w:r w:rsidR="00FA14CE">
        <w:rPr>
          <w:rFonts w:ascii="Times New Roman" w:eastAsia="Times New Roman" w:hAnsi="Times New Roman" w:cs="Times New Roman"/>
          <w:sz w:val="24"/>
          <w:szCs w:val="24"/>
        </w:rPr>
        <w:t>small</w:t>
      </w:r>
      <w:r w:rsidR="006203DD">
        <w:rPr>
          <w:rFonts w:ascii="Times New Roman" w:eastAsia="Times New Roman" w:hAnsi="Times New Roman" w:cs="Times New Roman"/>
          <w:sz w:val="24"/>
          <w:szCs w:val="24"/>
        </w:rPr>
        <w:t>-scale</w:t>
      </w:r>
      <w:r w:rsidR="00BF36D0">
        <w:rPr>
          <w:rFonts w:ascii="Times New Roman" w:eastAsia="Times New Roman" w:hAnsi="Times New Roman" w:cs="Times New Roman"/>
          <w:sz w:val="24"/>
          <w:szCs w:val="24"/>
        </w:rPr>
        <w:t>, low-impact</w:t>
      </w:r>
      <w:r w:rsidR="006203DD">
        <w:rPr>
          <w:rFonts w:ascii="Times New Roman" w:eastAsia="Times New Roman" w:hAnsi="Times New Roman" w:cs="Times New Roman"/>
          <w:sz w:val="24"/>
          <w:szCs w:val="24"/>
        </w:rPr>
        <w:t xml:space="preserve"> studies </w:t>
      </w:r>
      <w:r w:rsidR="00802577">
        <w:rPr>
          <w:rFonts w:ascii="Times New Roman" w:eastAsia="Times New Roman" w:hAnsi="Times New Roman" w:cs="Times New Roman"/>
          <w:sz w:val="24"/>
          <w:szCs w:val="24"/>
        </w:rPr>
        <w:t>which</w:t>
      </w:r>
      <w:r w:rsidR="006203DD">
        <w:rPr>
          <w:rFonts w:ascii="Times New Roman" w:eastAsia="Times New Roman" w:hAnsi="Times New Roman" w:cs="Times New Roman"/>
          <w:sz w:val="24"/>
          <w:szCs w:val="24"/>
        </w:rPr>
        <w:t xml:space="preserve"> </w:t>
      </w:r>
      <w:r w:rsidR="00802577">
        <w:rPr>
          <w:rFonts w:ascii="Times New Roman" w:eastAsia="Times New Roman" w:hAnsi="Times New Roman" w:cs="Times New Roman"/>
          <w:sz w:val="24"/>
          <w:szCs w:val="24"/>
        </w:rPr>
        <w:t>are</w:t>
      </w:r>
      <w:r w:rsidR="006203DD">
        <w:rPr>
          <w:rFonts w:ascii="Times New Roman" w:eastAsia="Times New Roman" w:hAnsi="Times New Roman" w:cs="Times New Roman"/>
          <w:sz w:val="24"/>
          <w:szCs w:val="24"/>
        </w:rPr>
        <w:t xml:space="preserve"> releva</w:t>
      </w:r>
      <w:r w:rsidR="00802577">
        <w:rPr>
          <w:rFonts w:ascii="Times New Roman" w:eastAsia="Times New Roman" w:hAnsi="Times New Roman" w:cs="Times New Roman"/>
          <w:sz w:val="24"/>
          <w:szCs w:val="24"/>
        </w:rPr>
        <w:t>nt</w:t>
      </w:r>
      <w:r w:rsidR="006203DD">
        <w:rPr>
          <w:rFonts w:ascii="Times New Roman" w:eastAsia="Times New Roman" w:hAnsi="Times New Roman" w:cs="Times New Roman"/>
          <w:sz w:val="24"/>
          <w:szCs w:val="24"/>
        </w:rPr>
        <w:t xml:space="preserve"> for local policy </w:t>
      </w:r>
      <w:r w:rsidR="00307A62">
        <w:rPr>
          <w:rFonts w:ascii="Times New Roman" w:eastAsia="Times New Roman" w:hAnsi="Times New Roman" w:cs="Times New Roman"/>
          <w:sz w:val="24"/>
          <w:szCs w:val="24"/>
        </w:rPr>
        <w:t>but</w:t>
      </w:r>
      <w:r w:rsidR="006203DD">
        <w:rPr>
          <w:rFonts w:ascii="Times New Roman" w:eastAsia="Times New Roman" w:hAnsi="Times New Roman" w:cs="Times New Roman"/>
          <w:sz w:val="24"/>
          <w:szCs w:val="24"/>
        </w:rPr>
        <w:t xml:space="preserve"> may not receive</w:t>
      </w:r>
      <w:r w:rsidR="00527B72">
        <w:rPr>
          <w:rFonts w:ascii="Times New Roman" w:eastAsia="Times New Roman" w:hAnsi="Times New Roman" w:cs="Times New Roman"/>
          <w:sz w:val="24"/>
          <w:szCs w:val="24"/>
        </w:rPr>
        <w:t xml:space="preserve"> </w:t>
      </w:r>
      <w:r w:rsidR="006203DD">
        <w:rPr>
          <w:rFonts w:ascii="Times New Roman" w:eastAsia="Times New Roman" w:hAnsi="Times New Roman" w:cs="Times New Roman"/>
          <w:sz w:val="24"/>
          <w:szCs w:val="24"/>
        </w:rPr>
        <w:t>much media attention</w:t>
      </w:r>
      <w:r w:rsidR="004E4B88">
        <w:rPr>
          <w:rFonts w:ascii="Times New Roman" w:eastAsia="Times New Roman" w:hAnsi="Times New Roman" w:cs="Times New Roman"/>
          <w:sz w:val="24"/>
          <w:szCs w:val="24"/>
        </w:rPr>
        <w:t>.</w:t>
      </w:r>
      <w:r w:rsidR="00103151">
        <w:rPr>
          <w:rFonts w:ascii="Times New Roman" w:eastAsia="Times New Roman" w:hAnsi="Times New Roman" w:cs="Times New Roman"/>
          <w:sz w:val="24"/>
          <w:szCs w:val="24"/>
        </w:rPr>
        <w:t xml:space="preserve"> </w:t>
      </w:r>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45F6BAE1" w:rsidR="007623B8" w:rsidRDefault="00ED4BEB">
      <w:pPr>
        <w:pStyle w:val="Normal1"/>
        <w:spacing w:line="480" w:lineRule="auto"/>
        <w:ind w:firstLine="720"/>
        <w:rPr>
          <w:rFonts w:ascii="Times New Roman" w:eastAsia="Times New Roman" w:hAnsi="Times New Roman" w:cs="Times New Roman"/>
          <w:sz w:val="24"/>
          <w:szCs w:val="24"/>
        </w:rPr>
      </w:pPr>
      <w:ins w:id="21" w:author="Travis Tai" w:date="2018-09-11T10:23:00Z">
        <w:r>
          <w:rPr>
            <w:rFonts w:ascii="Times New Roman" w:eastAsia="Times New Roman" w:hAnsi="Times New Roman" w:cs="Times New Roman"/>
            <w:sz w:val="24"/>
            <w:szCs w:val="24"/>
          </w:rPr>
          <w:t xml:space="preserve">Core </w:t>
        </w:r>
      </w:ins>
      <w:r w:rsidR="00B46DDD">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sidR="00B46DDD">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sidR="00B46DDD">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sidR="00B46DDD">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sidR="00B46DDD">
        <w:rPr>
          <w:rFonts w:ascii="Times New Roman" w:eastAsia="Times New Roman" w:hAnsi="Times New Roman" w:cs="Times New Roman"/>
          <w:sz w:val="24"/>
          <w:szCs w:val="24"/>
        </w:rPr>
        <w:t xml:space="preserve"> </w:t>
      </w:r>
      <w:r w:rsidR="00B46DDD" w:rsidRPr="00274F04">
        <w:rPr>
          <w:rFonts w:ascii="Times New Roman" w:eastAsia="Times New Roman" w:hAnsi="Times New Roman" w:cs="Times New Roman"/>
          <w:noProof/>
          <w:sz w:val="24"/>
          <w:szCs w:val="24"/>
        </w:rPr>
        <w:t xml:space="preserve">(Hampton </w:t>
      </w:r>
      <w:r w:rsidR="00B46DDD" w:rsidRPr="00274F04">
        <w:rPr>
          <w:rFonts w:ascii="Times New Roman" w:eastAsia="Times New Roman" w:hAnsi="Times New Roman" w:cs="Times New Roman"/>
          <w:i/>
          <w:noProof/>
          <w:sz w:val="24"/>
          <w:szCs w:val="24"/>
        </w:rPr>
        <w:t>et al.</w:t>
      </w:r>
      <w:r w:rsidR="00B46DDD" w:rsidRPr="00274F04">
        <w:rPr>
          <w:rFonts w:ascii="Times New Roman" w:eastAsia="Times New Roman" w:hAnsi="Times New Roman" w:cs="Times New Roman"/>
          <w:noProof/>
          <w:sz w:val="24"/>
          <w:szCs w:val="24"/>
        </w:rPr>
        <w:t xml:space="preserve">, 2015; McKiernan </w:t>
      </w:r>
      <w:r w:rsidR="00B46DDD" w:rsidRPr="00274F04">
        <w:rPr>
          <w:rFonts w:ascii="Times New Roman" w:eastAsia="Times New Roman" w:hAnsi="Times New Roman" w:cs="Times New Roman"/>
          <w:i/>
          <w:noProof/>
          <w:sz w:val="24"/>
          <w:szCs w:val="24"/>
        </w:rPr>
        <w:t>et al.</w:t>
      </w:r>
      <w:r w:rsidR="00B46DDD" w:rsidRPr="00274F04">
        <w:rPr>
          <w:rFonts w:ascii="Times New Roman" w:eastAsia="Times New Roman" w:hAnsi="Times New Roman" w:cs="Times New Roman"/>
          <w:noProof/>
          <w:sz w:val="24"/>
          <w:szCs w:val="24"/>
        </w:rPr>
        <w:t>, 2016)</w:t>
      </w:r>
      <w:r w:rsidR="00B46DDD">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transformed entire disciplines </w:t>
      </w:r>
      <w:r w:rsidR="00664AEF" w:rsidRPr="00D1416F">
        <w:rPr>
          <w:rFonts w:ascii="Times New Roman" w:eastAsia="Times New Roman" w:hAnsi="Times New Roman" w:cs="Times New Roman"/>
          <w:noProof/>
          <w:sz w:val="24"/>
          <w:szCs w:val="24"/>
        </w:rPr>
        <w:t>(</w:t>
      </w:r>
      <w:r w:rsidR="00664AEF" w:rsidRPr="00EF034E">
        <w:rPr>
          <w:rFonts w:ascii="Times New Roman" w:eastAsia="Times New Roman" w:hAnsi="Times New Roman" w:cs="Times New Roman"/>
          <w:i/>
          <w:noProof/>
          <w:sz w:val="24"/>
          <w:szCs w:val="24"/>
        </w:rPr>
        <w:t>e.g.</w:t>
      </w:r>
      <w:r w:rsidR="00664AEF">
        <w:rPr>
          <w:rFonts w:ascii="Times New Roman" w:eastAsia="Times New Roman" w:hAnsi="Times New Roman" w:cs="Times New Roman"/>
          <w:noProof/>
          <w:sz w:val="24"/>
          <w:szCs w:val="24"/>
        </w:rPr>
        <w:t xml:space="preserve">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29061A">
        <w:rPr>
          <w:rFonts w:ascii="Times New Roman" w:eastAsia="Times New Roman" w:hAnsi="Times New Roman" w:cs="Times New Roman"/>
          <w:sz w:val="24"/>
          <w:szCs w:val="24"/>
        </w:rPr>
        <w:t>OS b</w:t>
      </w:r>
      <w:r w:rsidR="00B46DDD">
        <w:rPr>
          <w:rFonts w:ascii="Times New Roman" w:eastAsia="Times New Roman" w:hAnsi="Times New Roman" w:cs="Times New Roman"/>
          <w:sz w:val="24"/>
          <w:szCs w:val="24"/>
        </w:rPr>
        <w:t xml:space="preserve">enefits </w:t>
      </w:r>
      <w:del w:id="22" w:author="Travis Tai" w:date="2018-09-11T10:41:00Z">
        <w:r w:rsidR="00B46DDD" w:rsidDel="007C7D64">
          <w:rPr>
            <w:rFonts w:ascii="Times New Roman" w:eastAsia="Times New Roman" w:hAnsi="Times New Roman" w:cs="Times New Roman"/>
            <w:sz w:val="24"/>
            <w:szCs w:val="24"/>
          </w:rPr>
          <w:delText>specific to climate change research</w:delText>
        </w:r>
        <w:r w:rsidR="006C373E" w:rsidDel="007C7D64">
          <w:rPr>
            <w:rFonts w:ascii="Times New Roman" w:eastAsia="Times New Roman" w:hAnsi="Times New Roman" w:cs="Times New Roman"/>
            <w:sz w:val="24"/>
            <w:szCs w:val="24"/>
          </w:rPr>
          <w:delText xml:space="preserve"> </w:delText>
        </w:r>
      </w:del>
      <w:del w:id="23" w:author="Travis Tai" w:date="2018-09-11T10:44:00Z">
        <w:r w:rsidR="006C373E" w:rsidDel="007C7D64">
          <w:rPr>
            <w:rFonts w:ascii="Times New Roman" w:eastAsia="Times New Roman" w:hAnsi="Times New Roman" w:cs="Times New Roman"/>
            <w:sz w:val="24"/>
            <w:szCs w:val="24"/>
          </w:rPr>
          <w:delText xml:space="preserve">include </w:delText>
        </w:r>
        <w:r w:rsidR="00B46DDD" w:rsidDel="007C7D64">
          <w:rPr>
            <w:rFonts w:ascii="Times New Roman" w:eastAsia="Times New Roman" w:hAnsi="Times New Roman" w:cs="Times New Roman"/>
            <w:sz w:val="24"/>
            <w:szCs w:val="24"/>
          </w:rPr>
          <w:delText xml:space="preserve">improved </w:delText>
        </w:r>
      </w:del>
      <w:ins w:id="24" w:author="Travis Tai" w:date="2018-09-11T10:44:00Z">
        <w:r w:rsidR="007C7D64">
          <w:rPr>
            <w:rFonts w:ascii="Times New Roman" w:eastAsia="Times New Roman" w:hAnsi="Times New Roman" w:cs="Times New Roman"/>
            <w:sz w:val="24"/>
            <w:szCs w:val="24"/>
          </w:rPr>
          <w:t xml:space="preserve">improve </w:t>
        </w:r>
      </w:ins>
      <w:r w:rsidR="00B46DDD">
        <w:rPr>
          <w:rFonts w:ascii="Times New Roman" w:eastAsia="Times New Roman" w:hAnsi="Times New Roman" w:cs="Times New Roman"/>
          <w:sz w:val="24"/>
          <w:szCs w:val="24"/>
        </w:rPr>
        <w:t xml:space="preserve">collaboration, reproducibility, and scientific progression through sharing of data and code </w:t>
      </w:r>
      <w:r w:rsidR="00B46DDD" w:rsidRPr="00274F04">
        <w:rPr>
          <w:rFonts w:ascii="Times New Roman" w:eastAsia="Times New Roman" w:hAnsi="Times New Roman" w:cs="Times New Roman"/>
          <w:noProof/>
          <w:sz w:val="24"/>
          <w:szCs w:val="24"/>
        </w:rPr>
        <w:t xml:space="preserve">(Ellison, 2010; Ram, 2013; Lowndes </w:t>
      </w:r>
      <w:r w:rsidR="00B46DDD" w:rsidRPr="00274F04">
        <w:rPr>
          <w:rFonts w:ascii="Times New Roman" w:eastAsia="Times New Roman" w:hAnsi="Times New Roman" w:cs="Times New Roman"/>
          <w:i/>
          <w:noProof/>
          <w:sz w:val="24"/>
          <w:szCs w:val="24"/>
        </w:rPr>
        <w:t>et al.</w:t>
      </w:r>
      <w:r w:rsidR="00B46DDD" w:rsidRPr="00274F04">
        <w:rPr>
          <w:rFonts w:ascii="Times New Roman" w:eastAsia="Times New Roman" w:hAnsi="Times New Roman" w:cs="Times New Roman"/>
          <w:noProof/>
          <w:sz w:val="24"/>
          <w:szCs w:val="24"/>
        </w:rPr>
        <w:t>, 2017)</w:t>
      </w:r>
      <w:ins w:id="25" w:author="Travis Tai" w:date="2018-09-11T10:42:00Z">
        <w:r w:rsidR="007C7D64">
          <w:rPr>
            <w:rFonts w:ascii="Times New Roman" w:eastAsia="Times New Roman" w:hAnsi="Times New Roman" w:cs="Times New Roman"/>
            <w:noProof/>
            <w:sz w:val="24"/>
            <w:szCs w:val="24"/>
          </w:rPr>
          <w:t xml:space="preserve">, which is </w:t>
        </w:r>
      </w:ins>
      <w:ins w:id="26" w:author="Travis Tai" w:date="2018-09-11T10:45:00Z">
        <w:r w:rsidR="007C7D64">
          <w:rPr>
            <w:rFonts w:ascii="Times New Roman" w:eastAsia="Times New Roman" w:hAnsi="Times New Roman" w:cs="Times New Roman"/>
            <w:noProof/>
            <w:sz w:val="24"/>
            <w:szCs w:val="24"/>
          </w:rPr>
          <w:t>critical</w:t>
        </w:r>
      </w:ins>
      <w:ins w:id="27" w:author="Travis Tai" w:date="2018-09-11T10:42:00Z">
        <w:r w:rsidR="007C7D64">
          <w:rPr>
            <w:rFonts w:ascii="Times New Roman" w:eastAsia="Times New Roman" w:hAnsi="Times New Roman" w:cs="Times New Roman"/>
            <w:noProof/>
            <w:sz w:val="24"/>
            <w:szCs w:val="24"/>
          </w:rPr>
          <w:t xml:space="preserve"> for climate change research to keep pace with the rapid and downstream </w:t>
        </w:r>
      </w:ins>
      <w:ins w:id="28" w:author="Travis Tai" w:date="2018-09-11T10:46:00Z">
        <w:r w:rsidR="0040119E">
          <w:rPr>
            <w:rFonts w:ascii="Times New Roman" w:eastAsia="Times New Roman" w:hAnsi="Times New Roman" w:cs="Times New Roman"/>
            <w:noProof/>
            <w:sz w:val="24"/>
            <w:szCs w:val="24"/>
          </w:rPr>
          <w:t>effects</w:t>
        </w:r>
      </w:ins>
      <w:ins w:id="29" w:author="Travis Tai" w:date="2018-09-11T10:42:00Z">
        <w:r w:rsidR="0040119E">
          <w:rPr>
            <w:rFonts w:ascii="Times New Roman" w:eastAsia="Times New Roman" w:hAnsi="Times New Roman" w:cs="Times New Roman"/>
            <w:noProof/>
            <w:sz w:val="24"/>
            <w:szCs w:val="24"/>
          </w:rPr>
          <w:t xml:space="preserve"> of clima</w:t>
        </w:r>
        <w:r w:rsidR="007C7D64">
          <w:rPr>
            <w:rFonts w:ascii="Times New Roman" w:eastAsia="Times New Roman" w:hAnsi="Times New Roman" w:cs="Times New Roman"/>
            <w:noProof/>
            <w:sz w:val="24"/>
            <w:szCs w:val="24"/>
          </w:rPr>
          <w:t>te change.</w:t>
        </w:r>
      </w:ins>
      <w:r w:rsidR="00F33531">
        <w:rPr>
          <w:rFonts w:ascii="Times New Roman" w:eastAsia="Times New Roman" w:hAnsi="Times New Roman" w:cs="Times New Roman"/>
          <w:sz w:val="24"/>
          <w:szCs w:val="24"/>
        </w:rPr>
        <w:t xml:space="preserve"> </w:t>
      </w:r>
      <w:del w:id="30" w:author="Travis Tai" w:date="2018-09-11T10:46:00Z">
        <w:r w:rsidR="00F33531" w:rsidDel="00914BB8">
          <w:rPr>
            <w:rFonts w:ascii="Times New Roman" w:eastAsia="Times New Roman" w:hAnsi="Times New Roman" w:cs="Times New Roman"/>
            <w:sz w:val="24"/>
            <w:szCs w:val="24"/>
          </w:rPr>
          <w:delText>and</w:delText>
        </w:r>
        <w:r w:rsidR="001A25FC" w:rsidDel="00914BB8">
          <w:rPr>
            <w:rFonts w:ascii="Times New Roman" w:eastAsia="Times New Roman" w:hAnsi="Times New Roman" w:cs="Times New Roman"/>
            <w:sz w:val="24"/>
            <w:szCs w:val="24"/>
          </w:rPr>
          <w:delText xml:space="preserve">, because </w:delText>
        </w:r>
      </w:del>
      <w:ins w:id="31" w:author="Travis Tai" w:date="2018-09-11T10:46:00Z">
        <w:r w:rsidR="00914BB8">
          <w:rPr>
            <w:rFonts w:ascii="Times New Roman" w:eastAsia="Times New Roman" w:hAnsi="Times New Roman" w:cs="Times New Roman"/>
            <w:sz w:val="24"/>
            <w:szCs w:val="24"/>
          </w:rPr>
          <w:t xml:space="preserve">Due to </w:t>
        </w:r>
      </w:ins>
      <w:bookmarkStart w:id="32" w:name="_GoBack"/>
      <w:bookmarkEnd w:id="32"/>
      <w:del w:id="33" w:author="Travis Tai" w:date="2018-09-11T10:46:00Z">
        <w:r w:rsidR="001A25FC" w:rsidDel="00914BB8">
          <w:rPr>
            <w:rFonts w:ascii="Times New Roman" w:eastAsia="Times New Roman" w:hAnsi="Times New Roman" w:cs="Times New Roman"/>
            <w:sz w:val="24"/>
            <w:szCs w:val="24"/>
          </w:rPr>
          <w:delText>of</w:delText>
        </w:r>
        <w:r w:rsidR="00F33531" w:rsidDel="00914BB8">
          <w:rPr>
            <w:rFonts w:ascii="Times New Roman" w:eastAsia="Times New Roman" w:hAnsi="Times New Roman" w:cs="Times New Roman"/>
            <w:sz w:val="24"/>
            <w:szCs w:val="24"/>
          </w:rPr>
          <w:delText xml:space="preserve"> </w:delText>
        </w:r>
      </w:del>
      <w:r w:rsidR="00F33531">
        <w:rPr>
          <w:rFonts w:ascii="Times New Roman" w:eastAsia="Times New Roman" w:hAnsi="Times New Roman" w:cs="Times New Roman"/>
          <w:sz w:val="24"/>
          <w:szCs w:val="24"/>
        </w:rPr>
        <w:t>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590373">
        <w:rPr>
          <w:rFonts w:ascii="Times New Roman" w:eastAsia="Times New Roman" w:hAnsi="Times New Roman" w:cs="Times New Roman"/>
          <w:sz w:val="24"/>
          <w:szCs w:val="24"/>
        </w:rPr>
        <w:t xml:space="preserve"> R</w:t>
      </w:r>
      <w:r w:rsidR="00363745">
        <w:rPr>
          <w:rFonts w:ascii="Times New Roman" w:eastAsia="Times New Roman" w:hAnsi="Times New Roman" w:cs="Times New Roman"/>
          <w:sz w:val="24"/>
          <w:szCs w:val="24"/>
        </w:rPr>
        <w:t xml:space="preserve">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w:t>
      </w:r>
      <w:r>
        <w:rPr>
          <w:rFonts w:ascii="Times New Roman" w:eastAsia="Times New Roman" w:hAnsi="Times New Roman" w:cs="Times New Roman"/>
          <w:sz w:val="24"/>
          <w:szCs w:val="24"/>
        </w:rPr>
        <w:lastRenderedPageBreak/>
        <w:t xml:space="preserve">climate change research is funded by developed countries yet may focus on climate issues in developing countries that often lack the institutional capacity for journal subscriptions and OA 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sidRPr="00EF034E">
              <w:rPr>
                <w:rFonts w:ascii="Times New Roman" w:eastAsia="Times New Roman" w:hAnsi="Times New Roman" w:cs="Times New Roman"/>
                <w:i/>
                <w:noProof/>
                <w:sz w:val="20"/>
                <w:szCs w:val="20"/>
              </w:rPr>
              <w:t>e.g.</w:t>
            </w:r>
            <w:r w:rsidR="006B4262">
              <w:rPr>
                <w:rFonts w:ascii="Times New Roman" w:eastAsia="Times New Roman" w:hAnsi="Times New Roman" w:cs="Times New Roman"/>
                <w:noProof/>
                <w:sz w:val="20"/>
                <w:szCs w:val="20"/>
              </w:rPr>
              <w:t xml:space="preserve">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w:t>
            </w:r>
            <w:r w:rsidRPr="00EF034E">
              <w:rPr>
                <w:rFonts w:ascii="Times New Roman" w:eastAsia="Times New Roman" w:hAnsi="Times New Roman" w:cs="Times New Roman"/>
                <w:i/>
                <w:sz w:val="20"/>
                <w:szCs w:val="20"/>
              </w:rPr>
              <w:t>e.g.</w:t>
            </w:r>
            <w:r>
              <w:rPr>
                <w:rFonts w:ascii="Times New Roman" w:eastAsia="Times New Roman" w:hAnsi="Times New Roman" w:cs="Times New Roman"/>
                <w:sz w:val="20"/>
                <w:szCs w:val="20"/>
              </w:rPr>
              <w:t xml:space="preserve">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Climate change triage that supports long-term values of multiple stakeholders (</w:t>
            </w:r>
            <w:r w:rsidRPr="00EF034E">
              <w:rPr>
                <w:rFonts w:ascii="Times New Roman" w:eastAsia="Times New Roman" w:hAnsi="Times New Roman" w:cs="Times New Roman"/>
                <w:i/>
                <w:sz w:val="20"/>
                <w:szCs w:val="20"/>
              </w:rPr>
              <w:t>e.g.</w:t>
            </w:r>
            <w:r>
              <w:rPr>
                <w:rFonts w:ascii="Times New Roman" w:eastAsia="Times New Roman" w:hAnsi="Times New Roman" w:cs="Times New Roman"/>
                <w:sz w:val="20"/>
                <w:szCs w:val="20"/>
              </w:rPr>
              <w:t xml:space="preserve">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r w:rsidR="00E24C36">
              <w:rPr>
                <w:rFonts w:ascii="Times New Roman" w:eastAsia="Times New Roman" w:hAnsi="Times New Roman" w:cs="Times New Roman"/>
                <w:sz w:val="20"/>
                <w:szCs w:val="20"/>
              </w:rPr>
              <w:t>, and EarthArXiv</w:t>
            </w:r>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US"/>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767FBC11"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r w:rsidR="00D52ADD">
        <w:rPr>
          <w:rFonts w:ascii="Times New Roman" w:eastAsia="Times New Roman" w:hAnsi="Times New Roman" w:cs="Times New Roman"/>
          <w:sz w:val="24"/>
          <w:szCs w:val="24"/>
        </w:rPr>
        <w:t>4</w:t>
      </w:r>
      <w:r w:rsidR="00202F8A">
        <w:rPr>
          <w:rFonts w:ascii="Times New Roman" w:eastAsia="Times New Roman" w:hAnsi="Times New Roman" w:cs="Times New Roman"/>
          <w:sz w:val="24"/>
          <w:szCs w:val="24"/>
        </w:rPr>
        <w:t>-</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 xml:space="preserve">, medium = </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 high = 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 very high = 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r w:rsidR="006B4262" w:rsidRPr="00503055">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D40FFD">
        <w:rPr>
          <w:rFonts w:ascii="Times New Roman" w:eastAsia="Times New Roman" w:hAnsi="Times New Roman" w:cs="Times New Roman"/>
          <w:sz w:val="24"/>
          <w:szCs w:val="24"/>
        </w:rPr>
        <w:t>1</w:t>
      </w:r>
      <w:r>
        <w:rPr>
          <w:rFonts w:ascii="Times New Roman" w:eastAsia="Times New Roman" w:hAnsi="Times New Roman" w:cs="Times New Roman"/>
          <w:sz w:val="24"/>
          <w:szCs w:val="24"/>
        </w:rPr>
        <w:t>00 total citation records (</w:t>
      </w:r>
      <w:r w:rsidRPr="00EF034E">
        <w:rPr>
          <w:rFonts w:ascii="Times New Roman" w:eastAsia="Times New Roman" w:hAnsi="Times New Roman" w:cs="Times New Roman"/>
          <w:i/>
          <w:sz w:val="24"/>
          <w:szCs w:val="24"/>
        </w:rPr>
        <w:t>i.e.</w:t>
      </w:r>
      <w:r>
        <w:rPr>
          <w:rFonts w:ascii="Times New Roman" w:eastAsia="Times New Roman" w:hAnsi="Times New Roman" w:cs="Times New Roman"/>
          <w:sz w:val="24"/>
          <w:szCs w:val="24"/>
        </w:rPr>
        <w:t xml:space="preserve"> journals which regularly published climate change research, n = </w:t>
      </w:r>
      <w:r w:rsidR="00D52ADD">
        <w:rPr>
          <w:rFonts w:ascii="Times New Roman" w:eastAsia="Times New Roman" w:hAnsi="Times New Roman" w:cs="Times New Roman"/>
          <w:sz w:val="24"/>
          <w:szCs w:val="24"/>
        </w:rPr>
        <w:t>225</w:t>
      </w:r>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503055">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0B0DCE56" w:rsidR="006D2F93" w:rsidRDefault="00474380"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0C696235" wp14:editId="14E0B1B3">
            <wp:extent cx="2286000" cy="5943600"/>
            <wp:effectExtent l="0" t="0" r="0" b="0"/>
            <wp:docPr id="2" name="Picture 2"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2_ver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556C3B3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10" w:history="1">
        <w:r w:rsidR="00525442" w:rsidRPr="00F54420">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w:t>
      </w:r>
      <w:r w:rsidR="001B3132">
        <w:rPr>
          <w:rFonts w:ascii="Times New Roman" w:eastAsia="Times New Roman" w:hAnsi="Times New Roman" w:cs="Times New Roman"/>
          <w:sz w:val="24"/>
          <w:szCs w:val="24"/>
        </w:rPr>
        <w:t>C</w:t>
      </w:r>
      <w:r>
        <w:rPr>
          <w:rFonts w:ascii="Times New Roman" w:eastAsia="Times New Roman" w:hAnsi="Times New Roman" w:cs="Times New Roman"/>
          <w:sz w:val="24"/>
          <w:szCs w:val="24"/>
        </w:rPr>
        <w:t>itatio</w:t>
      </w:r>
      <w:r w:rsidR="009F0B4C">
        <w:rPr>
          <w:rFonts w:ascii="Times New Roman" w:eastAsia="Times New Roman" w:hAnsi="Times New Roman" w:cs="Times New Roman"/>
          <w:sz w:val="24"/>
          <w:szCs w:val="24"/>
        </w:rPr>
        <w:t>ns</w:t>
      </w:r>
      <w:r w:rsidR="001B3132">
        <w:rPr>
          <w:rFonts w:ascii="Times New Roman" w:eastAsia="Times New Roman" w:hAnsi="Times New Roman" w:cs="Times New Roman"/>
          <w:sz w:val="24"/>
          <w:szCs w:val="24"/>
        </w:rPr>
        <w:t xml:space="preserve"> and mentions</w:t>
      </w:r>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1B31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8E38948"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r w:rsidR="00DF1A5B" w:rsidRPr="00503055">
        <w:rPr>
          <w:rFonts w:ascii="Times New Roman" w:eastAsia="Times New Roman" w:hAnsi="Times New Roman" w:cs="Times New Roman"/>
          <w:sz w:val="24"/>
          <w:szCs w:val="24"/>
        </w:rPr>
        <w:t>github.com/travistai2/open-science-cc</w:t>
      </w:r>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r>
        <w:rPr>
          <w:rFonts w:ascii="Times New Roman" w:eastAsia="Times New Roman" w:hAnsi="Times New Roman" w:cs="Times New Roman"/>
          <w:sz w:val="24"/>
          <w:szCs w:val="24"/>
          <w:lang w:val="en-GB"/>
        </w:rPr>
        <w:t>OceanCanada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C33716">
        <w:rPr>
          <w:rFonts w:ascii="Times New Roman" w:hAnsi="Times New Roman"/>
          <w:noProof/>
          <w:sz w:val="24"/>
          <w:szCs w:val="24"/>
          <w:lang w:val="en-GB"/>
        </w:rPr>
        <w:t xml:space="preserve">Côté IM, Darling ES (2018) Scientists on Twitter: Preaching to the choir or singing from the rooftops? </w:t>
      </w:r>
      <w:r w:rsidRPr="00520AED">
        <w:rPr>
          <w:rFonts w:ascii="Times New Roman" w:hAnsi="Times New Roman"/>
          <w:i/>
          <w:noProof/>
          <w:sz w:val="24"/>
          <w:szCs w:val="24"/>
          <w:lang w:val="en-GB"/>
        </w:rPr>
        <w:t>FACETS</w:t>
      </w:r>
      <w:r w:rsidRPr="00C33716">
        <w:rPr>
          <w:rFonts w:ascii="Times New Roman" w:hAnsi="Times New Roman"/>
          <w:noProof/>
          <w:sz w:val="24"/>
          <w:szCs w:val="24"/>
          <w:lang w:val="en-GB"/>
        </w:rPr>
        <w:t xml:space="preserve"> </w:t>
      </w:r>
      <w:r w:rsidRPr="00520AED">
        <w:rPr>
          <w:rFonts w:ascii="Times New Roman" w:hAnsi="Times New Roman"/>
          <w:b/>
          <w:noProof/>
          <w:sz w:val="24"/>
          <w:szCs w:val="24"/>
          <w:lang w:val="en-GB"/>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4AC911D3" w14:textId="77777777" w:rsid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en-US"/>
        </w:rPr>
        <w:t xml:space="preserve">Eysenbach G (2006) Citation advantage of open access articles. </w:t>
      </w:r>
      <w:r w:rsidRPr="00A2161F">
        <w:rPr>
          <w:rFonts w:ascii="Times New Roman" w:hAnsi="Times New Roman" w:cs="Times New Roman"/>
          <w:i/>
          <w:iCs/>
          <w:noProof/>
          <w:sz w:val="24"/>
          <w:szCs w:val="24"/>
          <w:lang w:val="en-US"/>
        </w:rPr>
        <w:t>PLoS Biology</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4</w:t>
      </w:r>
      <w:r w:rsidRPr="00A2161F">
        <w:rPr>
          <w:rFonts w:ascii="Times New Roman" w:hAnsi="Times New Roman" w:cs="Times New Roman"/>
          <w:noProof/>
          <w:sz w:val="24"/>
          <w:szCs w:val="24"/>
          <w:lang w:val="en-US"/>
        </w:rPr>
        <w:t>, e157.</w:t>
      </w:r>
    </w:p>
    <w:p w14:paraId="279879AE" w14:textId="795ED0A9" w:rsidR="00A2161F" w:rsidRPr="00A2161F" w:rsidRDefault="00A2161F"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sz w:val="24"/>
          <w:szCs w:val="24"/>
        </w:rPr>
        <w:t>Fuller RA, Lee JR &amp; Watson</w:t>
      </w:r>
      <w:r>
        <w:rPr>
          <w:rFonts w:ascii="Times New Roman" w:hAnsi="Times New Roman" w:cs="Times New Roman"/>
          <w:sz w:val="24"/>
          <w:szCs w:val="24"/>
        </w:rPr>
        <w:t xml:space="preserve"> </w:t>
      </w:r>
      <w:r w:rsidRPr="00A2161F">
        <w:rPr>
          <w:rFonts w:ascii="Times New Roman" w:hAnsi="Times New Roman" w:cs="Times New Roman"/>
          <w:sz w:val="24"/>
          <w:szCs w:val="24"/>
        </w:rPr>
        <w:t>JEM</w:t>
      </w:r>
      <w:r>
        <w:rPr>
          <w:rFonts w:ascii="Times New Roman" w:hAnsi="Times New Roman" w:cs="Times New Roman"/>
          <w:sz w:val="24"/>
          <w:szCs w:val="24"/>
        </w:rPr>
        <w:t xml:space="preserve"> (2014)</w:t>
      </w:r>
      <w:r w:rsidRPr="00A2161F">
        <w:rPr>
          <w:rFonts w:ascii="Times New Roman" w:hAnsi="Times New Roman" w:cs="Times New Roman"/>
          <w:sz w:val="24"/>
          <w:szCs w:val="24"/>
        </w:rPr>
        <w:t xml:space="preserve"> Achieving Open Access to Conservation Science. </w:t>
      </w:r>
      <w:r w:rsidRPr="00A2161F">
        <w:rPr>
          <w:rFonts w:ascii="Times New Roman" w:hAnsi="Times New Roman" w:cs="Times New Roman"/>
          <w:i/>
          <w:iCs/>
          <w:sz w:val="24"/>
          <w:szCs w:val="24"/>
        </w:rPr>
        <w:t>Conserv</w:t>
      </w:r>
      <w:r>
        <w:rPr>
          <w:rFonts w:ascii="Times New Roman" w:hAnsi="Times New Roman" w:cs="Times New Roman"/>
          <w:i/>
          <w:iCs/>
          <w:sz w:val="24"/>
          <w:szCs w:val="24"/>
        </w:rPr>
        <w:t>ation</w:t>
      </w:r>
      <w:r w:rsidRPr="00A2161F">
        <w:rPr>
          <w:rFonts w:ascii="Times New Roman" w:hAnsi="Times New Roman" w:cs="Times New Roman"/>
          <w:i/>
          <w:iCs/>
          <w:sz w:val="24"/>
          <w:szCs w:val="24"/>
        </w:rPr>
        <w:t xml:space="preserve"> Biol</w:t>
      </w:r>
      <w:r>
        <w:rPr>
          <w:rFonts w:ascii="Times New Roman" w:hAnsi="Times New Roman" w:cs="Times New Roman"/>
          <w:i/>
          <w:iCs/>
          <w:sz w:val="24"/>
          <w:szCs w:val="24"/>
        </w:rPr>
        <w:t>ogy</w:t>
      </w:r>
      <w:r w:rsidRPr="00A2161F">
        <w:rPr>
          <w:rFonts w:ascii="Times New Roman" w:hAnsi="Times New Roman" w:cs="Times New Roman"/>
          <w:sz w:val="24"/>
          <w:szCs w:val="24"/>
        </w:rPr>
        <w:t xml:space="preserve"> </w:t>
      </w:r>
      <w:r w:rsidRPr="00A2161F">
        <w:rPr>
          <w:rFonts w:ascii="Times New Roman" w:hAnsi="Times New Roman" w:cs="Times New Roman"/>
          <w:b/>
          <w:bCs/>
          <w:sz w:val="24"/>
          <w:szCs w:val="24"/>
        </w:rPr>
        <w:t>28,</w:t>
      </w:r>
      <w:r w:rsidRPr="00A2161F">
        <w:rPr>
          <w:rFonts w:ascii="Times New Roman" w:hAnsi="Times New Roman" w:cs="Times New Roman"/>
          <w:sz w:val="24"/>
          <w:szCs w:val="24"/>
        </w:rPr>
        <w:t xml:space="preserve"> 1550–1557.</w:t>
      </w:r>
    </w:p>
    <w:p w14:paraId="53DD875B" w14:textId="68048C70" w:rsidR="002B5958" w:rsidRP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da-DK"/>
        </w:rPr>
        <w:t xml:space="preserve">Hampton SE, Anderson S, Bagby SC </w:t>
      </w:r>
      <w:r w:rsidRPr="00EF034E">
        <w:rPr>
          <w:rFonts w:ascii="Times New Roman" w:hAnsi="Times New Roman" w:cs="Times New Roman"/>
          <w:i/>
          <w:noProof/>
          <w:sz w:val="24"/>
          <w:szCs w:val="24"/>
          <w:lang w:val="da-DK"/>
        </w:rPr>
        <w:t>et al</w:t>
      </w:r>
      <w:r w:rsidRPr="00A2161F">
        <w:rPr>
          <w:rFonts w:ascii="Times New Roman" w:hAnsi="Times New Roman" w:cs="Times New Roman"/>
          <w:noProof/>
          <w:sz w:val="24"/>
          <w:szCs w:val="24"/>
          <w:lang w:val="da-DK"/>
        </w:rPr>
        <w:t xml:space="preserve">. </w:t>
      </w:r>
      <w:r w:rsidRPr="00A2161F">
        <w:rPr>
          <w:rFonts w:ascii="Times New Roman" w:hAnsi="Times New Roman" w:cs="Times New Roman"/>
          <w:noProof/>
          <w:sz w:val="24"/>
          <w:szCs w:val="24"/>
          <w:lang w:val="en-US"/>
        </w:rPr>
        <w:t xml:space="preserve">(2015) The Tao of Open Science for Ecology. </w:t>
      </w:r>
      <w:r w:rsidRPr="00A2161F">
        <w:rPr>
          <w:rFonts w:ascii="Times New Roman" w:hAnsi="Times New Roman" w:cs="Times New Roman"/>
          <w:i/>
          <w:iCs/>
          <w:noProof/>
          <w:sz w:val="24"/>
          <w:szCs w:val="24"/>
          <w:lang w:val="en-US"/>
        </w:rPr>
        <w:t>Ecosphere</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6</w:t>
      </w:r>
      <w:r w:rsidRPr="00A2161F">
        <w:rPr>
          <w:rFonts w:ascii="Times New Roman" w:hAnsi="Times New Roman" w:cs="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w:t>
      </w:r>
      <w:r w:rsidRPr="002B5958">
        <w:rPr>
          <w:rFonts w:ascii="Times New Roman" w:hAnsi="Times New Roman"/>
          <w:noProof/>
          <w:sz w:val="24"/>
          <w:szCs w:val="24"/>
          <w:lang w:val="en-US"/>
        </w:rPr>
        <w:lastRenderedPageBreak/>
        <w:t xml:space="preserve">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Pr>
          <w:rFonts w:ascii="Times New Roman" w:hAnsi="Times New Roman"/>
          <w:noProof/>
          <w:sz w:val="24"/>
          <w:szCs w:val="24"/>
          <w:lang w:val="en-US"/>
        </w:rPr>
        <w:t xml:space="preserve">Himmelstein, DS, Romero AR, Levernier JG, Munro TA, Mclaughlin SR, Tzovaras BG, Greene CS (2018) Sci-Hub provides access to nearly all scholarly literature. </w:t>
      </w:r>
      <w:r w:rsidRPr="003966B7">
        <w:rPr>
          <w:rFonts w:ascii="Times New Roman" w:hAnsi="Times New Roman"/>
          <w:i/>
          <w:noProof/>
          <w:sz w:val="24"/>
          <w:szCs w:val="24"/>
          <w:lang w:val="en-US"/>
        </w:rPr>
        <w:t>eLife</w:t>
      </w:r>
      <w:r>
        <w:rPr>
          <w:rFonts w:ascii="Times New Roman" w:hAnsi="Times New Roman"/>
          <w:noProof/>
          <w:sz w:val="24"/>
          <w:szCs w:val="24"/>
          <w:lang w:val="en-US"/>
        </w:rPr>
        <w:t xml:space="preserve"> </w:t>
      </w:r>
      <w:r w:rsidRPr="003966B7">
        <w:rPr>
          <w:rFonts w:ascii="Times New Roman" w:hAnsi="Times New Roman"/>
          <w:b/>
          <w:noProof/>
          <w:sz w:val="24"/>
          <w:szCs w:val="24"/>
          <w:lang w:val="en-US"/>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 xml:space="preserve">e32822. </w:t>
      </w:r>
    </w:p>
    <w:p w14:paraId="047F29D0"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D2A61" w14:textId="48E0BCB9" w:rsidR="0081433B" w:rsidRPr="0081433B" w:rsidRDefault="0081433B" w:rsidP="0081433B">
      <w:pPr>
        <w:widowControl w:val="0"/>
        <w:autoSpaceDE w:val="0"/>
        <w:autoSpaceDN w:val="0"/>
        <w:adjustRightInd w:val="0"/>
        <w:spacing w:line="480" w:lineRule="auto"/>
        <w:ind w:left="480" w:hanging="480"/>
        <w:rPr>
          <w:rFonts w:ascii="Times New Roman" w:hAnsi="Times New Roman"/>
          <w:noProof/>
          <w:sz w:val="24"/>
          <w:szCs w:val="24"/>
          <w:lang w:val="en-GB"/>
        </w:rPr>
      </w:pPr>
      <w:r w:rsidRPr="00ED47E7">
        <w:rPr>
          <w:rFonts w:ascii="Times New Roman" w:hAnsi="Times New Roman"/>
          <w:noProof/>
          <w:sz w:val="24"/>
          <w:szCs w:val="24"/>
          <w:lang w:val="en-GB"/>
        </w:rPr>
        <w:t xml:space="preserve">Lariviere V, Kiermer V, MacCallum CJ, McNutt M, Patterson M, Pulverer B, Swaminathan S, Taylor S, Curry S (2016) A simple proposal for the publication of journal citation distributions. </w:t>
      </w:r>
      <w:r w:rsidRPr="000F1EF1">
        <w:rPr>
          <w:rFonts w:ascii="Times New Roman" w:hAnsi="Times New Roman"/>
          <w:i/>
          <w:noProof/>
          <w:sz w:val="24"/>
          <w:szCs w:val="24"/>
          <w:lang w:val="en-GB"/>
        </w:rPr>
        <w:t>bioRxiv</w:t>
      </w:r>
      <w:r>
        <w:rPr>
          <w:rFonts w:ascii="Times New Roman" w:hAnsi="Times New Roman"/>
          <w:i/>
          <w:noProof/>
          <w:sz w:val="24"/>
          <w:szCs w:val="24"/>
          <w:lang w:val="en-GB"/>
        </w:rPr>
        <w:t>,</w:t>
      </w:r>
      <w:r w:rsidRPr="00ED47E7">
        <w:rPr>
          <w:rFonts w:ascii="Times New Roman" w:hAnsi="Times New Roman"/>
          <w:noProof/>
          <w:sz w:val="24"/>
          <w:szCs w:val="24"/>
          <w:lang w:val="en-GB"/>
        </w:rPr>
        <w:t xml:space="preserve"> 062109</w:t>
      </w:r>
      <w:r>
        <w:rPr>
          <w:rFonts w:ascii="Times New Roman" w:hAnsi="Times New Roman"/>
          <w:noProof/>
          <w:sz w:val="24"/>
          <w:szCs w:val="24"/>
          <w:lang w:val="en-GB"/>
        </w:rPr>
        <w:t>.</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https://www.carbonbrief.org/analysis-the-most-cited-climate-change-papers</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(2018) Best practices for reporting </w:t>
      </w:r>
      <w:r w:rsidRPr="002B5958">
        <w:rPr>
          <w:rFonts w:ascii="Times New Roman" w:hAnsi="Times New Roman"/>
          <w:noProof/>
          <w:sz w:val="24"/>
          <w:szCs w:val="24"/>
          <w:lang w:val="en-US"/>
        </w:rPr>
        <w:lastRenderedPageBreak/>
        <w:t xml:space="preserve">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https://obamawhitehouse.archives.gov/the-press-office/2013/05/09/executive-order-making-open-and-machine-readable-new-default-government-</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Pr>
          <w:rFonts w:ascii="Times New Roman" w:hAnsi="Times New Roman" w:cs="Times New Roman"/>
          <w:sz w:val="24"/>
          <w:szCs w:val="24"/>
          <w:lang w:val="en-US"/>
        </w:rPr>
        <w:t>Rafidimanantsoa HP, Poudyal M, Ramamonjisoa BS and Jones JPG (2018)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Madagascar. Madagasc</w:t>
      </w:r>
      <w:r>
        <w:rPr>
          <w:rFonts w:ascii="Times New Roman" w:hAnsi="Times New Roman" w:cs="Times New Roman"/>
          <w:sz w:val="24"/>
          <w:szCs w:val="24"/>
          <w:lang w:val="en-US"/>
        </w:rPr>
        <w:t>ar Conservation &amp; Development 13, 1:</w:t>
      </w:r>
      <w:r w:rsidRPr="000037CC">
        <w:rPr>
          <w:rFonts w:ascii="Times New Roman" w:hAnsi="Times New Roman" w:cs="Times New Roman"/>
          <w:sz w:val="24"/>
          <w:szCs w:val="24"/>
          <w:lang w:val="en-US"/>
        </w:rPr>
        <w:t>xx–xx</w:t>
      </w:r>
      <w:r>
        <w:rPr>
          <w:rFonts w:ascii="Times New Roman" w:hAnsi="Times New Roman" w:cs="Times New Roman"/>
          <w:sz w:val="24"/>
          <w:szCs w:val="24"/>
          <w:lang w:val="en-US"/>
        </w:rPr>
        <w:t>. http://dx.doi.org/10.4314/mcd.v13i1.3//Early</w:t>
      </w:r>
      <w:r w:rsidRPr="000037CC">
        <w:rPr>
          <w:rFonts w:ascii="Times New Roman" w:hAnsi="Times New Roman" w:cs="Times New Roman"/>
          <w:sz w:val="24"/>
          <w:szCs w:val="24"/>
          <w:lang w:val="en-US"/>
        </w:rPr>
        <w:t>View</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r w:rsidRPr="007341ED">
        <w:rPr>
          <w:rFonts w:ascii="Times New Roman" w:eastAsia="Times New Roman" w:hAnsi="Times New Roman" w:cs="Lucida Grande"/>
          <w:color w:val="auto"/>
          <w:sz w:val="24"/>
          <w:szCs w:val="24"/>
          <w:shd w:val="clear" w:color="auto" w:fill="FFFFFF"/>
          <w:lang w:val="en-CA"/>
        </w:rPr>
        <w:t xml:space="preserve">SCImago, (n.d.). SJR — SCImago Journal &amp; Country Rank [Portal]. Retrieved </w:t>
      </w:r>
      <w:r w:rsidR="005E48FA">
        <w:rPr>
          <w:rFonts w:ascii="Times New Roman" w:eastAsia="Times New Roman" w:hAnsi="Times New Roman" w:cs="Lucida Grande"/>
          <w:color w:val="auto"/>
          <w:sz w:val="24"/>
          <w:szCs w:val="24"/>
          <w:shd w:val="clear" w:color="auto" w:fill="FFFFFF"/>
          <w:lang w:val="en-CA"/>
        </w:rPr>
        <w:t>05-02-2018</w:t>
      </w:r>
      <w:r w:rsidRPr="007341ED">
        <w:rPr>
          <w:rFonts w:ascii="Times New Roman" w:eastAsia="Times New Roman" w:hAnsi="Times New Roman" w:cs="Lucida Grande"/>
          <w:color w:val="auto"/>
          <w:sz w:val="24"/>
          <w:szCs w:val="24"/>
          <w:shd w:val="clear" w:color="auto" w:fill="FFFFFF"/>
          <w:lang w:val="en-CA"/>
        </w:rPr>
        <w:t>, from http://www.scimagojr.com</w:t>
      </w:r>
    </w:p>
    <w:p w14:paraId="424AD2FA"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5E896CF1" w14:textId="59828CBA"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r w:rsidRPr="000C4836">
        <w:rPr>
          <w:rFonts w:ascii="Times New Roman" w:hAnsi="Times New Roman" w:cs="Times New Roman"/>
          <w:noProof/>
          <w:sz w:val="24"/>
          <w:szCs w:val="24"/>
          <w:lang w:val="en-US"/>
        </w:rPr>
        <w:lastRenderedPageBreak/>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doi:10.1073/pnas.1708290115.</w:t>
      </w:r>
    </w:p>
    <w:p w14:paraId="1BF5AE03" w14:textId="77777777" w:rsidR="00E0104B" w:rsidRDefault="002B5958" w:rsidP="00E0104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2B5958">
        <w:rPr>
          <w:rFonts w:ascii="Times New Roman" w:hAnsi="Times New Roman"/>
          <w:noProof/>
          <w:sz w:val="24"/>
          <w:szCs w:val="24"/>
          <w:lang w:val="en-US"/>
        </w:rPr>
        <w:t>Vale RD (</w:t>
      </w:r>
      <w:r w:rsidRPr="00E0104B">
        <w:rPr>
          <w:rFonts w:ascii="Times New Roman" w:hAnsi="Times New Roman" w:cs="Times New Roman"/>
          <w:noProof/>
          <w:sz w:val="24"/>
          <w:szCs w:val="24"/>
          <w:lang w:val="en-US"/>
        </w:rPr>
        <w:t xml:space="preserve">2015) Accelerating scientific publication in biology. </w:t>
      </w:r>
      <w:r w:rsidRPr="00E0104B">
        <w:rPr>
          <w:rFonts w:ascii="Times New Roman" w:hAnsi="Times New Roman" w:cs="Times New Roman"/>
          <w:i/>
          <w:iCs/>
          <w:noProof/>
          <w:sz w:val="24"/>
          <w:szCs w:val="24"/>
          <w:lang w:val="en-US"/>
        </w:rPr>
        <w:t>Proceedings of the National Academy of Sciences</w:t>
      </w:r>
      <w:r w:rsidRPr="00E0104B">
        <w:rPr>
          <w:rFonts w:ascii="Times New Roman" w:hAnsi="Times New Roman" w:cs="Times New Roman"/>
          <w:noProof/>
          <w:sz w:val="24"/>
          <w:szCs w:val="24"/>
          <w:lang w:val="en-US"/>
        </w:rPr>
        <w:t xml:space="preserve">, </w:t>
      </w:r>
      <w:r w:rsidRPr="00E0104B">
        <w:rPr>
          <w:rFonts w:ascii="Times New Roman" w:hAnsi="Times New Roman" w:cs="Times New Roman"/>
          <w:b/>
          <w:bCs/>
          <w:noProof/>
          <w:sz w:val="24"/>
          <w:szCs w:val="24"/>
          <w:lang w:val="en-US"/>
        </w:rPr>
        <w:t>112</w:t>
      </w:r>
      <w:r w:rsidRPr="00E0104B">
        <w:rPr>
          <w:rFonts w:ascii="Times New Roman" w:hAnsi="Times New Roman" w:cs="Times New Roman"/>
          <w:noProof/>
          <w:sz w:val="24"/>
          <w:szCs w:val="24"/>
          <w:lang w:val="en-US"/>
        </w:rPr>
        <w:t>, 13439–13446.</w:t>
      </w:r>
    </w:p>
    <w:p w14:paraId="0B095B13" w14:textId="4988252D" w:rsidR="00A123DE" w:rsidRPr="00E0104B" w:rsidRDefault="00E0104B" w:rsidP="00E0104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Pr>
          <w:rFonts w:ascii="Times New Roman" w:hAnsi="Times New Roman" w:cs="Times New Roman"/>
          <w:sz w:val="24"/>
          <w:szCs w:val="24"/>
        </w:rPr>
        <w:t>van Helden</w:t>
      </w:r>
      <w:r w:rsidR="00A123DE" w:rsidRPr="00E0104B">
        <w:rPr>
          <w:rFonts w:ascii="Times New Roman" w:hAnsi="Times New Roman" w:cs="Times New Roman"/>
          <w:sz w:val="24"/>
          <w:szCs w:val="24"/>
        </w:rPr>
        <w:t xml:space="preserve"> P</w:t>
      </w:r>
      <w:r>
        <w:rPr>
          <w:rFonts w:ascii="Times New Roman" w:hAnsi="Times New Roman" w:cs="Times New Roman"/>
          <w:sz w:val="24"/>
          <w:szCs w:val="24"/>
        </w:rPr>
        <w:t xml:space="preserve"> (2012)</w:t>
      </w:r>
      <w:r w:rsidR="00A123DE" w:rsidRPr="00E0104B">
        <w:rPr>
          <w:rFonts w:ascii="Times New Roman" w:hAnsi="Times New Roman" w:cs="Times New Roman"/>
          <w:sz w:val="24"/>
          <w:szCs w:val="24"/>
        </w:rPr>
        <w:t xml:space="preserve"> The cost of research in developing countries. </w:t>
      </w:r>
      <w:r w:rsidR="00A123DE" w:rsidRPr="00E0104B">
        <w:rPr>
          <w:rFonts w:ascii="Times New Roman" w:hAnsi="Times New Roman" w:cs="Times New Roman"/>
          <w:i/>
          <w:iCs/>
          <w:sz w:val="24"/>
          <w:szCs w:val="24"/>
        </w:rPr>
        <w:t>EMBO Rep</w:t>
      </w:r>
      <w:r>
        <w:rPr>
          <w:rFonts w:ascii="Times New Roman" w:hAnsi="Times New Roman" w:cs="Times New Roman"/>
          <w:i/>
          <w:iCs/>
          <w:sz w:val="24"/>
          <w:szCs w:val="24"/>
        </w:rPr>
        <w:t>orts</w:t>
      </w:r>
      <w:r>
        <w:rPr>
          <w:rFonts w:ascii="Times New Roman" w:hAnsi="Times New Roman" w:cs="Times New Roman"/>
          <w:iCs/>
          <w:sz w:val="24"/>
          <w:szCs w:val="24"/>
        </w:rPr>
        <w:t>,</w:t>
      </w:r>
      <w:r w:rsidR="00A123DE" w:rsidRPr="00E0104B">
        <w:rPr>
          <w:rFonts w:ascii="Times New Roman" w:hAnsi="Times New Roman" w:cs="Times New Roman"/>
          <w:sz w:val="24"/>
          <w:szCs w:val="24"/>
        </w:rPr>
        <w:t xml:space="preserve"> </w:t>
      </w:r>
      <w:r w:rsidR="00A123DE" w:rsidRPr="00E0104B">
        <w:rPr>
          <w:rFonts w:ascii="Times New Roman" w:hAnsi="Times New Roman" w:cs="Times New Roman"/>
          <w:b/>
          <w:bCs/>
          <w:sz w:val="24"/>
          <w:szCs w:val="24"/>
        </w:rPr>
        <w:t>13,</w:t>
      </w:r>
      <w:r>
        <w:rPr>
          <w:rFonts w:ascii="Times New Roman" w:hAnsi="Times New Roman" w:cs="Times New Roman"/>
          <w:sz w:val="24"/>
          <w:szCs w:val="24"/>
        </w:rPr>
        <w:t xml:space="preserve"> 395.</w:t>
      </w:r>
    </w:p>
    <w:p w14:paraId="6AABE75C" w14:textId="77777777" w:rsidR="002B5958" w:rsidRPr="00E0104B" w:rsidRDefault="002B5958" w:rsidP="002B5958">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E0104B">
        <w:rPr>
          <w:rFonts w:ascii="Times New Roman" w:hAnsi="Times New Roman" w:cs="Times New Roman"/>
          <w:noProof/>
          <w:sz w:val="24"/>
          <w:szCs w:val="24"/>
          <w:lang w:val="en-US"/>
        </w:rPr>
        <w:t xml:space="preserve">Wang X, Liu C, Mao W, Fang Z (2015) The open access advantage considering citation, article usage and social media attention. </w:t>
      </w:r>
      <w:r w:rsidRPr="00E0104B">
        <w:rPr>
          <w:rFonts w:ascii="Times New Roman" w:hAnsi="Times New Roman" w:cs="Times New Roman"/>
          <w:i/>
          <w:iCs/>
          <w:noProof/>
          <w:sz w:val="24"/>
          <w:szCs w:val="24"/>
          <w:lang w:val="en-US"/>
        </w:rPr>
        <w:t>Scientometrics</w:t>
      </w:r>
      <w:r w:rsidRPr="00E0104B">
        <w:rPr>
          <w:rFonts w:ascii="Times New Roman" w:hAnsi="Times New Roman" w:cs="Times New Roman"/>
          <w:noProof/>
          <w:sz w:val="24"/>
          <w:szCs w:val="24"/>
          <w:lang w:val="en-US"/>
        </w:rPr>
        <w:t xml:space="preserve">, </w:t>
      </w:r>
      <w:r w:rsidRPr="00E0104B">
        <w:rPr>
          <w:rFonts w:ascii="Times New Roman" w:hAnsi="Times New Roman" w:cs="Times New Roman"/>
          <w:b/>
          <w:bCs/>
          <w:noProof/>
          <w:sz w:val="24"/>
          <w:szCs w:val="24"/>
          <w:lang w:val="en-US"/>
        </w:rPr>
        <w:t>103</w:t>
      </w:r>
      <w:r w:rsidRPr="00E0104B">
        <w:rPr>
          <w:rFonts w:ascii="Times New Roman" w:hAnsi="Times New Roman" w:cs="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27F08047" w:rsidR="000C4836" w:rsidRPr="000C4836" w:rsidRDefault="000C4836"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p>
    <w:p w14:paraId="7BDD70BD" w14:textId="300416EE" w:rsidR="00995D87" w:rsidRDefault="00995D87"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1"/>
      <w:footerReference w:type="default" r:id="rId12"/>
      <w:pgSz w:w="12240" w:h="15840"/>
      <w:pgMar w:top="1440" w:right="1440" w:bottom="1440" w:left="1440" w:header="0" w:footer="720" w:gutter="0"/>
      <w:lnNumType w:countBy="1" w:restart="continuous"/>
      <w:pgNumType w:start="1"/>
      <w:cols w:space="720"/>
      <w:docGrid w:linePitch="299"/>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91E3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184D5" w14:textId="77777777" w:rsidR="00ED4BEB" w:rsidRDefault="00ED4BEB" w:rsidP="004B7591">
      <w:pPr>
        <w:spacing w:line="240" w:lineRule="auto"/>
      </w:pPr>
      <w:r>
        <w:separator/>
      </w:r>
    </w:p>
  </w:endnote>
  <w:endnote w:type="continuationSeparator" w:id="0">
    <w:p w14:paraId="21A04CF5" w14:textId="77777777" w:rsidR="00ED4BEB" w:rsidRDefault="00ED4BEB"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02" w14:textId="77777777" w:rsidR="00ED4BEB" w:rsidRDefault="00ED4BEB" w:rsidP="005B2EF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E973AD" w14:textId="77777777" w:rsidR="00ED4BEB" w:rsidRDefault="00ED4BEB">
    <w:pPr>
      <w:pStyle w:val="Footer"/>
      <w:ind w:right="360"/>
      <w:pPrChange w:id="34"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C5744" w14:textId="77777777" w:rsidR="00ED4BEB" w:rsidRDefault="00ED4BEB"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4BB8">
      <w:rPr>
        <w:rStyle w:val="PageNumber"/>
        <w:noProof/>
      </w:rPr>
      <w:t>6</w:t>
    </w:r>
    <w:r>
      <w:rPr>
        <w:rStyle w:val="PageNumber"/>
      </w:rPr>
      <w:fldChar w:fldCharType="end"/>
    </w:r>
  </w:p>
  <w:p w14:paraId="5949C7D6" w14:textId="77777777" w:rsidR="00ED4BEB" w:rsidRDefault="00ED4BEB"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A4787" w14:textId="77777777" w:rsidR="00ED4BEB" w:rsidRDefault="00ED4BEB" w:rsidP="004B7591">
      <w:pPr>
        <w:spacing w:line="240" w:lineRule="auto"/>
      </w:pPr>
      <w:r>
        <w:separator/>
      </w:r>
    </w:p>
  </w:footnote>
  <w:footnote w:type="continuationSeparator" w:id="0">
    <w:p w14:paraId="0DBA6B77" w14:textId="77777777" w:rsidR="00ED4BEB" w:rsidRDefault="00ED4BEB"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35D70"/>
    <w:rsid w:val="00052765"/>
    <w:rsid w:val="00052873"/>
    <w:rsid w:val="00055D3F"/>
    <w:rsid w:val="00056A85"/>
    <w:rsid w:val="00061039"/>
    <w:rsid w:val="00067FAB"/>
    <w:rsid w:val="000730CC"/>
    <w:rsid w:val="000735E5"/>
    <w:rsid w:val="0007568C"/>
    <w:rsid w:val="00077149"/>
    <w:rsid w:val="00086E2A"/>
    <w:rsid w:val="00095E23"/>
    <w:rsid w:val="000A5147"/>
    <w:rsid w:val="000B28FF"/>
    <w:rsid w:val="000B4835"/>
    <w:rsid w:val="000B5123"/>
    <w:rsid w:val="000C0292"/>
    <w:rsid w:val="000C4836"/>
    <w:rsid w:val="000C538D"/>
    <w:rsid w:val="000C5A61"/>
    <w:rsid w:val="000C6B3E"/>
    <w:rsid w:val="000D32F8"/>
    <w:rsid w:val="000D42F5"/>
    <w:rsid w:val="000D7B10"/>
    <w:rsid w:val="000E0EA6"/>
    <w:rsid w:val="000E5AE8"/>
    <w:rsid w:val="000E60E1"/>
    <w:rsid w:val="000F2BF9"/>
    <w:rsid w:val="000F7994"/>
    <w:rsid w:val="00100957"/>
    <w:rsid w:val="00103151"/>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48EA"/>
    <w:rsid w:val="001956BF"/>
    <w:rsid w:val="00196ECB"/>
    <w:rsid w:val="001A1722"/>
    <w:rsid w:val="001A25FC"/>
    <w:rsid w:val="001A4402"/>
    <w:rsid w:val="001B3132"/>
    <w:rsid w:val="001B3747"/>
    <w:rsid w:val="001B40B7"/>
    <w:rsid w:val="001B471F"/>
    <w:rsid w:val="001B74F3"/>
    <w:rsid w:val="001C17BD"/>
    <w:rsid w:val="001C3348"/>
    <w:rsid w:val="001C6B76"/>
    <w:rsid w:val="001D089D"/>
    <w:rsid w:val="001D4682"/>
    <w:rsid w:val="001D51EF"/>
    <w:rsid w:val="001D7D80"/>
    <w:rsid w:val="001E50E7"/>
    <w:rsid w:val="001F19ED"/>
    <w:rsid w:val="001F2C1D"/>
    <w:rsid w:val="001F5E58"/>
    <w:rsid w:val="001F71DC"/>
    <w:rsid w:val="00200609"/>
    <w:rsid w:val="00202F8A"/>
    <w:rsid w:val="00203BAF"/>
    <w:rsid w:val="00206C0F"/>
    <w:rsid w:val="00207A9B"/>
    <w:rsid w:val="00211E67"/>
    <w:rsid w:val="00213827"/>
    <w:rsid w:val="0022406A"/>
    <w:rsid w:val="002325D3"/>
    <w:rsid w:val="0024300E"/>
    <w:rsid w:val="0024317E"/>
    <w:rsid w:val="0024440B"/>
    <w:rsid w:val="00245CA5"/>
    <w:rsid w:val="00246331"/>
    <w:rsid w:val="00247AF2"/>
    <w:rsid w:val="00251767"/>
    <w:rsid w:val="00251857"/>
    <w:rsid w:val="002577B3"/>
    <w:rsid w:val="0026002A"/>
    <w:rsid w:val="0026205F"/>
    <w:rsid w:val="00274F04"/>
    <w:rsid w:val="00281899"/>
    <w:rsid w:val="00281913"/>
    <w:rsid w:val="0029061A"/>
    <w:rsid w:val="00290D84"/>
    <w:rsid w:val="00291DFC"/>
    <w:rsid w:val="002951D3"/>
    <w:rsid w:val="002A2B94"/>
    <w:rsid w:val="002A427F"/>
    <w:rsid w:val="002A486E"/>
    <w:rsid w:val="002A678C"/>
    <w:rsid w:val="002B1F7E"/>
    <w:rsid w:val="002B2B74"/>
    <w:rsid w:val="002B583D"/>
    <w:rsid w:val="002B5958"/>
    <w:rsid w:val="002B7133"/>
    <w:rsid w:val="002C170D"/>
    <w:rsid w:val="002C3AEB"/>
    <w:rsid w:val="002C4E8C"/>
    <w:rsid w:val="002C67F4"/>
    <w:rsid w:val="002C6AC3"/>
    <w:rsid w:val="002C6BEC"/>
    <w:rsid w:val="002D21F8"/>
    <w:rsid w:val="002D36C4"/>
    <w:rsid w:val="002D5F0B"/>
    <w:rsid w:val="002E192C"/>
    <w:rsid w:val="002E26F1"/>
    <w:rsid w:val="002E300E"/>
    <w:rsid w:val="002F1ABD"/>
    <w:rsid w:val="002F4CC2"/>
    <w:rsid w:val="002F679D"/>
    <w:rsid w:val="003028BC"/>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02C5"/>
    <w:rsid w:val="00361407"/>
    <w:rsid w:val="00361856"/>
    <w:rsid w:val="00363745"/>
    <w:rsid w:val="00364725"/>
    <w:rsid w:val="003722D4"/>
    <w:rsid w:val="00374313"/>
    <w:rsid w:val="00375F8F"/>
    <w:rsid w:val="00376C24"/>
    <w:rsid w:val="0038432E"/>
    <w:rsid w:val="003866F8"/>
    <w:rsid w:val="0039037A"/>
    <w:rsid w:val="00393E98"/>
    <w:rsid w:val="00395E5C"/>
    <w:rsid w:val="003966B7"/>
    <w:rsid w:val="003A43C9"/>
    <w:rsid w:val="003C2088"/>
    <w:rsid w:val="003C3495"/>
    <w:rsid w:val="003D1179"/>
    <w:rsid w:val="003E7BCD"/>
    <w:rsid w:val="003F698B"/>
    <w:rsid w:val="003F6FB6"/>
    <w:rsid w:val="003F7547"/>
    <w:rsid w:val="0040119E"/>
    <w:rsid w:val="00405E5C"/>
    <w:rsid w:val="004115C9"/>
    <w:rsid w:val="00411D9C"/>
    <w:rsid w:val="00412F5F"/>
    <w:rsid w:val="004207DD"/>
    <w:rsid w:val="004208D6"/>
    <w:rsid w:val="004222BC"/>
    <w:rsid w:val="00423977"/>
    <w:rsid w:val="00424F1A"/>
    <w:rsid w:val="004263C6"/>
    <w:rsid w:val="00431A01"/>
    <w:rsid w:val="00433567"/>
    <w:rsid w:val="0043685F"/>
    <w:rsid w:val="00440483"/>
    <w:rsid w:val="00440CF7"/>
    <w:rsid w:val="00440D63"/>
    <w:rsid w:val="00453DEC"/>
    <w:rsid w:val="00456B54"/>
    <w:rsid w:val="00462127"/>
    <w:rsid w:val="00462B49"/>
    <w:rsid w:val="004635E5"/>
    <w:rsid w:val="00464A31"/>
    <w:rsid w:val="00465539"/>
    <w:rsid w:val="00473E75"/>
    <w:rsid w:val="00474380"/>
    <w:rsid w:val="004764B4"/>
    <w:rsid w:val="004823AF"/>
    <w:rsid w:val="00482AD5"/>
    <w:rsid w:val="004842EB"/>
    <w:rsid w:val="00491298"/>
    <w:rsid w:val="00491394"/>
    <w:rsid w:val="00492520"/>
    <w:rsid w:val="004A5F09"/>
    <w:rsid w:val="004A7CD0"/>
    <w:rsid w:val="004B14A3"/>
    <w:rsid w:val="004B2067"/>
    <w:rsid w:val="004B3508"/>
    <w:rsid w:val="004B54C4"/>
    <w:rsid w:val="004B59A8"/>
    <w:rsid w:val="004B7591"/>
    <w:rsid w:val="004C0C57"/>
    <w:rsid w:val="004C1F03"/>
    <w:rsid w:val="004C2D51"/>
    <w:rsid w:val="004D18D8"/>
    <w:rsid w:val="004D52E0"/>
    <w:rsid w:val="004D5A92"/>
    <w:rsid w:val="004E0840"/>
    <w:rsid w:val="004E36DD"/>
    <w:rsid w:val="004E4B88"/>
    <w:rsid w:val="004E6A90"/>
    <w:rsid w:val="004F1839"/>
    <w:rsid w:val="004F31CD"/>
    <w:rsid w:val="004F4A96"/>
    <w:rsid w:val="0050019B"/>
    <w:rsid w:val="00501475"/>
    <w:rsid w:val="0050173B"/>
    <w:rsid w:val="00501A73"/>
    <w:rsid w:val="00503055"/>
    <w:rsid w:val="00506EBF"/>
    <w:rsid w:val="00507723"/>
    <w:rsid w:val="00507FB5"/>
    <w:rsid w:val="005124B0"/>
    <w:rsid w:val="005137EF"/>
    <w:rsid w:val="005144AE"/>
    <w:rsid w:val="00515955"/>
    <w:rsid w:val="00520AED"/>
    <w:rsid w:val="00525442"/>
    <w:rsid w:val="00525F96"/>
    <w:rsid w:val="00527B72"/>
    <w:rsid w:val="00527D9B"/>
    <w:rsid w:val="00533C02"/>
    <w:rsid w:val="00540F23"/>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373"/>
    <w:rsid w:val="00590418"/>
    <w:rsid w:val="00595438"/>
    <w:rsid w:val="00595A8F"/>
    <w:rsid w:val="00596A27"/>
    <w:rsid w:val="005A05BE"/>
    <w:rsid w:val="005A186B"/>
    <w:rsid w:val="005A6862"/>
    <w:rsid w:val="005B2EFC"/>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203DD"/>
    <w:rsid w:val="0062198F"/>
    <w:rsid w:val="00627FBE"/>
    <w:rsid w:val="00631795"/>
    <w:rsid w:val="006329DC"/>
    <w:rsid w:val="006420AC"/>
    <w:rsid w:val="006510A8"/>
    <w:rsid w:val="00655594"/>
    <w:rsid w:val="00664AEF"/>
    <w:rsid w:val="00664E53"/>
    <w:rsid w:val="00665C5F"/>
    <w:rsid w:val="00670C27"/>
    <w:rsid w:val="00673E82"/>
    <w:rsid w:val="00680843"/>
    <w:rsid w:val="006821E7"/>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7FD8"/>
    <w:rsid w:val="006C19BE"/>
    <w:rsid w:val="006C1F3A"/>
    <w:rsid w:val="006C373E"/>
    <w:rsid w:val="006C407F"/>
    <w:rsid w:val="006C5321"/>
    <w:rsid w:val="006D2AF0"/>
    <w:rsid w:val="006D2C1F"/>
    <w:rsid w:val="006D2F93"/>
    <w:rsid w:val="006D3671"/>
    <w:rsid w:val="006D7164"/>
    <w:rsid w:val="006E20B7"/>
    <w:rsid w:val="006E3934"/>
    <w:rsid w:val="006E6A85"/>
    <w:rsid w:val="006F147B"/>
    <w:rsid w:val="006F5B14"/>
    <w:rsid w:val="006F7F2A"/>
    <w:rsid w:val="007025C8"/>
    <w:rsid w:val="00703C01"/>
    <w:rsid w:val="00705405"/>
    <w:rsid w:val="00706DB3"/>
    <w:rsid w:val="007109DF"/>
    <w:rsid w:val="00711190"/>
    <w:rsid w:val="00712DE2"/>
    <w:rsid w:val="00714E1D"/>
    <w:rsid w:val="00716486"/>
    <w:rsid w:val="0071671E"/>
    <w:rsid w:val="007168C2"/>
    <w:rsid w:val="00717D51"/>
    <w:rsid w:val="0072254A"/>
    <w:rsid w:val="00722769"/>
    <w:rsid w:val="0072320A"/>
    <w:rsid w:val="00723C52"/>
    <w:rsid w:val="00724570"/>
    <w:rsid w:val="00725677"/>
    <w:rsid w:val="00725B95"/>
    <w:rsid w:val="00727B34"/>
    <w:rsid w:val="007336B1"/>
    <w:rsid w:val="007341ED"/>
    <w:rsid w:val="0074485C"/>
    <w:rsid w:val="00744D27"/>
    <w:rsid w:val="00750DFA"/>
    <w:rsid w:val="00753295"/>
    <w:rsid w:val="00753A25"/>
    <w:rsid w:val="00756835"/>
    <w:rsid w:val="00762337"/>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C7D64"/>
    <w:rsid w:val="007D74AB"/>
    <w:rsid w:val="007F2878"/>
    <w:rsid w:val="00801FDE"/>
    <w:rsid w:val="00802368"/>
    <w:rsid w:val="00802577"/>
    <w:rsid w:val="00804636"/>
    <w:rsid w:val="00805604"/>
    <w:rsid w:val="008065CF"/>
    <w:rsid w:val="0081433B"/>
    <w:rsid w:val="00825E73"/>
    <w:rsid w:val="00827581"/>
    <w:rsid w:val="00836D98"/>
    <w:rsid w:val="008442D5"/>
    <w:rsid w:val="00855C62"/>
    <w:rsid w:val="008573FF"/>
    <w:rsid w:val="00861C8F"/>
    <w:rsid w:val="00862A7F"/>
    <w:rsid w:val="008635CB"/>
    <w:rsid w:val="008645C2"/>
    <w:rsid w:val="008675A4"/>
    <w:rsid w:val="008754C9"/>
    <w:rsid w:val="00876C69"/>
    <w:rsid w:val="0088027F"/>
    <w:rsid w:val="00880717"/>
    <w:rsid w:val="00884A77"/>
    <w:rsid w:val="00891828"/>
    <w:rsid w:val="00892B1C"/>
    <w:rsid w:val="00892DFA"/>
    <w:rsid w:val="00893458"/>
    <w:rsid w:val="008A55DD"/>
    <w:rsid w:val="008A730E"/>
    <w:rsid w:val="008A7AFD"/>
    <w:rsid w:val="008B4FF9"/>
    <w:rsid w:val="008B6E34"/>
    <w:rsid w:val="008B79EF"/>
    <w:rsid w:val="008C07DE"/>
    <w:rsid w:val="008C1D74"/>
    <w:rsid w:val="008C29E7"/>
    <w:rsid w:val="008C5AB2"/>
    <w:rsid w:val="008C5D2F"/>
    <w:rsid w:val="008C7267"/>
    <w:rsid w:val="008D13AC"/>
    <w:rsid w:val="008D257C"/>
    <w:rsid w:val="008D25B7"/>
    <w:rsid w:val="008D681B"/>
    <w:rsid w:val="008E7840"/>
    <w:rsid w:val="008F0E0D"/>
    <w:rsid w:val="008F17CE"/>
    <w:rsid w:val="009000F1"/>
    <w:rsid w:val="009033C0"/>
    <w:rsid w:val="00905B88"/>
    <w:rsid w:val="00914BB8"/>
    <w:rsid w:val="00915D10"/>
    <w:rsid w:val="00917572"/>
    <w:rsid w:val="00920419"/>
    <w:rsid w:val="00924994"/>
    <w:rsid w:val="00924D84"/>
    <w:rsid w:val="00927261"/>
    <w:rsid w:val="00930351"/>
    <w:rsid w:val="009330FC"/>
    <w:rsid w:val="00942DD9"/>
    <w:rsid w:val="0094683F"/>
    <w:rsid w:val="009505A6"/>
    <w:rsid w:val="009505AC"/>
    <w:rsid w:val="00951EE1"/>
    <w:rsid w:val="00971C45"/>
    <w:rsid w:val="00975027"/>
    <w:rsid w:val="009761D4"/>
    <w:rsid w:val="00980DEF"/>
    <w:rsid w:val="009817FA"/>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A6315"/>
    <w:rsid w:val="009B51B6"/>
    <w:rsid w:val="009C06DC"/>
    <w:rsid w:val="009C0B26"/>
    <w:rsid w:val="009C2058"/>
    <w:rsid w:val="009C5365"/>
    <w:rsid w:val="009C5FF4"/>
    <w:rsid w:val="009D24C0"/>
    <w:rsid w:val="009D76FF"/>
    <w:rsid w:val="009F0B4C"/>
    <w:rsid w:val="009F1A9A"/>
    <w:rsid w:val="009F2BC3"/>
    <w:rsid w:val="009F4991"/>
    <w:rsid w:val="009F7145"/>
    <w:rsid w:val="00A00D1D"/>
    <w:rsid w:val="00A01472"/>
    <w:rsid w:val="00A051DD"/>
    <w:rsid w:val="00A07103"/>
    <w:rsid w:val="00A0771C"/>
    <w:rsid w:val="00A10581"/>
    <w:rsid w:val="00A110CD"/>
    <w:rsid w:val="00A1196D"/>
    <w:rsid w:val="00A123DE"/>
    <w:rsid w:val="00A16841"/>
    <w:rsid w:val="00A16955"/>
    <w:rsid w:val="00A2161F"/>
    <w:rsid w:val="00A21899"/>
    <w:rsid w:val="00A22FB7"/>
    <w:rsid w:val="00A2346B"/>
    <w:rsid w:val="00A259A2"/>
    <w:rsid w:val="00A2630B"/>
    <w:rsid w:val="00A30D06"/>
    <w:rsid w:val="00A31CED"/>
    <w:rsid w:val="00A32821"/>
    <w:rsid w:val="00A43B69"/>
    <w:rsid w:val="00A45866"/>
    <w:rsid w:val="00A45D20"/>
    <w:rsid w:val="00A508B6"/>
    <w:rsid w:val="00A52440"/>
    <w:rsid w:val="00A530DC"/>
    <w:rsid w:val="00A559B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1F"/>
    <w:rsid w:val="00AD7ACB"/>
    <w:rsid w:val="00AE4282"/>
    <w:rsid w:val="00AE73CD"/>
    <w:rsid w:val="00AF056A"/>
    <w:rsid w:val="00AF0A50"/>
    <w:rsid w:val="00AF7630"/>
    <w:rsid w:val="00B02985"/>
    <w:rsid w:val="00B03CFE"/>
    <w:rsid w:val="00B059C6"/>
    <w:rsid w:val="00B065D2"/>
    <w:rsid w:val="00B12853"/>
    <w:rsid w:val="00B15FEE"/>
    <w:rsid w:val="00B26517"/>
    <w:rsid w:val="00B27C56"/>
    <w:rsid w:val="00B27EE2"/>
    <w:rsid w:val="00B3658A"/>
    <w:rsid w:val="00B406A2"/>
    <w:rsid w:val="00B438B0"/>
    <w:rsid w:val="00B44CD4"/>
    <w:rsid w:val="00B46DDD"/>
    <w:rsid w:val="00B508D0"/>
    <w:rsid w:val="00B51096"/>
    <w:rsid w:val="00B554A2"/>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C675E"/>
    <w:rsid w:val="00BE1F9E"/>
    <w:rsid w:val="00BE6284"/>
    <w:rsid w:val="00BF134E"/>
    <w:rsid w:val="00BF36D0"/>
    <w:rsid w:val="00BF5F6A"/>
    <w:rsid w:val="00BF613D"/>
    <w:rsid w:val="00BF6171"/>
    <w:rsid w:val="00BF7A3D"/>
    <w:rsid w:val="00C05216"/>
    <w:rsid w:val="00C10F96"/>
    <w:rsid w:val="00C17201"/>
    <w:rsid w:val="00C2262C"/>
    <w:rsid w:val="00C23028"/>
    <w:rsid w:val="00C23372"/>
    <w:rsid w:val="00C33716"/>
    <w:rsid w:val="00C34E37"/>
    <w:rsid w:val="00C4211C"/>
    <w:rsid w:val="00C57B38"/>
    <w:rsid w:val="00C61652"/>
    <w:rsid w:val="00C637FB"/>
    <w:rsid w:val="00C740BC"/>
    <w:rsid w:val="00C74BB1"/>
    <w:rsid w:val="00C77DA1"/>
    <w:rsid w:val="00C82295"/>
    <w:rsid w:val="00C869C5"/>
    <w:rsid w:val="00C90167"/>
    <w:rsid w:val="00C914B1"/>
    <w:rsid w:val="00C967B8"/>
    <w:rsid w:val="00C96AB9"/>
    <w:rsid w:val="00CA1C5E"/>
    <w:rsid w:val="00CA384F"/>
    <w:rsid w:val="00CA7398"/>
    <w:rsid w:val="00CA7D13"/>
    <w:rsid w:val="00CB224C"/>
    <w:rsid w:val="00CB3BB3"/>
    <w:rsid w:val="00CB4F15"/>
    <w:rsid w:val="00CB5A1C"/>
    <w:rsid w:val="00CC2584"/>
    <w:rsid w:val="00CC5935"/>
    <w:rsid w:val="00CC7F7B"/>
    <w:rsid w:val="00CE3A98"/>
    <w:rsid w:val="00CE46DD"/>
    <w:rsid w:val="00CE555A"/>
    <w:rsid w:val="00CE5F1D"/>
    <w:rsid w:val="00CE615F"/>
    <w:rsid w:val="00CE69FD"/>
    <w:rsid w:val="00CF2738"/>
    <w:rsid w:val="00CF4154"/>
    <w:rsid w:val="00CF4485"/>
    <w:rsid w:val="00CF4783"/>
    <w:rsid w:val="00D00C61"/>
    <w:rsid w:val="00D0329F"/>
    <w:rsid w:val="00D03A20"/>
    <w:rsid w:val="00D04F4D"/>
    <w:rsid w:val="00D10054"/>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30F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85070"/>
    <w:rsid w:val="00D91954"/>
    <w:rsid w:val="00D92401"/>
    <w:rsid w:val="00D976CC"/>
    <w:rsid w:val="00DA14AF"/>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104B"/>
    <w:rsid w:val="00E02214"/>
    <w:rsid w:val="00E04A87"/>
    <w:rsid w:val="00E10DFB"/>
    <w:rsid w:val="00E17155"/>
    <w:rsid w:val="00E17FBF"/>
    <w:rsid w:val="00E21D71"/>
    <w:rsid w:val="00E24C36"/>
    <w:rsid w:val="00E27B36"/>
    <w:rsid w:val="00E27B4E"/>
    <w:rsid w:val="00E31A66"/>
    <w:rsid w:val="00E32C41"/>
    <w:rsid w:val="00E35E4E"/>
    <w:rsid w:val="00E42097"/>
    <w:rsid w:val="00E50DC3"/>
    <w:rsid w:val="00E52C51"/>
    <w:rsid w:val="00E5557F"/>
    <w:rsid w:val="00E565A1"/>
    <w:rsid w:val="00E610C6"/>
    <w:rsid w:val="00E62E6E"/>
    <w:rsid w:val="00E64645"/>
    <w:rsid w:val="00E66422"/>
    <w:rsid w:val="00E71DC5"/>
    <w:rsid w:val="00E759B0"/>
    <w:rsid w:val="00E767A5"/>
    <w:rsid w:val="00E80D23"/>
    <w:rsid w:val="00E83515"/>
    <w:rsid w:val="00E83D1A"/>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C6D5A"/>
    <w:rsid w:val="00ED1FB6"/>
    <w:rsid w:val="00ED3376"/>
    <w:rsid w:val="00ED3A8D"/>
    <w:rsid w:val="00ED4BEB"/>
    <w:rsid w:val="00EE0C10"/>
    <w:rsid w:val="00EE0DBE"/>
    <w:rsid w:val="00EE2E4E"/>
    <w:rsid w:val="00EE3B61"/>
    <w:rsid w:val="00EE5F03"/>
    <w:rsid w:val="00EE6D8D"/>
    <w:rsid w:val="00EF034E"/>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314B2"/>
    <w:rsid w:val="00F33531"/>
    <w:rsid w:val="00F45C8C"/>
    <w:rsid w:val="00F47FC4"/>
    <w:rsid w:val="00F50727"/>
    <w:rsid w:val="00F521D8"/>
    <w:rsid w:val="00F54420"/>
    <w:rsid w:val="00F54E61"/>
    <w:rsid w:val="00F553DB"/>
    <w:rsid w:val="00F56716"/>
    <w:rsid w:val="00F612D4"/>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B01A0"/>
    <w:rsid w:val="00FB2791"/>
    <w:rsid w:val="00FB5AED"/>
    <w:rsid w:val="00FB6F5A"/>
    <w:rsid w:val="00FC4945"/>
    <w:rsid w:val="00FC4AEE"/>
    <w:rsid w:val="00FD0266"/>
    <w:rsid w:val="00FD1192"/>
    <w:rsid w:val="00FD1B68"/>
    <w:rsid w:val="00FD2B8E"/>
    <w:rsid w:val="00FD31D2"/>
    <w:rsid w:val="00FD641B"/>
    <w:rsid w:val="00FE28B6"/>
    <w:rsid w:val="00FE60A6"/>
    <w:rsid w:val="00FE6A5E"/>
    <w:rsid w:val="00FF19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03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A2161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eastAsiaTheme="minorEastAsia" w:hAnsi="Times" w:cs="Times New Roman"/>
      <w:color w:val="auto"/>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A2161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eastAsiaTheme="minorEastAsia" w:hAnsi="Times" w:cs="Times New Roman"/>
      <w:color w:val="auto"/>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111780146">
      <w:bodyDiv w:val="1"/>
      <w:marLeft w:val="0"/>
      <w:marRight w:val="0"/>
      <w:marTop w:val="0"/>
      <w:marBottom w:val="0"/>
      <w:divBdr>
        <w:top w:val="none" w:sz="0" w:space="0" w:color="auto"/>
        <w:left w:val="none" w:sz="0" w:space="0" w:color="auto"/>
        <w:bottom w:val="none" w:sz="0" w:space="0" w:color="auto"/>
        <w:right w:val="none" w:sz="0" w:space="0" w:color="auto"/>
      </w:divBdr>
    </w:div>
    <w:div w:id="1115756987">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0857480">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6" Type="http://schemas.microsoft.com/office/2011/relationships/people" Target="people.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23" Type="http://schemas.microsoft.com/office/2011/relationships/commentsExtended" Target="commentsExtended.xml"/><Relationship Id="rId10" Type="http://schemas.openxmlformats.org/officeDocument/2006/relationships/hyperlink" Target="http://www.altmetr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9790F-1AAB-3447-8371-F0E74216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3486</Words>
  <Characters>19871</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Tai</cp:lastModifiedBy>
  <cp:revision>11</cp:revision>
  <dcterms:created xsi:type="dcterms:W3CDTF">2018-09-11T17:17:00Z</dcterms:created>
  <dcterms:modified xsi:type="dcterms:W3CDTF">2018-09-11T17:46:00Z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