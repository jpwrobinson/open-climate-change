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81AFA" w14:textId="77777777" w:rsidR="00C674AE" w:rsidRPr="00C15738" w:rsidRDefault="006925DD">
      <w:pPr>
        <w:rPr>
          <w:rFonts w:ascii="Times New Roman" w:hAnsi="Times New Roman" w:cs="Times New Roman"/>
          <w:b/>
        </w:rPr>
      </w:pPr>
      <w:r w:rsidRPr="00C15738">
        <w:rPr>
          <w:rFonts w:ascii="Times New Roman" w:hAnsi="Times New Roman" w:cs="Times New Roman"/>
          <w:b/>
        </w:rPr>
        <w:t xml:space="preserve">Response to reviewers: </w:t>
      </w:r>
    </w:p>
    <w:p w14:paraId="44DFD145" w14:textId="77777777" w:rsidR="006925DD" w:rsidRPr="00C15738" w:rsidRDefault="006925DD">
      <w:pPr>
        <w:rPr>
          <w:rFonts w:ascii="Times New Roman" w:hAnsi="Times New Roman" w:cs="Times New Roman"/>
        </w:rPr>
      </w:pPr>
    </w:p>
    <w:p w14:paraId="24F4D13F" w14:textId="530EEB91" w:rsidR="006925DD" w:rsidRPr="00C15738" w:rsidRDefault="006925DD">
      <w:pPr>
        <w:rPr>
          <w:rFonts w:ascii="Times New Roman" w:hAnsi="Times New Roman" w:cs="Times New Roman"/>
          <w:b/>
        </w:rPr>
      </w:pPr>
      <w:r w:rsidRPr="00C15738">
        <w:rPr>
          <w:rFonts w:ascii="Times New Roman" w:hAnsi="Times New Roman" w:cs="Times New Roman"/>
          <w:b/>
        </w:rPr>
        <w:t>R2</w:t>
      </w:r>
    </w:p>
    <w:p w14:paraId="5F0C2870" w14:textId="49BC2CC9" w:rsidR="006925DD" w:rsidRPr="00C15738" w:rsidRDefault="00D26B7C">
      <w:pPr>
        <w:rPr>
          <w:rFonts w:ascii="Times New Roman" w:hAnsi="Times New Roman" w:cs="Times New Roman"/>
          <w:u w:val="single"/>
        </w:rPr>
      </w:pPr>
      <w:r w:rsidRPr="00C15738">
        <w:rPr>
          <w:rFonts w:ascii="Times New Roman" w:hAnsi="Times New Roman" w:cs="Times New Roman"/>
          <w:u w:val="single"/>
        </w:rPr>
        <w:t>Comment</w:t>
      </w:r>
      <w:r w:rsidR="006925DD" w:rsidRPr="00C15738">
        <w:rPr>
          <w:rFonts w:ascii="Times New Roman" w:hAnsi="Times New Roman" w:cs="Times New Roman"/>
          <w:u w:val="single"/>
        </w:rPr>
        <w:t>1:</w:t>
      </w:r>
    </w:p>
    <w:p w14:paraId="7078469F" w14:textId="77777777" w:rsidR="006925DD" w:rsidRPr="00C15738" w:rsidRDefault="006925DD" w:rsidP="006925DD">
      <w:pPr>
        <w:rPr>
          <w:rFonts w:ascii="Times New Roman" w:eastAsia="Times New Roman" w:hAnsi="Times New Roman" w:cs="Times New Roman"/>
        </w:rPr>
      </w:pPr>
      <w:r w:rsidRPr="00C15738">
        <w:rPr>
          <w:rFonts w:ascii="Times New Roman" w:eastAsia="Times New Roman" w:hAnsi="Times New Roman" w:cs="Times New Roman"/>
          <w:color w:val="3E3D40"/>
          <w:shd w:val="clear" w:color="auto" w:fill="FFFFFF"/>
        </w:rPr>
        <w:t xml:space="preserve">No fundamental flaws but two </w:t>
      </w:r>
      <w:proofErr w:type="spellStart"/>
      <w:r w:rsidRPr="00C15738">
        <w:rPr>
          <w:rFonts w:ascii="Times New Roman" w:eastAsia="Times New Roman" w:hAnsi="Times New Roman" w:cs="Times New Roman"/>
          <w:color w:val="3E3D40"/>
          <w:shd w:val="clear" w:color="auto" w:fill="FFFFFF"/>
        </w:rPr>
        <w:t>weakspots</w:t>
      </w:r>
      <w:proofErr w:type="spellEnd"/>
      <w:r w:rsidRPr="00C15738">
        <w:rPr>
          <w:rFonts w:ascii="Times New Roman" w:eastAsia="Times New Roman" w:hAnsi="Times New Roman" w:cs="Times New Roman"/>
          <w:color w:val="3E3D40"/>
          <w:shd w:val="clear" w:color="auto" w:fill="FFFFFF"/>
        </w:rPr>
        <w:t xml:space="preserve"> in the argument to be solved:</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Authors clearly describe why OA publishing can be beneficial for climate change research, however does not become clear why OA publishing comes with benefits specific to climate change research (i.e. benefits not true for other areas) [can be solved by not overstating this argument and simply clarifying that OA is beneficial to climate change research (along other areas)]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Unexplained (or unsatisfactorily explained) discrepancy btw. the argument that OA publishing would improve public uptake but evidence shows that political uptake is higher for closed research</w:t>
      </w:r>
    </w:p>
    <w:p w14:paraId="513A3E38" w14:textId="77777777" w:rsidR="006925DD" w:rsidRPr="00C15738" w:rsidRDefault="006925DD">
      <w:pPr>
        <w:rPr>
          <w:rFonts w:ascii="Times New Roman" w:hAnsi="Times New Roman" w:cs="Times New Roman"/>
        </w:rPr>
      </w:pPr>
    </w:p>
    <w:p w14:paraId="4271B8F2" w14:textId="5F8C9504" w:rsidR="006925DD" w:rsidRPr="00B52ADC" w:rsidRDefault="00147A8E">
      <w:pPr>
        <w:rPr>
          <w:rFonts w:ascii="Times New Roman" w:hAnsi="Times New Roman" w:cs="Times New Roman"/>
        </w:rPr>
      </w:pPr>
      <w:r w:rsidRPr="00C15738">
        <w:rPr>
          <w:rFonts w:ascii="Times New Roman" w:hAnsi="Times New Roman" w:cs="Times New Roman"/>
        </w:rPr>
        <w:t>Response</w:t>
      </w:r>
      <w:r w:rsidR="00B52ADC">
        <w:rPr>
          <w:rFonts w:ascii="Times New Roman" w:hAnsi="Times New Roman" w:cs="Times New Roman"/>
        </w:rPr>
        <w:t xml:space="preserve">: </w:t>
      </w:r>
      <w:r w:rsidR="001D234E" w:rsidRPr="00E42192">
        <w:rPr>
          <w:rFonts w:ascii="Times New Roman" w:hAnsi="Times New Roman" w:cs="Times New Roman"/>
          <w:color w:val="4F81BD" w:themeColor="accent1"/>
        </w:rPr>
        <w:t>Thank you for providing these helpful comments</w:t>
      </w:r>
      <w:r w:rsidR="007234BC" w:rsidRPr="00E42192">
        <w:rPr>
          <w:rFonts w:ascii="Times New Roman" w:hAnsi="Times New Roman" w:cs="Times New Roman"/>
          <w:color w:val="4F81BD" w:themeColor="accent1"/>
        </w:rPr>
        <w:t xml:space="preserve">. </w:t>
      </w:r>
      <w:r w:rsidRPr="00E42192">
        <w:rPr>
          <w:rFonts w:ascii="Times New Roman" w:hAnsi="Times New Roman" w:cs="Times New Roman"/>
          <w:color w:val="4F81BD" w:themeColor="accent1"/>
        </w:rPr>
        <w:t xml:space="preserve">We have </w:t>
      </w:r>
      <w:r w:rsidR="001D234E" w:rsidRPr="00E42192">
        <w:rPr>
          <w:rFonts w:ascii="Times New Roman" w:hAnsi="Times New Roman" w:cs="Times New Roman"/>
          <w:color w:val="4F81BD" w:themeColor="accent1"/>
        </w:rPr>
        <w:t>revised</w:t>
      </w:r>
      <w:r w:rsidRPr="00E42192">
        <w:rPr>
          <w:rFonts w:ascii="Times New Roman" w:hAnsi="Times New Roman" w:cs="Times New Roman"/>
          <w:color w:val="4F81BD" w:themeColor="accent1"/>
        </w:rPr>
        <w:t xml:space="preserve"> our manuscript</w:t>
      </w:r>
      <w:r w:rsidR="001D234E" w:rsidRPr="00E42192">
        <w:rPr>
          <w:rFonts w:ascii="Times New Roman" w:hAnsi="Times New Roman" w:cs="Times New Roman"/>
          <w:color w:val="4F81BD" w:themeColor="accent1"/>
        </w:rPr>
        <w:t xml:space="preserve"> to improve the structure and our message for OA publications</w:t>
      </w:r>
      <w:r w:rsidR="006A3B53" w:rsidRPr="00E42192">
        <w:rPr>
          <w:rFonts w:ascii="Times New Roman" w:hAnsi="Times New Roman" w:cs="Times New Roman"/>
          <w:color w:val="4F81BD" w:themeColor="accent1"/>
        </w:rPr>
        <w:t>, and specifically include the point that OA is beneficial to climate chan</w:t>
      </w:r>
      <w:r w:rsidR="0040502A">
        <w:rPr>
          <w:rFonts w:ascii="Times New Roman" w:hAnsi="Times New Roman" w:cs="Times New Roman"/>
          <w:color w:val="4F81BD" w:themeColor="accent1"/>
        </w:rPr>
        <w:t>ge research and other fields (L39, L121</w:t>
      </w:r>
      <w:r w:rsidR="006A3B53" w:rsidRPr="00E42192">
        <w:rPr>
          <w:rFonts w:ascii="Times New Roman" w:hAnsi="Times New Roman" w:cs="Times New Roman"/>
          <w:color w:val="4F81BD" w:themeColor="accent1"/>
        </w:rPr>
        <w:t>)</w:t>
      </w:r>
      <w:r w:rsidR="001D234E" w:rsidRPr="00E42192">
        <w:rPr>
          <w:rFonts w:ascii="Times New Roman" w:hAnsi="Times New Roman" w:cs="Times New Roman"/>
          <w:color w:val="4F81BD" w:themeColor="accent1"/>
        </w:rPr>
        <w:t xml:space="preserve">. </w:t>
      </w:r>
    </w:p>
    <w:p w14:paraId="3CF5DC87" w14:textId="77777777" w:rsidR="001D234E" w:rsidRPr="00E42192" w:rsidRDefault="001D234E">
      <w:pPr>
        <w:rPr>
          <w:rFonts w:ascii="Times New Roman" w:hAnsi="Times New Roman" w:cs="Times New Roman"/>
          <w:color w:val="4F81BD" w:themeColor="accent1"/>
        </w:rPr>
      </w:pPr>
    </w:p>
    <w:p w14:paraId="1863B1BF" w14:textId="5F5D2600" w:rsidR="007234BC" w:rsidRPr="00E42192" w:rsidRDefault="00F61E06">
      <w:pPr>
        <w:rPr>
          <w:rFonts w:ascii="Times New Roman" w:hAnsi="Times New Roman" w:cs="Times New Roman"/>
          <w:color w:val="4F81BD" w:themeColor="accent1"/>
        </w:rPr>
      </w:pPr>
      <w:r w:rsidRPr="00E42192">
        <w:rPr>
          <w:rFonts w:ascii="Times New Roman" w:hAnsi="Times New Roman" w:cs="Times New Roman"/>
          <w:color w:val="4F81BD" w:themeColor="accent1"/>
        </w:rPr>
        <w:t>In response to a different reviewer comment, o</w:t>
      </w:r>
      <w:r w:rsidR="001D234E" w:rsidRPr="00E42192">
        <w:rPr>
          <w:rFonts w:ascii="Times New Roman" w:hAnsi="Times New Roman" w:cs="Times New Roman"/>
          <w:color w:val="4F81BD" w:themeColor="accent1"/>
        </w:rPr>
        <w:t xml:space="preserve">ur analysis of citation and new/policy mention data </w:t>
      </w:r>
      <w:r w:rsidRPr="00E42192">
        <w:rPr>
          <w:rFonts w:ascii="Times New Roman" w:hAnsi="Times New Roman" w:cs="Times New Roman"/>
          <w:color w:val="4F81BD" w:themeColor="accent1"/>
        </w:rPr>
        <w:t>now</w:t>
      </w:r>
      <w:r w:rsidR="001D234E" w:rsidRPr="00E42192">
        <w:rPr>
          <w:rFonts w:ascii="Times New Roman" w:hAnsi="Times New Roman" w:cs="Times New Roman"/>
          <w:color w:val="4F81BD" w:themeColor="accent1"/>
        </w:rPr>
        <w:t xml:space="preserve"> include</w:t>
      </w:r>
      <w:r w:rsidRPr="00E42192">
        <w:rPr>
          <w:rFonts w:ascii="Times New Roman" w:hAnsi="Times New Roman" w:cs="Times New Roman"/>
          <w:color w:val="4F81BD" w:themeColor="accent1"/>
        </w:rPr>
        <w:t>s</w:t>
      </w:r>
      <w:r w:rsidR="001D234E" w:rsidRPr="00E42192">
        <w:rPr>
          <w:rFonts w:ascii="Times New Roman" w:hAnsi="Times New Roman" w:cs="Times New Roman"/>
          <w:color w:val="4F81BD" w:themeColor="accent1"/>
        </w:rPr>
        <w:t xml:space="preserve"> more papers and journals (our threshold </w:t>
      </w:r>
      <w:proofErr w:type="spellStart"/>
      <w:r w:rsidR="001D234E" w:rsidRPr="00E42192">
        <w:rPr>
          <w:rFonts w:ascii="Times New Roman" w:hAnsi="Times New Roman" w:cs="Times New Roman"/>
          <w:color w:val="4F81BD" w:themeColor="accent1"/>
        </w:rPr>
        <w:t>cutoff</w:t>
      </w:r>
      <w:proofErr w:type="spellEnd"/>
      <w:r w:rsidR="001D234E" w:rsidRPr="00E42192">
        <w:rPr>
          <w:rFonts w:ascii="Times New Roman" w:hAnsi="Times New Roman" w:cs="Times New Roman"/>
          <w:color w:val="4F81BD" w:themeColor="accent1"/>
        </w:rPr>
        <w:t xml:space="preserve"> was lowered to 100 papers, which results in a doubling of journals included in our analysis).</w:t>
      </w:r>
      <w:r w:rsidR="005018FE" w:rsidRPr="00E42192">
        <w:rPr>
          <w:rFonts w:ascii="Times New Roman" w:hAnsi="Times New Roman" w:cs="Times New Roman"/>
          <w:color w:val="4F81BD" w:themeColor="accent1"/>
        </w:rPr>
        <w:t xml:space="preserve"> With these changes, political uptake is clearly higher for </w:t>
      </w:r>
      <w:r w:rsidR="00E42192">
        <w:rPr>
          <w:rFonts w:ascii="Times New Roman" w:hAnsi="Times New Roman" w:cs="Times New Roman"/>
          <w:color w:val="4F81BD" w:themeColor="accent1"/>
        </w:rPr>
        <w:t>open</w:t>
      </w:r>
      <w:r w:rsidR="00E42192" w:rsidRPr="00E42192">
        <w:rPr>
          <w:rFonts w:ascii="Times New Roman" w:hAnsi="Times New Roman" w:cs="Times New Roman"/>
          <w:color w:val="4F81BD" w:themeColor="accent1"/>
        </w:rPr>
        <w:t xml:space="preserve"> </w:t>
      </w:r>
      <w:r w:rsidR="005018FE" w:rsidRPr="00E42192">
        <w:rPr>
          <w:rFonts w:ascii="Times New Roman" w:hAnsi="Times New Roman" w:cs="Times New Roman"/>
          <w:color w:val="4F81BD" w:themeColor="accent1"/>
        </w:rPr>
        <w:t>research</w:t>
      </w:r>
      <w:r w:rsidR="00E42192">
        <w:rPr>
          <w:rFonts w:ascii="Times New Roman" w:hAnsi="Times New Roman" w:cs="Times New Roman"/>
          <w:color w:val="4F81BD" w:themeColor="accent1"/>
        </w:rPr>
        <w:t xml:space="preserve">, but there is no journal rank trend </w:t>
      </w:r>
      <w:r w:rsidR="005018FE" w:rsidRPr="00E42192">
        <w:rPr>
          <w:rFonts w:ascii="Times New Roman" w:hAnsi="Times New Roman" w:cs="Times New Roman"/>
          <w:color w:val="4F81BD" w:themeColor="accent1"/>
        </w:rPr>
        <w:t>(Fig. 2d).</w:t>
      </w:r>
      <w:r w:rsidR="00E42192">
        <w:rPr>
          <w:rFonts w:ascii="Times New Roman" w:hAnsi="Times New Roman" w:cs="Times New Roman"/>
          <w:color w:val="4F81BD" w:themeColor="accent1"/>
        </w:rPr>
        <w:t xml:space="preserve"> W</w:t>
      </w:r>
      <w:r w:rsidR="00E33887" w:rsidRPr="00E42192">
        <w:rPr>
          <w:rFonts w:ascii="Times New Roman" w:hAnsi="Times New Roman" w:cs="Times New Roman"/>
          <w:color w:val="4F81BD" w:themeColor="accent1"/>
        </w:rPr>
        <w:t>e</w:t>
      </w:r>
      <w:r w:rsidR="00F24D9B" w:rsidRPr="00E42192">
        <w:rPr>
          <w:rFonts w:ascii="Times New Roman" w:hAnsi="Times New Roman" w:cs="Times New Roman"/>
          <w:color w:val="4F81BD" w:themeColor="accent1"/>
        </w:rPr>
        <w:t xml:space="preserve"> </w:t>
      </w:r>
      <w:r w:rsidR="00E33887" w:rsidRPr="00E42192">
        <w:rPr>
          <w:rFonts w:ascii="Times New Roman" w:hAnsi="Times New Roman" w:cs="Times New Roman"/>
          <w:color w:val="4F81BD" w:themeColor="accent1"/>
        </w:rPr>
        <w:t xml:space="preserve">explain that these documents are often created by international organizations (i.e. United Nations) </w:t>
      </w:r>
      <w:r w:rsidR="00614F74">
        <w:rPr>
          <w:rFonts w:ascii="Times New Roman" w:hAnsi="Times New Roman" w:cs="Times New Roman"/>
          <w:color w:val="4F81BD" w:themeColor="accent1"/>
        </w:rPr>
        <w:t xml:space="preserve">yet a lot of important research remains behind </w:t>
      </w:r>
      <w:proofErr w:type="spellStart"/>
      <w:r w:rsidR="00614F74">
        <w:rPr>
          <w:rFonts w:ascii="Times New Roman" w:hAnsi="Times New Roman" w:cs="Times New Roman"/>
          <w:color w:val="4F81BD" w:themeColor="accent1"/>
        </w:rPr>
        <w:t>paywalls</w:t>
      </w:r>
      <w:proofErr w:type="spellEnd"/>
      <w:r w:rsidR="00614F74">
        <w:rPr>
          <w:rFonts w:ascii="Times New Roman" w:hAnsi="Times New Roman" w:cs="Times New Roman"/>
          <w:color w:val="4F81BD" w:themeColor="accent1"/>
        </w:rPr>
        <w:t xml:space="preserve"> (Fig. 1). While the trend towards OA is increasing, we stress that OA is especially </w:t>
      </w:r>
      <w:r w:rsidR="00E33887" w:rsidRPr="00347B21">
        <w:rPr>
          <w:rFonts w:ascii="Times New Roman" w:hAnsi="Times New Roman" w:cs="Times New Roman"/>
          <w:color w:val="4F81BD" w:themeColor="accent1"/>
        </w:rPr>
        <w:t xml:space="preserve">important </w:t>
      </w:r>
      <w:r w:rsidR="00D85D21">
        <w:rPr>
          <w:rFonts w:ascii="Times New Roman" w:hAnsi="Times New Roman" w:cs="Times New Roman"/>
          <w:color w:val="4F81BD" w:themeColor="accent1"/>
        </w:rPr>
        <w:t>for</w:t>
      </w:r>
      <w:r w:rsidR="00D85D21" w:rsidRPr="00347B21">
        <w:rPr>
          <w:rFonts w:ascii="Times New Roman" w:hAnsi="Times New Roman" w:cs="Times New Roman"/>
          <w:color w:val="4F81BD" w:themeColor="accent1"/>
        </w:rPr>
        <w:t xml:space="preserve"> </w:t>
      </w:r>
      <w:r w:rsidR="00E33887" w:rsidRPr="00347B21">
        <w:rPr>
          <w:rFonts w:ascii="Times New Roman" w:hAnsi="Times New Roman" w:cs="Times New Roman"/>
          <w:color w:val="4F81BD" w:themeColor="accent1"/>
        </w:rPr>
        <w:t>local management and policy</w:t>
      </w:r>
      <w:r w:rsidR="008C2A68">
        <w:rPr>
          <w:rFonts w:ascii="Times New Roman" w:hAnsi="Times New Roman" w:cs="Times New Roman"/>
          <w:color w:val="4F81BD" w:themeColor="accent1"/>
        </w:rPr>
        <w:t>,</w:t>
      </w:r>
      <w:r w:rsidR="00E33887" w:rsidRPr="00347B21">
        <w:rPr>
          <w:rFonts w:ascii="Times New Roman" w:hAnsi="Times New Roman" w:cs="Times New Roman"/>
          <w:color w:val="4F81BD" w:themeColor="accent1"/>
        </w:rPr>
        <w:t xml:space="preserve"> </w:t>
      </w:r>
      <w:r w:rsidR="00D85D21">
        <w:rPr>
          <w:rFonts w:ascii="Times New Roman" w:hAnsi="Times New Roman" w:cs="Times New Roman"/>
          <w:color w:val="4F81BD" w:themeColor="accent1"/>
        </w:rPr>
        <w:t xml:space="preserve">which often </w:t>
      </w:r>
      <w:r w:rsidR="00E33887" w:rsidRPr="00347B21">
        <w:rPr>
          <w:rFonts w:ascii="Times New Roman" w:hAnsi="Times New Roman" w:cs="Times New Roman"/>
          <w:color w:val="4F81BD" w:themeColor="accent1"/>
        </w:rPr>
        <w:t>depend on smaller local-scale studies published in lower-impact journals and receive far less publicity.</w:t>
      </w:r>
      <w:r w:rsidR="00F24D9B" w:rsidRPr="00E42192">
        <w:rPr>
          <w:rFonts w:ascii="Times New Roman" w:hAnsi="Times New Roman" w:cs="Times New Roman"/>
          <w:color w:val="4F81BD" w:themeColor="accent1"/>
        </w:rPr>
        <w:t xml:space="preserve"> </w:t>
      </w:r>
    </w:p>
    <w:p w14:paraId="1FD0E426" w14:textId="77777777" w:rsidR="006925DD" w:rsidRPr="00C15738" w:rsidRDefault="006925DD">
      <w:pPr>
        <w:rPr>
          <w:rFonts w:ascii="Times New Roman" w:hAnsi="Times New Roman" w:cs="Times New Roman"/>
        </w:rPr>
      </w:pPr>
    </w:p>
    <w:p w14:paraId="2BCD3D2E" w14:textId="77777777" w:rsidR="006925DD" w:rsidRPr="00C15738" w:rsidRDefault="006925DD">
      <w:pPr>
        <w:rPr>
          <w:rFonts w:ascii="Times New Roman" w:hAnsi="Times New Roman" w:cs="Times New Roman"/>
        </w:rPr>
      </w:pPr>
    </w:p>
    <w:p w14:paraId="7BB0CA1A" w14:textId="77777777" w:rsidR="006925DD" w:rsidRPr="00C15738" w:rsidRDefault="006925DD">
      <w:pPr>
        <w:rPr>
          <w:rFonts w:ascii="Times New Roman" w:hAnsi="Times New Roman" w:cs="Times New Roman"/>
          <w:u w:val="single"/>
        </w:rPr>
      </w:pPr>
      <w:r w:rsidRPr="00C15738">
        <w:rPr>
          <w:rFonts w:ascii="Times New Roman" w:hAnsi="Times New Roman" w:cs="Times New Roman"/>
          <w:u w:val="single"/>
        </w:rPr>
        <w:t>Comment 2:</w:t>
      </w:r>
    </w:p>
    <w:p w14:paraId="484630B8" w14:textId="77777777" w:rsidR="006925DD" w:rsidRPr="00C15738" w:rsidRDefault="006925DD" w:rsidP="006925DD">
      <w:pPr>
        <w:rPr>
          <w:rFonts w:ascii="Times New Roman" w:eastAsia="Times New Roman" w:hAnsi="Times New Roman" w:cs="Times New Roman"/>
        </w:rPr>
      </w:pPr>
      <w:r w:rsidRPr="00C15738">
        <w:rPr>
          <w:rFonts w:ascii="Times New Roman" w:eastAsia="Times New Roman" w:hAnsi="Times New Roman" w:cs="Times New Roman"/>
          <w:color w:val="3E3D40"/>
          <w:shd w:val="clear" w:color="auto" w:fill="FFFFFF"/>
        </w:rPr>
        <w:t xml:space="preserve">Authors provide evidence for the connection btw. the mode of publication (open / closed) and societal impact, based on their </w:t>
      </w:r>
      <w:proofErr w:type="spellStart"/>
      <w:r w:rsidRPr="00C15738">
        <w:rPr>
          <w:rFonts w:ascii="Times New Roman" w:eastAsia="Times New Roman" w:hAnsi="Times New Roman" w:cs="Times New Roman"/>
          <w:color w:val="3E3D40"/>
          <w:shd w:val="clear" w:color="auto" w:fill="FFFFFF"/>
        </w:rPr>
        <w:t>analyis</w:t>
      </w:r>
      <w:proofErr w:type="spellEnd"/>
      <w:r w:rsidRPr="00C15738">
        <w:rPr>
          <w:rFonts w:ascii="Times New Roman" w:eastAsia="Times New Roman" w:hAnsi="Times New Roman" w:cs="Times New Roman"/>
          <w:color w:val="3E3D40"/>
          <w:shd w:val="clear" w:color="auto" w:fill="FFFFFF"/>
        </w:rPr>
        <w:t xml:space="preserve"> of publicly </w:t>
      </w:r>
      <w:proofErr w:type="spellStart"/>
      <w:r w:rsidRPr="00C15738">
        <w:rPr>
          <w:rFonts w:ascii="Times New Roman" w:eastAsia="Times New Roman" w:hAnsi="Times New Roman" w:cs="Times New Roman"/>
          <w:color w:val="3E3D40"/>
          <w:shd w:val="clear" w:color="auto" w:fill="FFFFFF"/>
        </w:rPr>
        <w:t>avaliable</w:t>
      </w:r>
      <w:proofErr w:type="spellEnd"/>
      <w:r w:rsidRPr="00C15738">
        <w:rPr>
          <w:rFonts w:ascii="Times New Roman" w:eastAsia="Times New Roman" w:hAnsi="Times New Roman" w:cs="Times New Roman"/>
          <w:color w:val="3E3D40"/>
          <w:shd w:val="clear" w:color="auto" w:fill="FFFFFF"/>
        </w:rPr>
        <w:t xml:space="preserve"> data, which can be considered a useful and interesting contribution to the debate on the role of OA and Open Data in climate change research.</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xml:space="preserve">Two </w:t>
      </w:r>
      <w:proofErr w:type="spellStart"/>
      <w:r w:rsidRPr="00C15738">
        <w:rPr>
          <w:rFonts w:ascii="Times New Roman" w:eastAsia="Times New Roman" w:hAnsi="Times New Roman" w:cs="Times New Roman"/>
          <w:color w:val="3E3D40"/>
          <w:shd w:val="clear" w:color="auto" w:fill="FFFFFF"/>
        </w:rPr>
        <w:t>weakspots</w:t>
      </w:r>
      <w:proofErr w:type="spellEnd"/>
      <w:r w:rsidRPr="00C15738">
        <w:rPr>
          <w:rFonts w:ascii="Times New Roman" w:eastAsia="Times New Roman" w:hAnsi="Times New Roman" w:cs="Times New Roman"/>
          <w:color w:val="3E3D40"/>
          <w:shd w:val="clear" w:color="auto" w:fill="FFFFFF"/>
        </w:rPr>
        <w:t xml:space="preserve"> in the argument need to be solved (see review comment under Q2)</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The structure of the paper should be revised as it inconsistently mixes conclusion /opinion, with the evidence for the opinion being only disclosed at the very end: proposed structure: part (1) - main line of arguments to be explored, part (2) evidence / data analysis (incl. figures), part (3) conclusions / recommendations (incl. table 1)</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Argument in Line 130/131 that tackling climate change in time will require rapid collaborative efforts, would be excellent entry point for the whole paper / intro section</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lastRenderedPageBreak/>
        <w:br/>
      </w:r>
      <w:r w:rsidRPr="00C15738">
        <w:rPr>
          <w:rFonts w:ascii="Times New Roman" w:eastAsia="Times New Roman" w:hAnsi="Times New Roman" w:cs="Times New Roman"/>
          <w:color w:val="3E3D40"/>
          <w:shd w:val="clear" w:color="auto" w:fill="FFFFFF"/>
        </w:rPr>
        <w:t>The argument that OA climate change research can have a greater societal impact among non-academic audiences should be substantiated with more then just one evidence / reference (</w:t>
      </w:r>
      <w:proofErr w:type="spellStart"/>
      <w:r w:rsidRPr="00C15738">
        <w:rPr>
          <w:rFonts w:ascii="Times New Roman" w:eastAsia="Times New Roman" w:hAnsi="Times New Roman" w:cs="Times New Roman"/>
          <w:color w:val="3E3D40"/>
          <w:shd w:val="clear" w:color="auto" w:fill="FFFFFF"/>
        </w:rPr>
        <w:t>Cvitanivic</w:t>
      </w:r>
      <w:proofErr w:type="spellEnd"/>
      <w:r w:rsidRPr="00C15738">
        <w:rPr>
          <w:rFonts w:ascii="Times New Roman" w:eastAsia="Times New Roman" w:hAnsi="Times New Roman" w:cs="Times New Roman"/>
          <w:color w:val="3E3D40"/>
          <w:shd w:val="clear" w:color="auto" w:fill="FFFFFF"/>
        </w:rPr>
        <w:t>), as otherwise the evidence seems rather anecdotic)</w:t>
      </w:r>
    </w:p>
    <w:p w14:paraId="47C7E4A0" w14:textId="77777777" w:rsidR="006925DD" w:rsidRPr="00C15738" w:rsidRDefault="006925DD">
      <w:pPr>
        <w:rPr>
          <w:rFonts w:ascii="Times New Roman" w:hAnsi="Times New Roman" w:cs="Times New Roman"/>
        </w:rPr>
      </w:pPr>
    </w:p>
    <w:p w14:paraId="5A9AA989" w14:textId="50B1FB03" w:rsidR="006925DD" w:rsidRPr="00C8247A" w:rsidRDefault="00D26B7C">
      <w:pPr>
        <w:rPr>
          <w:rFonts w:ascii="Times New Roman" w:hAnsi="Times New Roman" w:cs="Times New Roman"/>
          <w:color w:val="4F81BD" w:themeColor="accent1"/>
        </w:rPr>
      </w:pPr>
      <w:r w:rsidRPr="00C8247A">
        <w:rPr>
          <w:rFonts w:ascii="Times New Roman" w:hAnsi="Times New Roman" w:cs="Times New Roman"/>
          <w:color w:val="4F81BD" w:themeColor="accent1"/>
        </w:rPr>
        <w:t>Response</w:t>
      </w:r>
      <w:r w:rsidR="00B52ADC" w:rsidRPr="00C8247A">
        <w:rPr>
          <w:rFonts w:ascii="Times New Roman" w:hAnsi="Times New Roman" w:cs="Times New Roman"/>
          <w:color w:val="4F81BD" w:themeColor="accent1"/>
        </w:rPr>
        <w:t xml:space="preserve">: </w:t>
      </w:r>
      <w:r w:rsidR="006A3B53" w:rsidRPr="00C8247A">
        <w:rPr>
          <w:rFonts w:ascii="Times New Roman" w:hAnsi="Times New Roman" w:cs="Times New Roman"/>
          <w:color w:val="4F81BD" w:themeColor="accent1"/>
        </w:rPr>
        <w:t xml:space="preserve">Thank you for your helpful comments to </w:t>
      </w:r>
      <w:r w:rsidR="009A03E8" w:rsidRPr="00C8247A">
        <w:rPr>
          <w:rFonts w:ascii="Times New Roman" w:hAnsi="Times New Roman" w:cs="Times New Roman"/>
          <w:color w:val="4F81BD" w:themeColor="accent1"/>
        </w:rPr>
        <w:t>improve our manuscript.</w:t>
      </w:r>
      <w:r w:rsidR="006A3B53" w:rsidRPr="00C8247A">
        <w:rPr>
          <w:rFonts w:ascii="Times New Roman" w:hAnsi="Times New Roman" w:cs="Times New Roman"/>
          <w:color w:val="4F81BD" w:themeColor="accent1"/>
        </w:rPr>
        <w:t xml:space="preserve"> We</w:t>
      </w:r>
      <w:r w:rsidR="009A03E8" w:rsidRPr="00C8247A">
        <w:rPr>
          <w:rFonts w:ascii="Times New Roman" w:hAnsi="Times New Roman" w:cs="Times New Roman"/>
          <w:color w:val="4F81BD" w:themeColor="accent1"/>
        </w:rPr>
        <w:t xml:space="preserve"> have revised the paragraph structure and our </w:t>
      </w:r>
      <w:r w:rsidR="006A3B53" w:rsidRPr="00C8247A">
        <w:rPr>
          <w:rFonts w:ascii="Times New Roman" w:hAnsi="Times New Roman" w:cs="Times New Roman"/>
          <w:color w:val="4F81BD" w:themeColor="accent1"/>
        </w:rPr>
        <w:t>arguments now have greater</w:t>
      </w:r>
      <w:r w:rsidRPr="00C8247A">
        <w:rPr>
          <w:rFonts w:ascii="Times New Roman" w:hAnsi="Times New Roman" w:cs="Times New Roman"/>
          <w:color w:val="4F81BD" w:themeColor="accent1"/>
        </w:rPr>
        <w:t xml:space="preserve"> clarity</w:t>
      </w:r>
      <w:r w:rsidR="006A3B53" w:rsidRPr="00C8247A">
        <w:rPr>
          <w:rFonts w:ascii="Times New Roman" w:hAnsi="Times New Roman" w:cs="Times New Roman"/>
          <w:color w:val="4F81BD" w:themeColor="accent1"/>
        </w:rPr>
        <w:t>. Specifically, we now introduce our commentary stru</w:t>
      </w:r>
      <w:r w:rsidR="00514EA9">
        <w:rPr>
          <w:rFonts w:ascii="Times New Roman" w:hAnsi="Times New Roman" w:cs="Times New Roman"/>
          <w:color w:val="4F81BD" w:themeColor="accent1"/>
        </w:rPr>
        <w:t>cture in the first paragraph (L25</w:t>
      </w:r>
      <w:r w:rsidR="006A3B53" w:rsidRPr="00C8247A">
        <w:rPr>
          <w:rFonts w:ascii="Times New Roman" w:hAnsi="Times New Roman" w:cs="Times New Roman"/>
          <w:color w:val="4F81BD" w:themeColor="accent1"/>
        </w:rPr>
        <w:t>) and separate OS arguments</w:t>
      </w:r>
      <w:r w:rsidR="00514EA9">
        <w:rPr>
          <w:rFonts w:ascii="Times New Roman" w:hAnsi="Times New Roman" w:cs="Times New Roman"/>
          <w:color w:val="4F81BD" w:themeColor="accent1"/>
        </w:rPr>
        <w:t xml:space="preserve"> (L42 – L70</w:t>
      </w:r>
      <w:r w:rsidR="006651C5" w:rsidRPr="00C8247A">
        <w:rPr>
          <w:rFonts w:ascii="Times New Roman" w:hAnsi="Times New Roman" w:cs="Times New Roman"/>
          <w:color w:val="4F81BD" w:themeColor="accent1"/>
        </w:rPr>
        <w:t>) from citation/</w:t>
      </w:r>
      <w:proofErr w:type="spellStart"/>
      <w:r w:rsidR="006651C5" w:rsidRPr="00C8247A">
        <w:rPr>
          <w:rFonts w:ascii="Times New Roman" w:hAnsi="Times New Roman" w:cs="Times New Roman"/>
          <w:color w:val="4F81BD" w:themeColor="accent1"/>
        </w:rPr>
        <w:t>altmetric</w:t>
      </w:r>
      <w:proofErr w:type="spellEnd"/>
      <w:r w:rsidR="006651C5" w:rsidRPr="00C8247A">
        <w:rPr>
          <w:rFonts w:ascii="Times New Roman" w:hAnsi="Times New Roman" w:cs="Times New Roman"/>
          <w:color w:val="4F81BD" w:themeColor="accent1"/>
        </w:rPr>
        <w:t xml:space="preserve"> analyse</w:t>
      </w:r>
      <w:r w:rsidR="006A3B53" w:rsidRPr="00C8247A">
        <w:rPr>
          <w:rFonts w:ascii="Times New Roman" w:hAnsi="Times New Roman" w:cs="Times New Roman"/>
          <w:color w:val="4F81BD" w:themeColor="accent1"/>
        </w:rPr>
        <w:t>s</w:t>
      </w:r>
      <w:r w:rsidR="00514EA9">
        <w:rPr>
          <w:rFonts w:ascii="Times New Roman" w:hAnsi="Times New Roman" w:cs="Times New Roman"/>
          <w:color w:val="4F81BD" w:themeColor="accent1"/>
        </w:rPr>
        <w:t xml:space="preserve"> (L72 – L116</w:t>
      </w:r>
      <w:r w:rsidR="006651C5" w:rsidRPr="00C8247A">
        <w:rPr>
          <w:rFonts w:ascii="Times New Roman" w:hAnsi="Times New Roman" w:cs="Times New Roman"/>
          <w:color w:val="4F81BD" w:themeColor="accent1"/>
        </w:rPr>
        <w:t>)</w:t>
      </w:r>
      <w:r w:rsidR="006A3B53" w:rsidRPr="00C8247A">
        <w:rPr>
          <w:rFonts w:ascii="Times New Roman" w:hAnsi="Times New Roman" w:cs="Times New Roman"/>
          <w:color w:val="4F81BD" w:themeColor="accent1"/>
        </w:rPr>
        <w:t xml:space="preserve"> with different subheadings. We also bring the climate change triage argument above the citation analysis</w:t>
      </w:r>
      <w:r w:rsidR="00514EA9">
        <w:rPr>
          <w:rFonts w:ascii="Times New Roman" w:hAnsi="Times New Roman" w:cs="Times New Roman"/>
          <w:color w:val="4F81BD" w:themeColor="accent1"/>
        </w:rPr>
        <w:t xml:space="preserve"> (L42</w:t>
      </w:r>
      <w:r w:rsidR="00643981" w:rsidRPr="00C8247A">
        <w:rPr>
          <w:rFonts w:ascii="Times New Roman" w:hAnsi="Times New Roman" w:cs="Times New Roman"/>
          <w:color w:val="4F81BD" w:themeColor="accent1"/>
        </w:rPr>
        <w:t>)</w:t>
      </w:r>
      <w:r w:rsidR="006A3B53" w:rsidRPr="00C8247A">
        <w:rPr>
          <w:rFonts w:ascii="Times New Roman" w:hAnsi="Times New Roman" w:cs="Times New Roman"/>
          <w:color w:val="4F81BD" w:themeColor="accent1"/>
        </w:rPr>
        <w:t xml:space="preserve">, and so keep </w:t>
      </w:r>
      <w:r w:rsidR="00643981" w:rsidRPr="00C8247A">
        <w:rPr>
          <w:rFonts w:ascii="Times New Roman" w:hAnsi="Times New Roman" w:cs="Times New Roman"/>
          <w:color w:val="4F81BD" w:themeColor="accent1"/>
        </w:rPr>
        <w:t>comment sections separate from analysis sections.</w:t>
      </w:r>
      <w:r w:rsidR="00CB3F8F" w:rsidRPr="00C8247A">
        <w:rPr>
          <w:rFonts w:ascii="Times New Roman" w:hAnsi="Times New Roman" w:cs="Times New Roman"/>
          <w:color w:val="4F81BD" w:themeColor="accent1"/>
        </w:rPr>
        <w:t xml:space="preserve"> Finally, we include a recommendations paragraph before the conclusion, which outlines information in Table</w:t>
      </w:r>
      <w:r w:rsidR="00397D16">
        <w:rPr>
          <w:rFonts w:ascii="Times New Roman" w:hAnsi="Times New Roman" w:cs="Times New Roman"/>
          <w:color w:val="4F81BD" w:themeColor="accent1"/>
        </w:rPr>
        <w:t xml:space="preserve"> 1 and potential OS barriers (L118 – L140</w:t>
      </w:r>
      <w:r w:rsidR="00CB3F8F" w:rsidRPr="00C8247A">
        <w:rPr>
          <w:rFonts w:ascii="Times New Roman" w:hAnsi="Times New Roman" w:cs="Times New Roman"/>
          <w:color w:val="4F81BD" w:themeColor="accent1"/>
        </w:rPr>
        <w:t>).</w:t>
      </w:r>
    </w:p>
    <w:p w14:paraId="30B71AD2" w14:textId="77777777" w:rsidR="00643981" w:rsidRPr="00C8247A" w:rsidRDefault="00643981">
      <w:pPr>
        <w:rPr>
          <w:rFonts w:ascii="Times New Roman" w:hAnsi="Times New Roman" w:cs="Times New Roman"/>
          <w:color w:val="4F81BD" w:themeColor="accent1"/>
        </w:rPr>
      </w:pPr>
    </w:p>
    <w:p w14:paraId="7B8CC5B3" w14:textId="35EAF676" w:rsidR="00643981" w:rsidRPr="00C8247A" w:rsidRDefault="00643981">
      <w:pPr>
        <w:rPr>
          <w:rFonts w:ascii="Times New Roman" w:hAnsi="Times New Roman" w:cs="Times New Roman"/>
          <w:color w:val="4F81BD" w:themeColor="accent1"/>
        </w:rPr>
      </w:pPr>
      <w:r w:rsidRPr="00C8247A">
        <w:rPr>
          <w:rFonts w:ascii="Times New Roman" w:hAnsi="Times New Roman" w:cs="Times New Roman"/>
          <w:color w:val="4F81BD" w:themeColor="accent1"/>
        </w:rPr>
        <w:t xml:space="preserve">Thank you for the suggestion to bring the ‘rapid collaborative effort’ point forward. This is now </w:t>
      </w:r>
      <w:r w:rsidR="00BB7C0A" w:rsidRPr="00C8247A">
        <w:rPr>
          <w:rFonts w:ascii="Times New Roman" w:hAnsi="Times New Roman" w:cs="Times New Roman"/>
          <w:color w:val="4F81BD" w:themeColor="accent1"/>
        </w:rPr>
        <w:t>stated</w:t>
      </w:r>
      <w:r w:rsidRPr="00C8247A">
        <w:rPr>
          <w:rFonts w:ascii="Times New Roman" w:hAnsi="Times New Roman" w:cs="Times New Roman"/>
          <w:color w:val="4F81BD" w:themeColor="accent1"/>
        </w:rPr>
        <w:t xml:space="preserve"> in the introduction (L31).</w:t>
      </w:r>
    </w:p>
    <w:p w14:paraId="60E0394D" w14:textId="77777777" w:rsidR="00D26B7C" w:rsidRPr="00C8247A" w:rsidRDefault="00D26B7C">
      <w:pPr>
        <w:rPr>
          <w:rFonts w:ascii="Times New Roman" w:hAnsi="Times New Roman" w:cs="Times New Roman"/>
          <w:color w:val="4F81BD" w:themeColor="accent1"/>
        </w:rPr>
      </w:pPr>
    </w:p>
    <w:p w14:paraId="75C15B85" w14:textId="18E50E60" w:rsidR="00D846FC" w:rsidRPr="00C8247A" w:rsidRDefault="00D26B7C">
      <w:pPr>
        <w:rPr>
          <w:rFonts w:ascii="Times New Roman" w:hAnsi="Times New Roman" w:cs="Times New Roman"/>
          <w:color w:val="4F81BD" w:themeColor="accent1"/>
        </w:rPr>
      </w:pPr>
      <w:r w:rsidRPr="00C8247A">
        <w:rPr>
          <w:rFonts w:ascii="Times New Roman" w:hAnsi="Times New Roman" w:cs="Times New Roman"/>
          <w:color w:val="4F81BD" w:themeColor="accent1"/>
        </w:rPr>
        <w:t>Regarding support for OA research to have a greater societal impact, we have include</w:t>
      </w:r>
      <w:r w:rsidR="00B22F2E" w:rsidRPr="00C8247A">
        <w:rPr>
          <w:rFonts w:ascii="Times New Roman" w:hAnsi="Times New Roman" w:cs="Times New Roman"/>
          <w:color w:val="4F81BD" w:themeColor="accent1"/>
        </w:rPr>
        <w:t xml:space="preserve">d </w:t>
      </w:r>
      <w:r w:rsidR="00867118">
        <w:rPr>
          <w:rFonts w:ascii="Times New Roman" w:hAnsi="Times New Roman" w:cs="Times New Roman"/>
          <w:color w:val="4F81BD" w:themeColor="accent1"/>
        </w:rPr>
        <w:t xml:space="preserve">an </w:t>
      </w:r>
      <w:r w:rsidRPr="00C8247A">
        <w:rPr>
          <w:rFonts w:ascii="Times New Roman" w:hAnsi="Times New Roman" w:cs="Times New Roman"/>
          <w:color w:val="4F81BD" w:themeColor="accent1"/>
        </w:rPr>
        <w:t>additional reference for support</w:t>
      </w:r>
      <w:r w:rsidR="00B47F93">
        <w:rPr>
          <w:rFonts w:ascii="Times New Roman" w:hAnsi="Times New Roman" w:cs="Times New Roman"/>
          <w:color w:val="4F81BD" w:themeColor="accent1"/>
        </w:rPr>
        <w:t xml:space="preserve"> (L114</w:t>
      </w:r>
      <w:r w:rsidR="00D846FC" w:rsidRPr="00C8247A">
        <w:rPr>
          <w:rFonts w:ascii="Times New Roman" w:hAnsi="Times New Roman" w:cs="Times New Roman"/>
          <w:color w:val="4F81BD" w:themeColor="accent1"/>
        </w:rPr>
        <w:t>):</w:t>
      </w:r>
    </w:p>
    <w:p w14:paraId="04685153" w14:textId="77777777" w:rsidR="00867118" w:rsidRDefault="00867118">
      <w:pPr>
        <w:rPr>
          <w:rFonts w:ascii="Times New Roman" w:hAnsi="Times New Roman" w:cs="Times New Roman"/>
          <w:color w:val="4F81BD" w:themeColor="accent1"/>
        </w:rPr>
      </w:pPr>
    </w:p>
    <w:p w14:paraId="7365C89E" w14:textId="44A4F40F" w:rsidR="00867118" w:rsidRPr="003C45E1" w:rsidRDefault="00867118" w:rsidP="003C45E1">
      <w:pPr>
        <w:pStyle w:val="ListParagraph"/>
        <w:numPr>
          <w:ilvl w:val="0"/>
          <w:numId w:val="1"/>
        </w:numPr>
        <w:rPr>
          <w:rFonts w:ascii="Times New Roman" w:hAnsi="Times New Roman" w:cs="Times New Roman"/>
          <w:color w:val="4F81BD" w:themeColor="accent1"/>
        </w:rPr>
      </w:pPr>
      <w:r w:rsidRPr="003C45E1">
        <w:rPr>
          <w:rFonts w:ascii="Times New Roman" w:hAnsi="Times New Roman" w:cs="Times New Roman"/>
          <w:color w:val="4F81BD" w:themeColor="accent1"/>
        </w:rPr>
        <w:t xml:space="preserve">Fuller et al. 2014 (Conservation Biology), who show that conservation science is limited by </w:t>
      </w:r>
      <w:proofErr w:type="spellStart"/>
      <w:r w:rsidRPr="003C45E1">
        <w:rPr>
          <w:rFonts w:ascii="Times New Roman" w:hAnsi="Times New Roman" w:cs="Times New Roman"/>
          <w:color w:val="4F81BD" w:themeColor="accent1"/>
        </w:rPr>
        <w:t>paywalls</w:t>
      </w:r>
      <w:proofErr w:type="spellEnd"/>
      <w:r w:rsidRPr="003C45E1">
        <w:rPr>
          <w:rFonts w:ascii="Times New Roman" w:hAnsi="Times New Roman" w:cs="Times New Roman"/>
          <w:color w:val="4F81BD" w:themeColor="accent1"/>
        </w:rPr>
        <w:t xml:space="preserve"> and also argue </w:t>
      </w:r>
      <w:r w:rsidR="007974D3" w:rsidRPr="003C45E1">
        <w:rPr>
          <w:rFonts w:ascii="Times New Roman" w:hAnsi="Times New Roman" w:cs="Times New Roman"/>
          <w:color w:val="4F81BD" w:themeColor="accent1"/>
        </w:rPr>
        <w:t>that OA can help progress conservation management efforts.</w:t>
      </w:r>
    </w:p>
    <w:p w14:paraId="33854D9B" w14:textId="6923F13E" w:rsidR="00D26B7C" w:rsidRPr="003C45E1" w:rsidRDefault="00D846FC" w:rsidP="003C45E1">
      <w:pPr>
        <w:pStyle w:val="ListParagraph"/>
        <w:numPr>
          <w:ilvl w:val="0"/>
          <w:numId w:val="1"/>
        </w:numPr>
        <w:rPr>
          <w:rFonts w:ascii="Times New Roman" w:hAnsi="Times New Roman" w:cs="Times New Roman"/>
          <w:color w:val="4F81BD" w:themeColor="accent1"/>
        </w:rPr>
      </w:pPr>
      <w:proofErr w:type="spellStart"/>
      <w:r w:rsidRPr="003C45E1">
        <w:rPr>
          <w:rFonts w:ascii="Times New Roman" w:hAnsi="Times New Roman" w:cs="Times New Roman"/>
          <w:color w:val="4F81BD" w:themeColor="accent1"/>
        </w:rPr>
        <w:t>Rafidimanantsoa</w:t>
      </w:r>
      <w:proofErr w:type="spellEnd"/>
      <w:r w:rsidRPr="003C45E1">
        <w:rPr>
          <w:rFonts w:ascii="Times New Roman" w:hAnsi="Times New Roman" w:cs="Times New Roman"/>
          <w:color w:val="4F81BD" w:themeColor="accent1"/>
        </w:rPr>
        <w:t xml:space="preserve"> et al. 2018 (</w:t>
      </w:r>
      <w:r w:rsidR="00B47F93" w:rsidRPr="003C45E1">
        <w:rPr>
          <w:rFonts w:ascii="Times New Roman" w:hAnsi="Times New Roman" w:cs="Times New Roman"/>
          <w:color w:val="4F81BD" w:themeColor="accent1"/>
        </w:rPr>
        <w:t>Madagascar Conservation &amp; Development</w:t>
      </w:r>
      <w:r w:rsidRPr="003C45E1">
        <w:rPr>
          <w:rFonts w:ascii="Times New Roman" w:hAnsi="Times New Roman" w:cs="Times New Roman"/>
          <w:color w:val="4F81BD" w:themeColor="accent1"/>
        </w:rPr>
        <w:t>), who show that</w:t>
      </w:r>
      <w:r w:rsidR="00B47F93" w:rsidRPr="003C45E1">
        <w:rPr>
          <w:rFonts w:ascii="Times New Roman" w:hAnsi="Times New Roman" w:cs="Times New Roman"/>
          <w:color w:val="4F81BD" w:themeColor="accent1"/>
        </w:rPr>
        <w:t xml:space="preserve"> managers and decision makers do not regularly use research results to inform conservation programs, due to reasons including barriers to access research. </w:t>
      </w:r>
    </w:p>
    <w:p w14:paraId="644C362B" w14:textId="77777777" w:rsidR="00D26B7C" w:rsidRPr="00C8247A" w:rsidRDefault="00D26B7C">
      <w:pPr>
        <w:rPr>
          <w:rFonts w:ascii="Times New Roman" w:hAnsi="Times New Roman" w:cs="Times New Roman"/>
          <w:color w:val="4F81BD" w:themeColor="accent1"/>
        </w:rPr>
      </w:pPr>
    </w:p>
    <w:p w14:paraId="1CC33C5C" w14:textId="05C0EBFE" w:rsidR="00D26B7C" w:rsidRPr="00C8247A" w:rsidRDefault="008C0BC6">
      <w:pPr>
        <w:rPr>
          <w:rFonts w:ascii="Times New Roman" w:hAnsi="Times New Roman" w:cs="Times New Roman"/>
          <w:color w:val="4F81BD" w:themeColor="accent1"/>
        </w:rPr>
      </w:pPr>
      <w:r w:rsidRPr="00C8247A">
        <w:rPr>
          <w:rFonts w:ascii="Times New Roman" w:hAnsi="Times New Roman" w:cs="Times New Roman"/>
          <w:color w:val="4F81BD" w:themeColor="accent1"/>
        </w:rPr>
        <w:t>We also cite several recent studies that demonstrate the importance of Twitter in increasing the societal impact of academic research (</w:t>
      </w:r>
      <w:r w:rsidR="006A157B" w:rsidRPr="00C8247A">
        <w:rPr>
          <w:rFonts w:ascii="Times New Roman" w:hAnsi="Times New Roman" w:cs="Times New Roman"/>
          <w:color w:val="4F81BD" w:themeColor="accent1"/>
        </w:rPr>
        <w:t xml:space="preserve">e.g. </w:t>
      </w:r>
      <w:r w:rsidRPr="00C8247A">
        <w:rPr>
          <w:rFonts w:ascii="Times New Roman" w:hAnsi="Times New Roman" w:cs="Times New Roman"/>
          <w:color w:val="4F81BD" w:themeColor="accent1"/>
        </w:rPr>
        <w:t xml:space="preserve">Cote &amp; Darling 2018, FACETS), and further expand on the policy results in </w:t>
      </w:r>
      <w:r w:rsidR="003C45E1">
        <w:rPr>
          <w:rFonts w:ascii="Times New Roman" w:hAnsi="Times New Roman" w:cs="Times New Roman"/>
          <w:color w:val="4F81BD" w:themeColor="accent1"/>
        </w:rPr>
        <w:t>a separate paragraph (L106 – L116</w:t>
      </w:r>
      <w:r w:rsidRPr="00C8247A">
        <w:rPr>
          <w:rFonts w:ascii="Times New Roman" w:hAnsi="Times New Roman" w:cs="Times New Roman"/>
          <w:color w:val="4F81BD" w:themeColor="accent1"/>
        </w:rPr>
        <w:t>).</w:t>
      </w:r>
    </w:p>
    <w:p w14:paraId="70F9DCE5" w14:textId="77777777" w:rsidR="007234BC" w:rsidRPr="00C15738" w:rsidRDefault="007234BC">
      <w:pPr>
        <w:rPr>
          <w:rFonts w:ascii="Times New Roman" w:hAnsi="Times New Roman" w:cs="Times New Roman"/>
        </w:rPr>
      </w:pPr>
    </w:p>
    <w:p w14:paraId="7A66DDAF" w14:textId="77777777" w:rsidR="006925DD" w:rsidRPr="00C15738" w:rsidRDefault="006925DD">
      <w:pPr>
        <w:rPr>
          <w:rFonts w:ascii="Times New Roman" w:hAnsi="Times New Roman" w:cs="Times New Roman"/>
        </w:rPr>
      </w:pPr>
    </w:p>
    <w:p w14:paraId="57537883" w14:textId="77777777" w:rsidR="006925DD" w:rsidRPr="00C15738" w:rsidRDefault="006925DD">
      <w:pPr>
        <w:rPr>
          <w:rFonts w:ascii="Times New Roman" w:hAnsi="Times New Roman" w:cs="Times New Roman"/>
          <w:b/>
        </w:rPr>
      </w:pPr>
      <w:r w:rsidRPr="00C15738">
        <w:rPr>
          <w:rFonts w:ascii="Times New Roman" w:hAnsi="Times New Roman" w:cs="Times New Roman"/>
          <w:b/>
        </w:rPr>
        <w:t>R3</w:t>
      </w:r>
    </w:p>
    <w:p w14:paraId="38430FD5" w14:textId="77777777" w:rsidR="006925DD" w:rsidRPr="00C15738" w:rsidRDefault="006925DD">
      <w:pPr>
        <w:rPr>
          <w:rFonts w:ascii="Times New Roman" w:hAnsi="Times New Roman" w:cs="Times New Roman"/>
        </w:rPr>
      </w:pPr>
    </w:p>
    <w:p w14:paraId="7FC33AD6" w14:textId="77777777" w:rsidR="006925DD" w:rsidRPr="00C15738" w:rsidRDefault="006925DD">
      <w:pPr>
        <w:rPr>
          <w:rFonts w:ascii="Times New Roman" w:hAnsi="Times New Roman" w:cs="Times New Roman"/>
          <w:u w:val="single"/>
        </w:rPr>
      </w:pPr>
      <w:r w:rsidRPr="00C15738">
        <w:rPr>
          <w:rFonts w:ascii="Times New Roman" w:hAnsi="Times New Roman" w:cs="Times New Roman"/>
          <w:u w:val="single"/>
        </w:rPr>
        <w:t>Comment 1:</w:t>
      </w:r>
    </w:p>
    <w:p w14:paraId="564682D9" w14:textId="77777777" w:rsidR="001F417F" w:rsidRPr="00C15738" w:rsidRDefault="006925DD">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Tai and Robinson make important points how wider adoption of open science practices could improve both the research process and the dissemination of results.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Comments on how the manuscript could be improved below:</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Title: "Transforming" is probably too strong, as the manuscript doesn't detail how full adoption would completely "transform" climate research, "Improving" or "Enhancing" or similar might be more appropriate.</w:t>
      </w:r>
    </w:p>
    <w:p w14:paraId="040500F5" w14:textId="77777777" w:rsidR="001F417F" w:rsidRPr="00C15738" w:rsidRDefault="001F417F">
      <w:pPr>
        <w:rPr>
          <w:rFonts w:ascii="Times New Roman" w:eastAsia="Times New Roman" w:hAnsi="Times New Roman" w:cs="Times New Roman"/>
          <w:color w:val="3E3D40"/>
          <w:shd w:val="clear" w:color="auto" w:fill="FFFFFF"/>
        </w:rPr>
      </w:pPr>
    </w:p>
    <w:p w14:paraId="49C95442" w14:textId="77777777" w:rsidR="004853C4" w:rsidRPr="00C15738" w:rsidRDefault="001F417F">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Thank you for your suggestion. We agree. The title now reads ‘Enhancing…’.</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57</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Here some discussion of the Journal Rank used would be useful. A citation seems to be missing:</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proofErr w:type="spellStart"/>
      <w:r w:rsidR="006925DD" w:rsidRPr="00C15738">
        <w:rPr>
          <w:rFonts w:ascii="Times New Roman" w:eastAsia="Times New Roman" w:hAnsi="Times New Roman" w:cs="Times New Roman"/>
          <w:color w:val="3E3D40"/>
          <w:shd w:val="clear" w:color="auto" w:fill="FFFFFF"/>
        </w:rPr>
        <w:t>SCImago</w:t>
      </w:r>
      <w:proofErr w:type="spellEnd"/>
      <w:r w:rsidR="006925DD" w:rsidRPr="00C15738">
        <w:rPr>
          <w:rFonts w:ascii="Times New Roman" w:eastAsia="Times New Roman" w:hAnsi="Times New Roman" w:cs="Times New Roman"/>
          <w:color w:val="3E3D40"/>
          <w:shd w:val="clear" w:color="auto" w:fill="FFFFFF"/>
        </w:rPr>
        <w:t>, (</w:t>
      </w:r>
      <w:proofErr w:type="spellStart"/>
      <w:r w:rsidR="006925DD" w:rsidRPr="00C15738">
        <w:rPr>
          <w:rFonts w:ascii="Times New Roman" w:eastAsia="Times New Roman" w:hAnsi="Times New Roman" w:cs="Times New Roman"/>
          <w:color w:val="3E3D40"/>
          <w:shd w:val="clear" w:color="auto" w:fill="FFFFFF"/>
        </w:rPr>
        <w:t>n.d.</w:t>
      </w:r>
      <w:proofErr w:type="spellEnd"/>
      <w:r w:rsidR="006925DD" w:rsidRPr="00C15738">
        <w:rPr>
          <w:rFonts w:ascii="Times New Roman" w:eastAsia="Times New Roman" w:hAnsi="Times New Roman" w:cs="Times New Roman"/>
          <w:color w:val="3E3D40"/>
          <w:shd w:val="clear" w:color="auto" w:fill="FFFFFF"/>
        </w:rPr>
        <w:t xml:space="preserve">). SJR — </w:t>
      </w:r>
      <w:proofErr w:type="spellStart"/>
      <w:r w:rsidR="006925DD" w:rsidRPr="00C15738">
        <w:rPr>
          <w:rFonts w:ascii="Times New Roman" w:eastAsia="Times New Roman" w:hAnsi="Times New Roman" w:cs="Times New Roman"/>
          <w:color w:val="3E3D40"/>
          <w:shd w:val="clear" w:color="auto" w:fill="FFFFFF"/>
        </w:rPr>
        <w:t>SCImago</w:t>
      </w:r>
      <w:proofErr w:type="spellEnd"/>
      <w:r w:rsidR="006925DD" w:rsidRPr="00C15738">
        <w:rPr>
          <w:rFonts w:ascii="Times New Roman" w:eastAsia="Times New Roman" w:hAnsi="Times New Roman" w:cs="Times New Roman"/>
          <w:color w:val="3E3D40"/>
          <w:shd w:val="clear" w:color="auto" w:fill="FFFFFF"/>
        </w:rPr>
        <w:t xml:space="preserve"> Journal &amp; Country Rank [Portal]. Retrieved Date you Retrieve, from http://www.scimagojr.com</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As Altmetric is used as an alternative to citation based metrics some discussion of Impact Factors (see e.g. discussion in https://doi.org/10.1101/062109) might also be appropriate.</w:t>
      </w:r>
    </w:p>
    <w:p w14:paraId="10040711" w14:textId="77777777" w:rsidR="004853C4" w:rsidRPr="00C15738" w:rsidRDefault="004853C4">
      <w:pPr>
        <w:rPr>
          <w:rFonts w:ascii="Times New Roman" w:eastAsia="Times New Roman" w:hAnsi="Times New Roman" w:cs="Times New Roman"/>
          <w:color w:val="3E3D40"/>
          <w:shd w:val="clear" w:color="auto" w:fill="FFFFFF"/>
        </w:rPr>
      </w:pPr>
    </w:p>
    <w:p w14:paraId="4C45026E" w14:textId="065853AF" w:rsidR="00105F27" w:rsidRPr="00C8247A" w:rsidRDefault="004853C4" w:rsidP="00105F27">
      <w:pPr>
        <w:rPr>
          <w:rFonts w:ascii="Times New Roman" w:eastAsia="Times New Roman" w:hAnsi="Times New Roman" w:cs="Times New Roman"/>
          <w:color w:val="4F81BD" w:themeColor="accent1"/>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We have i</w:t>
      </w:r>
      <w:r w:rsidR="001E6B3A">
        <w:rPr>
          <w:rFonts w:ascii="Times New Roman" w:eastAsia="Times New Roman" w:hAnsi="Times New Roman" w:cs="Times New Roman"/>
          <w:color w:val="4F81BD" w:themeColor="accent1"/>
          <w:shd w:val="clear" w:color="auto" w:fill="FFFFFF"/>
        </w:rPr>
        <w:t xml:space="preserve">ncluded the </w:t>
      </w:r>
      <w:proofErr w:type="spellStart"/>
      <w:r w:rsidR="001E6B3A">
        <w:rPr>
          <w:rFonts w:ascii="Times New Roman" w:eastAsia="Times New Roman" w:hAnsi="Times New Roman" w:cs="Times New Roman"/>
          <w:color w:val="4F81BD" w:themeColor="accent1"/>
          <w:shd w:val="clear" w:color="auto" w:fill="FFFFFF"/>
        </w:rPr>
        <w:t>SCImago</w:t>
      </w:r>
      <w:proofErr w:type="spellEnd"/>
      <w:r w:rsidR="001E6B3A">
        <w:rPr>
          <w:rFonts w:ascii="Times New Roman" w:eastAsia="Times New Roman" w:hAnsi="Times New Roman" w:cs="Times New Roman"/>
          <w:color w:val="4F81BD" w:themeColor="accent1"/>
          <w:shd w:val="clear" w:color="auto" w:fill="FFFFFF"/>
        </w:rPr>
        <w:t xml:space="preserve"> citation (L265</w:t>
      </w:r>
      <w:r w:rsidRPr="00C8247A">
        <w:rPr>
          <w:rFonts w:ascii="Times New Roman" w:eastAsia="Times New Roman" w:hAnsi="Times New Roman" w:cs="Times New Roman"/>
          <w:color w:val="4F81BD" w:themeColor="accent1"/>
          <w:shd w:val="clear" w:color="auto" w:fill="FFFFFF"/>
        </w:rPr>
        <w:t>), and also mention briefly the utility of Impact Factors for measuring r</w:t>
      </w:r>
      <w:r w:rsidR="001E6B3A">
        <w:rPr>
          <w:rFonts w:ascii="Times New Roman" w:eastAsia="Times New Roman" w:hAnsi="Times New Roman" w:cs="Times New Roman"/>
          <w:color w:val="4F81BD" w:themeColor="accent1"/>
          <w:shd w:val="clear" w:color="auto" w:fill="FFFFFF"/>
        </w:rPr>
        <w:t>esearch quality and impact (L89-92</w:t>
      </w:r>
      <w:r w:rsidRPr="00C8247A">
        <w:rPr>
          <w:rFonts w:ascii="Times New Roman" w:eastAsia="Times New Roman" w:hAnsi="Times New Roman" w:cs="Times New Roman"/>
          <w:color w:val="4F81BD" w:themeColor="accent1"/>
          <w:shd w:val="clear" w:color="auto" w:fill="FFFFFF"/>
        </w:rPr>
        <w:t>).</w:t>
      </w:r>
      <w:r w:rsidR="00105F27" w:rsidRPr="00C8247A">
        <w:rPr>
          <w:rFonts w:ascii="Times New Roman" w:eastAsia="Times New Roman" w:hAnsi="Times New Roman" w:cs="Times New Roman"/>
          <w:color w:val="4F81BD" w:themeColor="accent1"/>
          <w:shd w:val="clear" w:color="auto" w:fill="FFFFFF"/>
        </w:rPr>
        <w:t xml:space="preserve"> We also describe the breakdown of our Journal Rank bins (from low to very high).</w:t>
      </w:r>
    </w:p>
    <w:p w14:paraId="38711296" w14:textId="48505120" w:rsidR="004853C4" w:rsidRPr="00C15738" w:rsidRDefault="006925DD">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L. 86</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https://doi.org/10.7554/eLife.32822 and https://doi.org/10.1126/science.352.6285.508 provide further evidence on journal access needs in the developing world.</w:t>
      </w:r>
    </w:p>
    <w:p w14:paraId="6D2DA36C" w14:textId="77777777" w:rsidR="004853C4" w:rsidRPr="00C15738" w:rsidRDefault="004853C4">
      <w:pPr>
        <w:rPr>
          <w:rFonts w:ascii="Times New Roman" w:eastAsia="Times New Roman" w:hAnsi="Times New Roman" w:cs="Times New Roman"/>
          <w:color w:val="3E3D40"/>
          <w:shd w:val="clear" w:color="auto" w:fill="FFFFFF"/>
        </w:rPr>
      </w:pPr>
    </w:p>
    <w:p w14:paraId="5AF89A6D" w14:textId="42D49C33" w:rsidR="00DA5B53" w:rsidRPr="00C15738" w:rsidRDefault="004853C4" w:rsidP="00DB60E6">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Thank you for bringing our attention to these papers. </w:t>
      </w:r>
      <w:r w:rsidR="00DB60E6" w:rsidRPr="00C8247A">
        <w:rPr>
          <w:rFonts w:ascii="Times New Roman" w:hAnsi="Times New Roman" w:cs="Times New Roman"/>
          <w:color w:val="4F81BD" w:themeColor="accent1"/>
        </w:rPr>
        <w:t xml:space="preserve">We have included a statement regarding the demand for scientific literature, as indicated by pirating websites (i.e. </w:t>
      </w:r>
      <w:proofErr w:type="spellStart"/>
      <w:r w:rsidR="00DB60E6" w:rsidRPr="00C8247A">
        <w:rPr>
          <w:rFonts w:ascii="Times New Roman" w:hAnsi="Times New Roman" w:cs="Times New Roman"/>
          <w:color w:val="4F81BD" w:themeColor="accent1"/>
        </w:rPr>
        <w:t>Sci</w:t>
      </w:r>
      <w:proofErr w:type="spellEnd"/>
      <w:r w:rsidR="00DB60E6" w:rsidRPr="00C8247A">
        <w:rPr>
          <w:rFonts w:ascii="Times New Roman" w:hAnsi="Times New Roman" w:cs="Times New Roman"/>
          <w:color w:val="4F81BD" w:themeColor="accent1"/>
        </w:rPr>
        <w:t>-Hub)</w:t>
      </w:r>
      <w:r w:rsidR="00DB60E6" w:rsidRPr="00C8247A">
        <w:rPr>
          <w:rFonts w:ascii="Times New Roman" w:eastAsia="Times New Roman" w:hAnsi="Times New Roman" w:cs="Times New Roman"/>
          <w:color w:val="4F81BD" w:themeColor="accent1"/>
          <w:shd w:val="clear" w:color="auto" w:fill="FFFFFF"/>
        </w:rPr>
        <w:t>, and</w:t>
      </w:r>
      <w:r w:rsidRPr="00C8247A">
        <w:rPr>
          <w:rFonts w:ascii="Times New Roman" w:eastAsia="Times New Roman" w:hAnsi="Times New Roman" w:cs="Times New Roman"/>
          <w:color w:val="4F81BD" w:themeColor="accent1"/>
          <w:shd w:val="clear" w:color="auto" w:fill="FFFFFF"/>
        </w:rPr>
        <w:t xml:space="preserve"> cite both</w:t>
      </w:r>
      <w:r w:rsidR="00DB60E6" w:rsidRPr="00C8247A">
        <w:rPr>
          <w:rFonts w:ascii="Times New Roman" w:eastAsia="Times New Roman" w:hAnsi="Times New Roman" w:cs="Times New Roman"/>
          <w:color w:val="4F81BD" w:themeColor="accent1"/>
          <w:shd w:val="clear" w:color="auto" w:fill="FFFFFF"/>
        </w:rPr>
        <w:t xml:space="preserve"> papers</w:t>
      </w:r>
      <w:r w:rsidRPr="00C8247A">
        <w:rPr>
          <w:rFonts w:ascii="Times New Roman" w:eastAsia="Times New Roman" w:hAnsi="Times New Roman" w:cs="Times New Roman"/>
          <w:color w:val="4F81BD" w:themeColor="accent1"/>
          <w:shd w:val="clear" w:color="auto" w:fill="FFFFFF"/>
        </w:rPr>
        <w:t xml:space="preserve"> (L71-72).</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105</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"have successfully implemented open data climate science" - this is explained a bit in the next sentence, but could maybe worded differently, something like "share research results in open data archives"</w:t>
      </w:r>
    </w:p>
    <w:p w14:paraId="25F39E9A" w14:textId="77777777" w:rsidR="00DA5B53" w:rsidRPr="00C15738" w:rsidRDefault="00DA5B53">
      <w:pPr>
        <w:rPr>
          <w:rFonts w:ascii="Times New Roman" w:eastAsia="Times New Roman" w:hAnsi="Times New Roman" w:cs="Times New Roman"/>
          <w:color w:val="3E3D40"/>
          <w:shd w:val="clear" w:color="auto" w:fill="FFFFFF"/>
        </w:rPr>
      </w:pPr>
    </w:p>
    <w:p w14:paraId="26FE4EF6" w14:textId="52E9B8C6" w:rsidR="00105F27" w:rsidRPr="00C15738" w:rsidRDefault="00DA5B53">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 xml:space="preserve">We have </w:t>
      </w:r>
      <w:r w:rsidR="00673403" w:rsidRPr="00C8247A">
        <w:rPr>
          <w:rFonts w:ascii="Times New Roman" w:hAnsi="Times New Roman" w:cs="Times New Roman"/>
          <w:color w:val="4F81BD" w:themeColor="accent1"/>
        </w:rPr>
        <w:t>changed our wording accordingly</w:t>
      </w:r>
      <w:r w:rsidRPr="00C8247A">
        <w:rPr>
          <w:rFonts w:ascii="Times New Roman" w:eastAsia="Times New Roman" w:hAnsi="Times New Roman" w:cs="Times New Roman"/>
          <w:color w:val="4F81BD" w:themeColor="accent1"/>
          <w:shd w:val="clear" w:color="auto" w:fill="FFFFFF"/>
        </w:rPr>
        <w:t xml:space="preserve"> at L56-57.</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L. 108</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potential inadequacy of Journal policies might be worth discussing here (https://doi.org/10.1073/pnas.1708290115). Funders (e.g. in Horizon 2020) have also set up open access requirements.</w:t>
      </w:r>
    </w:p>
    <w:p w14:paraId="29573437" w14:textId="77777777" w:rsidR="00105F27" w:rsidRPr="00C15738" w:rsidRDefault="00105F27">
      <w:pPr>
        <w:rPr>
          <w:rFonts w:ascii="Times New Roman" w:eastAsia="Times New Roman" w:hAnsi="Times New Roman" w:cs="Times New Roman"/>
          <w:color w:val="3E3D40"/>
          <w:shd w:val="clear" w:color="auto" w:fill="FFFFFF"/>
        </w:rPr>
      </w:pPr>
    </w:p>
    <w:p w14:paraId="37EBAA22" w14:textId="302CD03A" w:rsidR="00105F27" w:rsidRPr="00BF6D1C" w:rsidRDefault="00105F27">
      <w:pPr>
        <w:rPr>
          <w:rFonts w:ascii="Times New Roman" w:hAnsi="Times New Roman" w:cs="Times New Roman"/>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Excellent suggestion</w:t>
      </w:r>
      <w:r w:rsidR="00673403" w:rsidRPr="00C8247A">
        <w:rPr>
          <w:rFonts w:ascii="Times New Roman" w:eastAsia="Times New Roman" w:hAnsi="Times New Roman" w:cs="Times New Roman"/>
          <w:color w:val="4F81BD" w:themeColor="accent1"/>
          <w:shd w:val="clear" w:color="auto" w:fill="FFFFFF"/>
        </w:rPr>
        <w:t xml:space="preserve">, </w:t>
      </w:r>
      <w:r w:rsidR="00673403" w:rsidRPr="00C8247A">
        <w:rPr>
          <w:rFonts w:ascii="Times New Roman" w:hAnsi="Times New Roman" w:cs="Times New Roman"/>
          <w:color w:val="4F81BD" w:themeColor="accent1"/>
        </w:rPr>
        <w:t>we agree that most journal OA policies are inadequate.</w:t>
      </w:r>
      <w:r w:rsidR="0012049E">
        <w:rPr>
          <w:rFonts w:ascii="Times New Roman" w:eastAsia="Times New Roman" w:hAnsi="Times New Roman" w:cs="Times New Roman"/>
          <w:color w:val="4F81BD" w:themeColor="accent1"/>
          <w:shd w:val="clear" w:color="auto" w:fill="FFFFFF"/>
        </w:rPr>
        <w:t xml:space="preserve"> We have added this point to L57</w:t>
      </w:r>
      <w:r w:rsidRPr="00C8247A">
        <w:rPr>
          <w:rFonts w:ascii="Times New Roman" w:eastAsia="Times New Roman" w:hAnsi="Times New Roman" w:cs="Times New Roman"/>
          <w:color w:val="4F81BD" w:themeColor="accent1"/>
          <w:shd w:val="clear" w:color="auto" w:fill="FFFFFF"/>
        </w:rPr>
        <w: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Table 1</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table doesn't seem to be referenced in the main text.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The last row could add </w:t>
      </w:r>
      <w:proofErr w:type="spellStart"/>
      <w:r w:rsidR="006925DD" w:rsidRPr="00C15738">
        <w:rPr>
          <w:rFonts w:ascii="Times New Roman" w:eastAsia="Times New Roman" w:hAnsi="Times New Roman" w:cs="Times New Roman"/>
          <w:color w:val="3E3D40"/>
          <w:shd w:val="clear" w:color="auto" w:fill="FFFFFF"/>
        </w:rPr>
        <w:t>EarthArXiv</w:t>
      </w:r>
      <w:proofErr w:type="spellEnd"/>
      <w:r w:rsidR="006925DD" w:rsidRPr="00C15738">
        <w:rPr>
          <w:rFonts w:ascii="Times New Roman" w:eastAsia="Times New Roman" w:hAnsi="Times New Roman" w:cs="Times New Roman"/>
          <w:color w:val="3E3D40"/>
          <w:shd w:val="clear" w:color="auto" w:fill="FFFFFF"/>
        </w:rPr>
        <w:t xml:space="preserve"> (https://eartharxiv.org/) as well.</w:t>
      </w:r>
    </w:p>
    <w:p w14:paraId="51C5535D" w14:textId="77777777" w:rsidR="00105F27" w:rsidRPr="00C15738" w:rsidRDefault="00105F27">
      <w:pPr>
        <w:rPr>
          <w:rFonts w:ascii="Times New Roman" w:eastAsia="Times New Roman" w:hAnsi="Times New Roman" w:cs="Times New Roman"/>
          <w:color w:val="3E3D40"/>
          <w:shd w:val="clear" w:color="auto" w:fill="FFFFFF"/>
        </w:rPr>
      </w:pPr>
    </w:p>
    <w:p w14:paraId="45FF3AA4" w14:textId="5613E156" w:rsidR="00C46845" w:rsidRPr="00C15738" w:rsidRDefault="00105F27">
      <w:pPr>
        <w:rPr>
          <w:rFonts w:ascii="Times New Roman" w:eastAsia="Times New Roman" w:hAnsi="Times New Roman" w:cs="Times New Roman"/>
          <w:color w:val="3E3D40"/>
          <w:shd w:val="clear" w:color="auto" w:fill="FFFFFF"/>
        </w:rPr>
      </w:pPr>
      <w:r w:rsidRPr="00C15738">
        <w:rPr>
          <w:rFonts w:ascii="Times New Roman" w:eastAsia="Times New Roman" w:hAnsi="Times New Roman" w:cs="Times New Roman"/>
          <w:color w:val="3E3D40"/>
          <w:shd w:val="clear" w:color="auto" w:fill="FFFFFF"/>
        </w:rPr>
        <w:t xml:space="preserve">Response: </w:t>
      </w:r>
      <w:r w:rsidRPr="00C8247A">
        <w:rPr>
          <w:rFonts w:ascii="Times New Roman" w:eastAsia="Times New Roman" w:hAnsi="Times New Roman" w:cs="Times New Roman"/>
          <w:color w:val="4F81BD" w:themeColor="accent1"/>
          <w:shd w:val="clear" w:color="auto" w:fill="FFFFFF"/>
        </w:rPr>
        <w:t>Table 1 is now referenced in a new subheading section ‘Transitioning to ope</w:t>
      </w:r>
      <w:r w:rsidR="00A84A80">
        <w:rPr>
          <w:rFonts w:ascii="Times New Roman" w:eastAsia="Times New Roman" w:hAnsi="Times New Roman" w:cs="Times New Roman"/>
          <w:color w:val="4F81BD" w:themeColor="accent1"/>
          <w:shd w:val="clear" w:color="auto" w:fill="FFFFFF"/>
        </w:rPr>
        <w:t>n climate change research’ (L118</w:t>
      </w:r>
      <w:r w:rsidRPr="00C8247A">
        <w:rPr>
          <w:rFonts w:ascii="Times New Roman" w:eastAsia="Times New Roman" w:hAnsi="Times New Roman" w:cs="Times New Roman"/>
          <w:color w:val="4F81BD" w:themeColor="accent1"/>
          <w:shd w:val="clear" w:color="auto" w:fill="FFFFFF"/>
        </w:rPr>
        <w:t>)</w:t>
      </w:r>
      <w:r w:rsidR="00BF6D1C">
        <w:rPr>
          <w:rFonts w:ascii="Times New Roman" w:eastAsia="Times New Roman" w:hAnsi="Times New Roman" w:cs="Times New Roman"/>
          <w:color w:val="4F81BD" w:themeColor="accent1"/>
          <w:shd w:val="clear" w:color="auto" w:fill="FFFFFF"/>
        </w:rPr>
        <w:t xml:space="preserve"> and</w:t>
      </w:r>
      <w:r w:rsidRPr="00C8247A">
        <w:rPr>
          <w:rFonts w:ascii="Times New Roman" w:eastAsia="Times New Roman" w:hAnsi="Times New Roman" w:cs="Times New Roman"/>
          <w:color w:val="4F81BD" w:themeColor="accent1"/>
          <w:shd w:val="clear" w:color="auto" w:fill="FFFFFF"/>
        </w:rPr>
        <w:t xml:space="preserve"> </w:t>
      </w:r>
      <w:r w:rsidR="00BF6D1C">
        <w:rPr>
          <w:rFonts w:ascii="Times New Roman" w:eastAsia="Times New Roman" w:hAnsi="Times New Roman" w:cs="Times New Roman"/>
          <w:color w:val="4F81BD" w:themeColor="accent1"/>
          <w:shd w:val="clear" w:color="auto" w:fill="FFFFFF"/>
        </w:rPr>
        <w:t>w</w:t>
      </w:r>
      <w:r w:rsidRPr="00C8247A">
        <w:rPr>
          <w:rFonts w:ascii="Times New Roman" w:eastAsia="Times New Roman" w:hAnsi="Times New Roman" w:cs="Times New Roman"/>
          <w:color w:val="4F81BD" w:themeColor="accent1"/>
          <w:shd w:val="clear" w:color="auto" w:fill="FFFFFF"/>
        </w:rPr>
        <w:t xml:space="preserve">e have added </w:t>
      </w:r>
      <w:proofErr w:type="spellStart"/>
      <w:r w:rsidRPr="00C8247A">
        <w:rPr>
          <w:rFonts w:ascii="Times New Roman" w:eastAsia="Times New Roman" w:hAnsi="Times New Roman" w:cs="Times New Roman"/>
          <w:color w:val="4F81BD" w:themeColor="accent1"/>
          <w:shd w:val="clear" w:color="auto" w:fill="FFFFFF"/>
        </w:rPr>
        <w:t>EarthArXiv</w:t>
      </w:r>
      <w:proofErr w:type="spellEnd"/>
      <w:r w:rsidRPr="00C8247A">
        <w:rPr>
          <w:rFonts w:ascii="Times New Roman" w:eastAsia="Times New Roman" w:hAnsi="Times New Roman" w:cs="Times New Roman"/>
          <w:color w:val="4F81BD" w:themeColor="accent1"/>
          <w:shd w:val="clear" w:color="auto" w:fill="FFFFFF"/>
        </w:rPr>
        <w:t xml:space="preserve"> to the table.</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Figure 1</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choice of 200 total citations would need to be justified. It could also be appropriate to pick an average publication rate, as newer journals might be otherwise left out.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E.g. Searching for "</w:t>
      </w:r>
      <w:proofErr w:type="spellStart"/>
      <w:r w:rsidR="006925DD" w:rsidRPr="00C15738">
        <w:rPr>
          <w:rFonts w:ascii="Times New Roman" w:eastAsia="Times New Roman" w:hAnsi="Times New Roman" w:cs="Times New Roman"/>
          <w:color w:val="3E3D40"/>
          <w:shd w:val="clear" w:color="auto" w:fill="FFFFFF"/>
        </w:rPr>
        <w:t>climat</w:t>
      </w:r>
      <w:proofErr w:type="spellEnd"/>
      <w:r w:rsidR="006925DD" w:rsidRPr="00C15738">
        <w:rPr>
          <w:rFonts w:ascii="Times New Roman" w:eastAsia="Times New Roman" w:hAnsi="Times New Roman" w:cs="Times New Roman"/>
          <w:color w:val="3E3D40"/>
          <w:shd w:val="clear" w:color="auto" w:fill="FFFFFF"/>
        </w:rPr>
        <w:t>* change" in Abstracts in Earth System Dynamics https://www.earth-syst-dynam.net/search.html</w:t>
      </w:r>
      <w:proofErr w:type="gramStart"/>
      <w:r w:rsidR="006925DD" w:rsidRPr="00C15738">
        <w:rPr>
          <w:rFonts w:ascii="Times New Roman" w:eastAsia="Times New Roman" w:hAnsi="Times New Roman" w:cs="Times New Roman"/>
          <w:color w:val="3E3D40"/>
          <w:shd w:val="clear" w:color="auto" w:fill="FFFFFF"/>
        </w:rPr>
        <w:t>?abstract</w:t>
      </w:r>
      <w:proofErr w:type="gramEnd"/>
      <w:r w:rsidR="006925DD" w:rsidRPr="00C15738">
        <w:rPr>
          <w:rFonts w:ascii="Times New Roman" w:eastAsia="Times New Roman" w:hAnsi="Times New Roman" w:cs="Times New Roman"/>
          <w:color w:val="3E3D40"/>
          <w:shd w:val="clear" w:color="auto" w:fill="FFFFFF"/>
        </w:rPr>
        <w:t>=climat*%20change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yields 198 results in 2010-2016 alone.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Also, Geoscientific Model Development returns 491 search results for abstract "</w:t>
      </w:r>
      <w:proofErr w:type="spellStart"/>
      <w:r w:rsidR="006925DD" w:rsidRPr="00C15738">
        <w:rPr>
          <w:rFonts w:ascii="Times New Roman" w:eastAsia="Times New Roman" w:hAnsi="Times New Roman" w:cs="Times New Roman"/>
          <w:color w:val="3E3D40"/>
          <w:shd w:val="clear" w:color="auto" w:fill="FFFFFF"/>
        </w:rPr>
        <w:t>climat</w:t>
      </w:r>
      <w:proofErr w:type="spellEnd"/>
      <w:r w:rsidR="006925DD" w:rsidRPr="00C15738">
        <w:rPr>
          <w:rFonts w:ascii="Times New Roman" w:eastAsia="Times New Roman" w:hAnsi="Times New Roman" w:cs="Times New Roman"/>
          <w:color w:val="3E3D40"/>
          <w:shd w:val="clear" w:color="auto" w:fill="FFFFFF"/>
        </w:rPr>
        <w:t>* change" in 2008-2016 but doesn't show up in the list of journals in the dataset.</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https://www.geosci-model-dev.net/search.html</w:t>
      </w:r>
      <w:proofErr w:type="gramStart"/>
      <w:r w:rsidR="006925DD" w:rsidRPr="00C15738">
        <w:rPr>
          <w:rFonts w:ascii="Times New Roman" w:eastAsia="Times New Roman" w:hAnsi="Times New Roman" w:cs="Times New Roman"/>
          <w:color w:val="3E3D40"/>
          <w:shd w:val="clear" w:color="auto" w:fill="FFFFFF"/>
        </w:rPr>
        <w:t>?abstract</w:t>
      </w:r>
      <w:proofErr w:type="gramEnd"/>
      <w:r w:rsidR="006925DD" w:rsidRPr="00C15738">
        <w:rPr>
          <w:rFonts w:ascii="Times New Roman" w:eastAsia="Times New Roman" w:hAnsi="Times New Roman" w:cs="Times New Roman"/>
          <w:color w:val="3E3D40"/>
          <w:shd w:val="clear" w:color="auto" w:fill="FFFFFF"/>
        </w:rPr>
        <w:t>=climat*%20change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Newer </w:t>
      </w:r>
      <w:proofErr w:type="spellStart"/>
      <w:r w:rsidR="006925DD" w:rsidRPr="00C15738">
        <w:rPr>
          <w:rFonts w:ascii="Times New Roman" w:eastAsia="Times New Roman" w:hAnsi="Times New Roman" w:cs="Times New Roman"/>
          <w:color w:val="3E3D40"/>
          <w:shd w:val="clear" w:color="auto" w:fill="FFFFFF"/>
        </w:rPr>
        <w:t>paywalled</w:t>
      </w:r>
      <w:proofErr w:type="spellEnd"/>
      <w:r w:rsidR="006925DD" w:rsidRPr="00C15738">
        <w:rPr>
          <w:rFonts w:ascii="Times New Roman" w:eastAsia="Times New Roman" w:hAnsi="Times New Roman" w:cs="Times New Roman"/>
          <w:color w:val="3E3D40"/>
          <w:shd w:val="clear" w:color="auto" w:fill="FFFFFF"/>
        </w:rPr>
        <w:t xml:space="preserve"> journals like Nature Sustainability or Nature Energy might also be included if a different threshold or metric to select journals were selected.</w:t>
      </w:r>
    </w:p>
    <w:p w14:paraId="2EF49F3A" w14:textId="77777777" w:rsidR="00C46845" w:rsidRPr="00C15738" w:rsidRDefault="00C46845">
      <w:pPr>
        <w:rPr>
          <w:rFonts w:ascii="Times New Roman" w:eastAsia="Times New Roman" w:hAnsi="Times New Roman" w:cs="Times New Roman"/>
          <w:color w:val="3E3D40"/>
          <w:shd w:val="clear" w:color="auto" w:fill="FFFFFF"/>
        </w:rPr>
      </w:pPr>
    </w:p>
    <w:p w14:paraId="798D3661" w14:textId="7C96C885" w:rsidR="00C46845" w:rsidRPr="00C8247A" w:rsidRDefault="00C46845" w:rsidP="00C46845">
      <w:pPr>
        <w:rPr>
          <w:rFonts w:ascii="Times New Roman" w:hAnsi="Times New Roman" w:cs="Times New Roman"/>
          <w:color w:val="4F81BD" w:themeColor="accent1"/>
        </w:rPr>
      </w:pPr>
      <w:r w:rsidRPr="00C15738">
        <w:rPr>
          <w:rFonts w:ascii="Times New Roman" w:hAnsi="Times New Roman" w:cs="Times New Roman"/>
        </w:rPr>
        <w:t xml:space="preserve">Response: </w:t>
      </w:r>
      <w:r w:rsidRPr="00C8247A">
        <w:rPr>
          <w:rFonts w:ascii="Times New Roman" w:hAnsi="Times New Roman" w:cs="Times New Roman"/>
          <w:color w:val="4F81BD" w:themeColor="accent1"/>
        </w:rPr>
        <w:t>Thank you for identifying this error in our analysis. We revised our threshold cut off to &gt;100 to include more journals and updated the analysis and figures. Our revised threshold number approximately doubled the number of journals included in our analysis from 116 to 225</w:t>
      </w:r>
      <w:r w:rsidR="009706E0" w:rsidRPr="00C8247A">
        <w:rPr>
          <w:rFonts w:ascii="Times New Roman" w:hAnsi="Times New Roman" w:cs="Times New Roman"/>
          <w:color w:val="4F81BD" w:themeColor="accent1"/>
        </w:rPr>
        <w:t>, and includes the journals mentioned above</w:t>
      </w:r>
      <w:r w:rsidRPr="00C8247A">
        <w:rPr>
          <w:rFonts w:ascii="Times New Roman" w:hAnsi="Times New Roman" w:cs="Times New Roman"/>
          <w:color w:val="4F81BD" w:themeColor="accent1"/>
        </w:rPr>
        <w:t xml:space="preserve">. Our results have changed slightly, which we have incorporated into our discussion. However, the overall trend of open access &gt; closed access holds true </w:t>
      </w:r>
      <w:r w:rsidR="00A75B19">
        <w:rPr>
          <w:rFonts w:ascii="Times New Roman" w:hAnsi="Times New Roman" w:cs="Times New Roman"/>
          <w:color w:val="4F81BD" w:themeColor="accent1"/>
        </w:rPr>
        <w:t>across all metrics</w:t>
      </w:r>
      <w:r w:rsidRPr="00C8247A">
        <w:rPr>
          <w:rFonts w:ascii="Times New Roman" w:hAnsi="Times New Roman" w:cs="Times New Roman"/>
          <w:color w:val="4F81BD" w:themeColor="accent1"/>
        </w:rPr>
        <w:t xml:space="preserve">. As such, our arguments remain unchanged. </w:t>
      </w:r>
    </w:p>
    <w:p w14:paraId="2369D68F" w14:textId="77777777" w:rsidR="00C46845" w:rsidRPr="00C8247A" w:rsidRDefault="00C46845">
      <w:pPr>
        <w:rPr>
          <w:rFonts w:ascii="Times New Roman" w:eastAsia="Times New Roman" w:hAnsi="Times New Roman" w:cs="Times New Roman"/>
          <w:color w:val="4F81BD" w:themeColor="accent1"/>
        </w:rPr>
      </w:pPr>
    </w:p>
    <w:p w14:paraId="4A3DA760" w14:textId="3F978DD4" w:rsidR="00D352E0" w:rsidRPr="00C15738" w:rsidRDefault="00C46845">
      <w:pPr>
        <w:rPr>
          <w:rFonts w:ascii="Times New Roman" w:eastAsia="Times New Roman" w:hAnsi="Times New Roman" w:cs="Times New Roman"/>
          <w:color w:val="3E3D40"/>
          <w:shd w:val="clear" w:color="auto" w:fill="FFFFFF"/>
        </w:rPr>
      </w:pPr>
      <w:r w:rsidRPr="00C8247A">
        <w:rPr>
          <w:rFonts w:ascii="Times New Roman" w:hAnsi="Times New Roman" w:cs="Times New Roman"/>
          <w:color w:val="4F81BD" w:themeColor="accent1"/>
        </w:rPr>
        <w:t xml:space="preserve">Importantly, </w:t>
      </w:r>
      <w:r w:rsidR="00A75B19">
        <w:rPr>
          <w:rFonts w:ascii="Times New Roman" w:hAnsi="Times New Roman" w:cs="Times New Roman"/>
          <w:color w:val="4F81BD" w:themeColor="accent1"/>
        </w:rPr>
        <w:t xml:space="preserve">we would like to clarify that </w:t>
      </w:r>
      <w:r w:rsidRPr="00C8247A">
        <w:rPr>
          <w:rFonts w:ascii="Times New Roman" w:hAnsi="Times New Roman" w:cs="Times New Roman"/>
          <w:color w:val="4F81BD" w:themeColor="accent1"/>
        </w:rPr>
        <w:t>our criteria for journal selection</w:t>
      </w:r>
      <w:r w:rsidR="00A4336F" w:rsidRPr="00C8247A">
        <w:rPr>
          <w:rFonts w:ascii="Times New Roman" w:hAnsi="Times New Roman" w:cs="Times New Roman"/>
          <w:color w:val="4F81BD" w:themeColor="accent1"/>
        </w:rPr>
        <w:t xml:space="preserve"> from</w:t>
      </w:r>
      <w:r w:rsidRPr="00C8247A">
        <w:rPr>
          <w:rFonts w:ascii="Times New Roman" w:hAnsi="Times New Roman" w:cs="Times New Roman"/>
          <w:color w:val="4F81BD" w:themeColor="accent1"/>
        </w:rPr>
        <w:t xml:space="preserve"> the Scopus database </w:t>
      </w:r>
      <w:r w:rsidR="007673FB" w:rsidRPr="00C8247A">
        <w:rPr>
          <w:rFonts w:ascii="Times New Roman" w:hAnsi="Times New Roman" w:cs="Times New Roman"/>
          <w:color w:val="4F81BD" w:themeColor="accent1"/>
        </w:rPr>
        <w:t xml:space="preserve">were </w:t>
      </w:r>
      <w:r w:rsidRPr="00C8247A">
        <w:rPr>
          <w:rFonts w:ascii="Times New Roman" w:hAnsi="Times New Roman" w:cs="Times New Roman"/>
          <w:color w:val="4F81BD" w:themeColor="accent1"/>
        </w:rPr>
        <w:t xml:space="preserve">based on the number of total articles published </w:t>
      </w:r>
      <w:r w:rsidR="00A75B19">
        <w:rPr>
          <w:rFonts w:ascii="Times New Roman" w:hAnsi="Times New Roman" w:cs="Times New Roman"/>
          <w:color w:val="4F81BD" w:themeColor="accent1"/>
        </w:rPr>
        <w:t xml:space="preserve">(revised to &gt;100) </w:t>
      </w:r>
      <w:r w:rsidR="00B17DC2" w:rsidRPr="00C8247A">
        <w:rPr>
          <w:rFonts w:ascii="Times New Roman" w:hAnsi="Times New Roman" w:cs="Times New Roman"/>
          <w:color w:val="4F81BD" w:themeColor="accent1"/>
        </w:rPr>
        <w:t>for</w:t>
      </w:r>
      <w:r w:rsidRPr="00C8247A">
        <w:rPr>
          <w:rFonts w:ascii="Times New Roman" w:hAnsi="Times New Roman" w:cs="Times New Roman"/>
          <w:color w:val="4F81BD" w:themeColor="accent1"/>
        </w:rPr>
        <w:t xml:space="preserve"> each journal</w:t>
      </w:r>
      <w:r w:rsidR="00B17DC2" w:rsidRPr="00C8247A">
        <w:rPr>
          <w:rFonts w:ascii="Times New Roman" w:hAnsi="Times New Roman" w:cs="Times New Roman"/>
          <w:color w:val="4F81BD" w:themeColor="accent1"/>
        </w:rPr>
        <w:t xml:space="preserve"> </w:t>
      </w:r>
      <w:r w:rsidR="001A41F5">
        <w:rPr>
          <w:rFonts w:ascii="Times New Roman" w:hAnsi="Times New Roman" w:cs="Times New Roman"/>
          <w:color w:val="4F81BD" w:themeColor="accent1"/>
        </w:rPr>
        <w:t>from 2007-2016</w:t>
      </w:r>
      <w:r w:rsidRPr="00C8247A">
        <w:rPr>
          <w:rFonts w:ascii="Times New Roman" w:hAnsi="Times New Roman" w:cs="Times New Roman"/>
          <w:color w:val="4F81BD" w:themeColor="accent1"/>
        </w:rPr>
        <w:t xml:space="preserve"> </w:t>
      </w:r>
      <w:r w:rsidR="00B17DC2" w:rsidRPr="00C8247A">
        <w:rPr>
          <w:rFonts w:ascii="Times New Roman" w:hAnsi="Times New Roman" w:cs="Times New Roman"/>
          <w:color w:val="4F81BD" w:themeColor="accent1"/>
        </w:rPr>
        <w:t>(</w:t>
      </w:r>
      <w:r w:rsidRPr="00C8247A">
        <w:rPr>
          <w:rFonts w:ascii="Times New Roman" w:hAnsi="Times New Roman" w:cs="Times New Roman"/>
          <w:color w:val="4F81BD" w:themeColor="accent1"/>
        </w:rPr>
        <w:t>with the “</w:t>
      </w:r>
      <w:proofErr w:type="spellStart"/>
      <w:r w:rsidRPr="00C8247A">
        <w:rPr>
          <w:rFonts w:ascii="Times New Roman" w:hAnsi="Times New Roman" w:cs="Times New Roman"/>
          <w:color w:val="4F81BD" w:themeColor="accent1"/>
        </w:rPr>
        <w:t>c</w:t>
      </w:r>
      <w:r w:rsidR="00B17DC2" w:rsidRPr="00C8247A">
        <w:rPr>
          <w:rFonts w:ascii="Times New Roman" w:hAnsi="Times New Roman" w:cs="Times New Roman"/>
          <w:color w:val="4F81BD" w:themeColor="accent1"/>
        </w:rPr>
        <w:t>limat</w:t>
      </w:r>
      <w:proofErr w:type="spellEnd"/>
      <w:r w:rsidR="00B17DC2" w:rsidRPr="00C8247A">
        <w:rPr>
          <w:rFonts w:ascii="Times New Roman" w:hAnsi="Times New Roman" w:cs="Times New Roman"/>
          <w:color w:val="4F81BD" w:themeColor="accent1"/>
        </w:rPr>
        <w:t>* change” keyword search), rather than number of citations.</w:t>
      </w:r>
      <w:r w:rsidRPr="00C8247A">
        <w:rPr>
          <w:rFonts w:ascii="Times New Roman" w:hAnsi="Times New Roman" w:cs="Times New Roman"/>
          <w:color w:val="4F81BD" w:themeColor="accent1"/>
        </w:rPr>
        <w:t xml:space="preserve"> </w:t>
      </w:r>
      <w:r w:rsidR="00D352E0" w:rsidRPr="00C8247A">
        <w:rPr>
          <w:rFonts w:ascii="Times New Roman" w:hAnsi="Times New Roman" w:cs="Times New Roman"/>
          <w:color w:val="4F81BD" w:themeColor="accent1"/>
        </w:rPr>
        <w:t>T</w:t>
      </w:r>
      <w:r w:rsidRPr="00C8247A">
        <w:rPr>
          <w:rFonts w:ascii="Times New Roman" w:hAnsi="Times New Roman" w:cs="Times New Roman"/>
          <w:color w:val="4F81BD" w:themeColor="accent1"/>
        </w:rPr>
        <w:t>hus we did not select articles based on number of citations</w:t>
      </w:r>
      <w:r w:rsidR="00D352E0" w:rsidRPr="00C8247A">
        <w:rPr>
          <w:rFonts w:ascii="Times New Roman" w:hAnsi="Times New Roman" w:cs="Times New Roman"/>
          <w:color w:val="4F81BD" w:themeColor="accent1"/>
        </w:rPr>
        <w:t>, and our analysis is not biased towards earlier publications that may receive more citations.</w:t>
      </w:r>
      <w:r w:rsidR="006925DD" w:rsidRPr="00C8247A">
        <w:rPr>
          <w:rFonts w:ascii="Times New Roman" w:eastAsia="Times New Roman" w:hAnsi="Times New Roman" w:cs="Times New Roman"/>
          <w:color w:val="4F81BD" w:themeColor="accent1"/>
        </w:rPr>
        <w:br/>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shd w:val="clear" w:color="auto" w:fill="FFFFFF"/>
        </w:rPr>
        <w:t># Figure 2</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y-label needs clarification ("Mean #")</w:t>
      </w:r>
    </w:p>
    <w:p w14:paraId="64CAFE9E" w14:textId="77777777" w:rsidR="00D352E0" w:rsidRPr="00C15738" w:rsidRDefault="00D352E0">
      <w:pPr>
        <w:rPr>
          <w:rFonts w:ascii="Times New Roman" w:eastAsia="Times New Roman" w:hAnsi="Times New Roman" w:cs="Times New Roman"/>
          <w:color w:val="3E3D40"/>
          <w:shd w:val="clear" w:color="auto" w:fill="FFFFFF"/>
        </w:rPr>
      </w:pPr>
    </w:p>
    <w:p w14:paraId="75B86E59" w14:textId="32925257" w:rsidR="00C8247A" w:rsidRDefault="00D352E0">
      <w:pPr>
        <w:rPr>
          <w:rFonts w:ascii="Times New Roman" w:eastAsia="Times New Roman" w:hAnsi="Times New Roman" w:cs="Times New Roman"/>
          <w:color w:val="3E3D40"/>
          <w:shd w:val="clear" w:color="auto" w:fill="FFFFFF"/>
        </w:rPr>
      </w:pPr>
      <w:r w:rsidRPr="00C15738">
        <w:rPr>
          <w:rFonts w:ascii="Times New Roman" w:hAnsi="Times New Roman" w:cs="Times New Roman"/>
        </w:rPr>
        <w:t xml:space="preserve">Response: </w:t>
      </w:r>
      <w:r w:rsidRPr="00C8247A">
        <w:rPr>
          <w:rFonts w:ascii="Times New Roman" w:hAnsi="Times New Roman" w:cs="Times New Roman"/>
          <w:color w:val="4F81BD" w:themeColor="accent1"/>
        </w:rPr>
        <w:t>We have changed the axis label to ‘Mean citations/mentions’ to improve clarity.</w:t>
      </w:r>
      <w:r w:rsidR="006925DD" w:rsidRPr="00C8247A">
        <w:rPr>
          <w:rFonts w:ascii="Times New Roman" w:eastAsia="Times New Roman" w:hAnsi="Times New Roman" w:cs="Times New Roman"/>
          <w:color w:val="4F81BD" w:themeColor="accent1"/>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Code and Data availability</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The code used for the analysis should be archived together with the data in a suitable archive, e.g. </w:t>
      </w:r>
      <w:proofErr w:type="spellStart"/>
      <w:r w:rsidR="006925DD" w:rsidRPr="00C15738">
        <w:rPr>
          <w:rFonts w:ascii="Times New Roman" w:eastAsia="Times New Roman" w:hAnsi="Times New Roman" w:cs="Times New Roman"/>
          <w:color w:val="3E3D40"/>
          <w:shd w:val="clear" w:color="auto" w:fill="FFFFFF"/>
        </w:rPr>
        <w:t>Zenodo</w:t>
      </w:r>
      <w:proofErr w:type="spellEnd"/>
      <w:r w:rsidR="006925DD" w:rsidRPr="00C15738">
        <w:rPr>
          <w:rFonts w:ascii="Times New Roman" w:eastAsia="Times New Roman" w:hAnsi="Times New Roman" w:cs="Times New Roman"/>
          <w:color w:val="3E3D40"/>
          <w:shd w:val="clear" w:color="auto" w:fill="FFFFFF"/>
        </w:rPr>
        <w:t xml:space="preserve"> which provides simple integration with GitHub (https://guides.github.com/activities/citable-code/)</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repository at https://github.com/travistai2/open-science-cc seems to miss the actual article data.</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Some more description on how to reproduce the analysis and figures in the Readme would be helpful.</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The code makes reference to a local directory structure which might not be reproduced after cloning the repo. Adjusting these to relative paths (if possible) would be helpful.</w:t>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rPr>
        <w:br/>
      </w:r>
      <w:r w:rsidR="006925DD" w:rsidRPr="00C15738">
        <w:rPr>
          <w:rFonts w:ascii="Times New Roman" w:eastAsia="Times New Roman" w:hAnsi="Times New Roman" w:cs="Times New Roman"/>
          <w:color w:val="3E3D40"/>
          <w:shd w:val="clear" w:color="auto" w:fill="FFFFFF"/>
        </w:rPr>
        <w:t xml:space="preserve">This line seems to have some whitespace issues: </w:t>
      </w:r>
      <w:hyperlink r:id="rId7" w:anchor="L44" w:history="1">
        <w:r w:rsidR="00C8247A" w:rsidRPr="00AC2865">
          <w:rPr>
            <w:rStyle w:val="Hyperlink"/>
            <w:rFonts w:ascii="Times New Roman" w:eastAsia="Times New Roman" w:hAnsi="Times New Roman" w:cs="Times New Roman"/>
            <w:shd w:val="clear" w:color="auto" w:fill="FFFFFF"/>
          </w:rPr>
          <w:t>https://github.com/travistai2/open-science-cc/blob/master/scripts/Scopus_models.R#L44</w:t>
        </w:r>
      </w:hyperlink>
    </w:p>
    <w:p w14:paraId="326DAC79" w14:textId="77777777" w:rsidR="00C8247A" w:rsidRDefault="00C8247A">
      <w:pPr>
        <w:rPr>
          <w:rFonts w:ascii="Times New Roman" w:eastAsia="Times New Roman" w:hAnsi="Times New Roman" w:cs="Times New Roman"/>
          <w:color w:val="3E3D40"/>
          <w:shd w:val="clear" w:color="auto" w:fill="FFFFFF"/>
        </w:rPr>
      </w:pPr>
    </w:p>
    <w:p w14:paraId="7CB16158" w14:textId="77777777" w:rsidR="00C8247A" w:rsidRDefault="00C8247A">
      <w:pPr>
        <w:rPr>
          <w:rFonts w:ascii="Times New Roman" w:eastAsia="Times New Roman" w:hAnsi="Times New Roman" w:cs="Times New Roman"/>
          <w:color w:val="3E3D40"/>
          <w:shd w:val="clear" w:color="auto" w:fill="FFFFFF"/>
        </w:rPr>
      </w:pPr>
      <w:r>
        <w:rPr>
          <w:rFonts w:ascii="Times New Roman" w:eastAsia="Times New Roman" w:hAnsi="Times New Roman" w:cs="Times New Roman"/>
          <w:color w:val="3E3D40"/>
          <w:shd w:val="clear" w:color="auto" w:fill="FFFFFF"/>
        </w:rPr>
        <w:t xml:space="preserve">Response: Thank you for the code archiving suggestions. We will archive the code and data via </w:t>
      </w:r>
      <w:proofErr w:type="spellStart"/>
      <w:r>
        <w:rPr>
          <w:rFonts w:ascii="Times New Roman" w:eastAsia="Times New Roman" w:hAnsi="Times New Roman" w:cs="Times New Roman"/>
          <w:color w:val="3E3D40"/>
          <w:shd w:val="clear" w:color="auto" w:fill="FFFFFF"/>
        </w:rPr>
        <w:t>Zenodo</w:t>
      </w:r>
      <w:proofErr w:type="spellEnd"/>
      <w:r>
        <w:rPr>
          <w:rFonts w:ascii="Times New Roman" w:eastAsia="Times New Roman" w:hAnsi="Times New Roman" w:cs="Times New Roman"/>
          <w:color w:val="3E3D40"/>
          <w:shd w:val="clear" w:color="auto" w:fill="FFFFFF"/>
        </w:rPr>
        <w:t xml:space="preserve"> if our revised manuscript is accepted for publication.</w:t>
      </w:r>
    </w:p>
    <w:p w14:paraId="1187C383" w14:textId="77777777" w:rsidR="00C8247A" w:rsidRDefault="00C8247A">
      <w:pPr>
        <w:rPr>
          <w:rFonts w:ascii="Times New Roman" w:eastAsia="Times New Roman" w:hAnsi="Times New Roman" w:cs="Times New Roman"/>
          <w:color w:val="3E3D40"/>
          <w:shd w:val="clear" w:color="auto" w:fill="FFFFFF"/>
        </w:rPr>
      </w:pPr>
    </w:p>
    <w:p w14:paraId="0CC73387" w14:textId="06B9240F" w:rsidR="00C8247A" w:rsidRDefault="00C8247A" w:rsidP="00C8247A">
      <w:pPr>
        <w:rPr>
          <w:rFonts w:ascii="Times New Roman" w:hAnsi="Times New Roman" w:cs="Times New Roman"/>
        </w:rPr>
      </w:pPr>
      <w:r>
        <w:rPr>
          <w:rFonts w:ascii="Times New Roman" w:hAnsi="Times New Roman" w:cs="Times New Roman"/>
        </w:rPr>
        <w:t>For providing the d</w:t>
      </w:r>
      <w:r w:rsidRPr="00C15738">
        <w:rPr>
          <w:rFonts w:ascii="Times New Roman" w:hAnsi="Times New Roman" w:cs="Times New Roman"/>
        </w:rPr>
        <w:t xml:space="preserve">ata </w:t>
      </w:r>
      <w:r>
        <w:rPr>
          <w:rFonts w:ascii="Times New Roman" w:hAnsi="Times New Roman" w:cs="Times New Roman"/>
        </w:rPr>
        <w:t>analysed:</w:t>
      </w:r>
      <w:r w:rsidRPr="00C15738">
        <w:rPr>
          <w:rFonts w:ascii="Times New Roman" w:hAnsi="Times New Roman" w:cs="Times New Roman"/>
        </w:rPr>
        <w:t xml:space="preserve"> </w:t>
      </w:r>
      <w:r>
        <w:rPr>
          <w:rFonts w:ascii="Times New Roman" w:hAnsi="Times New Roman" w:cs="Times New Roman"/>
        </w:rPr>
        <w:t>th</w:t>
      </w:r>
      <w:r w:rsidRPr="00C15738">
        <w:rPr>
          <w:rFonts w:ascii="Times New Roman" w:hAnsi="Times New Roman" w:cs="Times New Roman"/>
        </w:rPr>
        <w:t>e raw citation data remain the property of Scopus, and the raw mentions data remain the property of Altmetric.</w:t>
      </w:r>
      <w:r>
        <w:rPr>
          <w:rFonts w:ascii="Times New Roman" w:hAnsi="Times New Roman" w:cs="Times New Roman"/>
        </w:rPr>
        <w:t xml:space="preserve"> However, </w:t>
      </w:r>
      <w:r w:rsidRPr="00C15738">
        <w:rPr>
          <w:rFonts w:ascii="Times New Roman" w:hAnsi="Times New Roman" w:cs="Times New Roman"/>
        </w:rPr>
        <w:t xml:space="preserve">Altmetric have permitted us to provide mean mention data analysed, and the mean predictions underlying Figure 2. These data are now available at our </w:t>
      </w:r>
      <w:proofErr w:type="spellStart"/>
      <w:r w:rsidRPr="00C15738">
        <w:rPr>
          <w:rFonts w:ascii="Times New Roman" w:hAnsi="Times New Roman" w:cs="Times New Roman"/>
        </w:rPr>
        <w:t>Github</w:t>
      </w:r>
      <w:proofErr w:type="spellEnd"/>
      <w:r w:rsidRPr="00C15738">
        <w:rPr>
          <w:rFonts w:ascii="Times New Roman" w:hAnsi="Times New Roman" w:cs="Times New Roman"/>
        </w:rPr>
        <w:t xml:space="preserve"> repository.</w:t>
      </w:r>
      <w:r>
        <w:rPr>
          <w:rFonts w:ascii="Times New Roman" w:hAnsi="Times New Roman" w:cs="Times New Roman"/>
        </w:rPr>
        <w:t xml:space="preserve"> </w:t>
      </w:r>
      <w:r w:rsidRPr="00C15738">
        <w:rPr>
          <w:rFonts w:ascii="Times New Roman" w:hAnsi="Times New Roman" w:cs="Times New Roman"/>
        </w:rPr>
        <w:t xml:space="preserve">We have contacted Scopus to request permission to publish their </w:t>
      </w:r>
      <w:r w:rsidR="00DE469F">
        <w:rPr>
          <w:rFonts w:ascii="Times New Roman" w:hAnsi="Times New Roman" w:cs="Times New Roman"/>
        </w:rPr>
        <w:t xml:space="preserve">data on mean </w:t>
      </w:r>
      <w:r w:rsidRPr="00C15738">
        <w:rPr>
          <w:rFonts w:ascii="Times New Roman" w:hAnsi="Times New Roman" w:cs="Times New Roman"/>
        </w:rPr>
        <w:t xml:space="preserve">citation </w:t>
      </w:r>
      <w:r w:rsidR="00DE469F">
        <w:rPr>
          <w:rFonts w:ascii="Times New Roman" w:hAnsi="Times New Roman" w:cs="Times New Roman"/>
        </w:rPr>
        <w:t>rates</w:t>
      </w:r>
      <w:r w:rsidR="003E43BE">
        <w:rPr>
          <w:rFonts w:ascii="Times New Roman" w:hAnsi="Times New Roman" w:cs="Times New Roman"/>
        </w:rPr>
        <w:t xml:space="preserve"> and, i</w:t>
      </w:r>
      <w:r w:rsidRPr="00C15738">
        <w:rPr>
          <w:rFonts w:ascii="Times New Roman" w:hAnsi="Times New Roman" w:cs="Times New Roman"/>
        </w:rPr>
        <w:t xml:space="preserve">f approved, we will also </w:t>
      </w:r>
      <w:r w:rsidR="003E43BE">
        <w:rPr>
          <w:rFonts w:ascii="Times New Roman" w:hAnsi="Times New Roman" w:cs="Times New Roman"/>
        </w:rPr>
        <w:t xml:space="preserve">these data available via </w:t>
      </w:r>
      <w:proofErr w:type="spellStart"/>
      <w:r w:rsidR="003E43BE">
        <w:rPr>
          <w:rFonts w:ascii="Times New Roman" w:hAnsi="Times New Roman" w:cs="Times New Roman"/>
        </w:rPr>
        <w:t>Github</w:t>
      </w:r>
      <w:proofErr w:type="spellEnd"/>
      <w:r w:rsidR="003E43BE">
        <w:rPr>
          <w:rFonts w:ascii="Times New Roman" w:hAnsi="Times New Roman" w:cs="Times New Roman"/>
        </w:rPr>
        <w:t>.</w:t>
      </w:r>
    </w:p>
    <w:p w14:paraId="2061CE60" w14:textId="77777777" w:rsidR="007B09B9" w:rsidRDefault="007B09B9" w:rsidP="00C8247A">
      <w:pPr>
        <w:rPr>
          <w:rFonts w:ascii="Times New Roman" w:hAnsi="Times New Roman" w:cs="Times New Roman"/>
        </w:rPr>
      </w:pPr>
    </w:p>
    <w:p w14:paraId="6336FB69" w14:textId="5E647602" w:rsidR="007B09B9" w:rsidRPr="00C15738" w:rsidRDefault="007B09B9" w:rsidP="00C8247A">
      <w:pPr>
        <w:rPr>
          <w:rFonts w:ascii="Times New Roman" w:hAnsi="Times New Roman" w:cs="Times New Roman"/>
        </w:rPr>
      </w:pPr>
      <w:r>
        <w:rPr>
          <w:rFonts w:ascii="Times New Roman" w:hAnsi="Times New Roman" w:cs="Times New Roman"/>
        </w:rPr>
        <w:t>We have also fixed the whitespace issu</w:t>
      </w:r>
      <w:r w:rsidR="00B25048">
        <w:rPr>
          <w:rFonts w:ascii="Times New Roman" w:hAnsi="Times New Roman" w:cs="Times New Roman"/>
        </w:rPr>
        <w:t>es</w:t>
      </w:r>
      <w:r w:rsidR="00FC1ABA">
        <w:rPr>
          <w:rFonts w:ascii="Times New Roman" w:hAnsi="Times New Roman" w:cs="Times New Roman"/>
        </w:rPr>
        <w:t>,</w:t>
      </w:r>
      <w:r w:rsidR="00D75656">
        <w:rPr>
          <w:rFonts w:ascii="Times New Roman" w:hAnsi="Times New Roman" w:cs="Times New Roman"/>
        </w:rPr>
        <w:t xml:space="preserve"> </w:t>
      </w:r>
      <w:r w:rsidR="0015141B">
        <w:rPr>
          <w:rFonts w:ascii="Times New Roman" w:hAnsi="Times New Roman" w:cs="Times New Roman"/>
        </w:rPr>
        <w:t>specified</w:t>
      </w:r>
      <w:r w:rsidR="00D75656">
        <w:rPr>
          <w:rFonts w:ascii="Times New Roman" w:hAnsi="Times New Roman" w:cs="Times New Roman"/>
        </w:rPr>
        <w:t xml:space="preserve"> relative file paths and set working directory using the here package,</w:t>
      </w:r>
      <w:r w:rsidR="00B25048">
        <w:rPr>
          <w:rFonts w:ascii="Times New Roman" w:hAnsi="Times New Roman" w:cs="Times New Roman"/>
        </w:rPr>
        <w:t xml:space="preserve"> and improved the readme file for greater reproducibility.</w:t>
      </w:r>
    </w:p>
    <w:p w14:paraId="2B2FFDB6" w14:textId="3BF06CB9" w:rsidR="00A50CDE" w:rsidRPr="00BF6D1C" w:rsidRDefault="006925DD">
      <w:pPr>
        <w:rPr>
          <w:rFonts w:ascii="Times New Roman" w:hAnsi="Times New Roman" w:cs="Times New Roman"/>
        </w:rPr>
      </w:pP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References</w:t>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rPr>
        <w:br/>
      </w:r>
      <w:r w:rsidRPr="00C15738">
        <w:rPr>
          <w:rFonts w:ascii="Times New Roman" w:eastAsia="Times New Roman" w:hAnsi="Times New Roman" w:cs="Times New Roman"/>
          <w:color w:val="3E3D40"/>
          <w:shd w:val="clear" w:color="auto" w:fill="FFFFFF"/>
        </w:rPr>
        <w:t xml:space="preserve">A few references are websites (e.g. Obama, </w:t>
      </w:r>
      <w:proofErr w:type="spellStart"/>
      <w:r w:rsidRPr="00C15738">
        <w:rPr>
          <w:rFonts w:ascii="Times New Roman" w:eastAsia="Times New Roman" w:hAnsi="Times New Roman" w:cs="Times New Roman"/>
          <w:color w:val="3E3D40"/>
          <w:shd w:val="clear" w:color="auto" w:fill="FFFFFF"/>
        </w:rPr>
        <w:t>McSweeney</w:t>
      </w:r>
      <w:proofErr w:type="spellEnd"/>
      <w:r w:rsidRPr="00C15738">
        <w:rPr>
          <w:rFonts w:ascii="Times New Roman" w:eastAsia="Times New Roman" w:hAnsi="Times New Roman" w:cs="Times New Roman"/>
          <w:color w:val="3E3D40"/>
          <w:shd w:val="clear" w:color="auto" w:fill="FFFFFF"/>
        </w:rPr>
        <w:t xml:space="preserve">), here providing a link, access date and/or alternative archive link (http://archive.org/) would be helpful. For the </w:t>
      </w:r>
      <w:proofErr w:type="spellStart"/>
      <w:r w:rsidRPr="00C15738">
        <w:rPr>
          <w:rFonts w:ascii="Times New Roman" w:eastAsia="Times New Roman" w:hAnsi="Times New Roman" w:cs="Times New Roman"/>
          <w:color w:val="3E3D40"/>
          <w:shd w:val="clear" w:color="auto" w:fill="FFFFFF"/>
        </w:rPr>
        <w:t>McSweeney</w:t>
      </w:r>
      <w:proofErr w:type="spellEnd"/>
      <w:r w:rsidRPr="00C15738">
        <w:rPr>
          <w:rFonts w:ascii="Times New Roman" w:eastAsia="Times New Roman" w:hAnsi="Times New Roman" w:cs="Times New Roman"/>
          <w:color w:val="3E3D40"/>
          <w:shd w:val="clear" w:color="auto" w:fill="FFFFFF"/>
        </w:rPr>
        <w:t xml:space="preserve"> reference it might be useful to document the relevant data points in the accompanying data, as some results appear only in an image in the </w:t>
      </w:r>
      <w:proofErr w:type="spellStart"/>
      <w:r w:rsidRPr="00C15738">
        <w:rPr>
          <w:rFonts w:ascii="Times New Roman" w:eastAsia="Times New Roman" w:hAnsi="Times New Roman" w:cs="Times New Roman"/>
          <w:color w:val="3E3D40"/>
          <w:shd w:val="clear" w:color="auto" w:fill="FFFFFF"/>
        </w:rPr>
        <w:t>Carbonbrief</w:t>
      </w:r>
      <w:proofErr w:type="spellEnd"/>
      <w:r w:rsidRPr="00C15738">
        <w:rPr>
          <w:rFonts w:ascii="Times New Roman" w:eastAsia="Times New Roman" w:hAnsi="Times New Roman" w:cs="Times New Roman"/>
          <w:color w:val="3E3D40"/>
          <w:shd w:val="clear" w:color="auto" w:fill="FFFFFF"/>
        </w:rPr>
        <w:t xml:space="preserve"> article</w:t>
      </w:r>
    </w:p>
    <w:p w14:paraId="6B25067B" w14:textId="77777777" w:rsidR="00A50CDE" w:rsidRPr="00C15738" w:rsidRDefault="00A50CDE">
      <w:pPr>
        <w:rPr>
          <w:rFonts w:ascii="Times New Roman" w:hAnsi="Times New Roman" w:cs="Times New Roman"/>
        </w:rPr>
      </w:pPr>
    </w:p>
    <w:p w14:paraId="766C72B0" w14:textId="7EE456AB" w:rsidR="005C24FB" w:rsidRPr="00C15738" w:rsidRDefault="00D315BF">
      <w:pPr>
        <w:rPr>
          <w:rFonts w:ascii="Times New Roman" w:hAnsi="Times New Roman" w:cs="Times New Roman"/>
        </w:rPr>
      </w:pPr>
      <w:r w:rsidRPr="00C15738">
        <w:rPr>
          <w:rFonts w:ascii="Times New Roman" w:hAnsi="Times New Roman" w:cs="Times New Roman"/>
        </w:rPr>
        <w:t xml:space="preserve">Response: </w:t>
      </w:r>
      <w:ins w:id="0" w:author="Travis Tai" w:date="2018-08-07T15:12:00Z">
        <w:r w:rsidR="00A51B33">
          <w:rPr>
            <w:rFonts w:ascii="Times New Roman" w:hAnsi="Times New Roman" w:cs="Times New Roman"/>
          </w:rPr>
          <w:t xml:space="preserve">We have now included the access date and a link to the websites referenced in our manuscript. </w:t>
        </w:r>
      </w:ins>
      <w:ins w:id="1" w:author="Travis Tai" w:date="2018-08-07T15:18:00Z">
        <w:r w:rsidR="000A3FB7">
          <w:rPr>
            <w:rFonts w:ascii="Times New Roman" w:hAnsi="Times New Roman" w:cs="Times New Roman"/>
          </w:rPr>
          <w:t xml:space="preserve">Regarding the </w:t>
        </w:r>
        <w:proofErr w:type="spellStart"/>
        <w:r w:rsidR="000A3FB7">
          <w:rPr>
            <w:rFonts w:ascii="Times New Roman" w:hAnsi="Times New Roman" w:cs="Times New Roman"/>
          </w:rPr>
          <w:t>McSweeney</w:t>
        </w:r>
        <w:proofErr w:type="spellEnd"/>
        <w:r w:rsidR="000A3FB7">
          <w:rPr>
            <w:rFonts w:ascii="Times New Roman" w:hAnsi="Times New Roman" w:cs="Times New Roman"/>
          </w:rPr>
          <w:t xml:space="preserve"> reference, we use this reference to </w:t>
        </w:r>
      </w:ins>
      <w:ins w:id="2" w:author="Travis Tai" w:date="2018-08-07T15:19:00Z">
        <w:r w:rsidR="000A3FB7">
          <w:rPr>
            <w:rFonts w:ascii="Times New Roman" w:hAnsi="Times New Roman" w:cs="Times New Roman"/>
          </w:rPr>
          <w:t xml:space="preserve">indicate that developing countries have lower publication rates. </w:t>
        </w:r>
      </w:ins>
      <w:bookmarkStart w:id="3" w:name="_GoBack"/>
      <w:bookmarkEnd w:id="3"/>
    </w:p>
    <w:p w14:paraId="1886EE34" w14:textId="77777777" w:rsidR="001B3913" w:rsidRPr="00C15738" w:rsidRDefault="001B3913">
      <w:pPr>
        <w:rPr>
          <w:rFonts w:ascii="Times New Roman" w:hAnsi="Times New Roman" w:cs="Times New Roman"/>
        </w:rPr>
      </w:pPr>
    </w:p>
    <w:p w14:paraId="0F145E74" w14:textId="2DD06931" w:rsidR="007648C9" w:rsidRPr="00C15738" w:rsidRDefault="007648C9">
      <w:pPr>
        <w:rPr>
          <w:rFonts w:ascii="Times New Roman" w:hAnsi="Times New Roman" w:cs="Times New Roman"/>
        </w:rPr>
      </w:pPr>
    </w:p>
    <w:p w14:paraId="5592E978" w14:textId="09D4150C" w:rsidR="00C14922" w:rsidRPr="00C15738" w:rsidRDefault="00C14922">
      <w:pPr>
        <w:rPr>
          <w:rFonts w:ascii="Times New Roman" w:hAnsi="Times New Roman" w:cs="Times New Roman"/>
        </w:rPr>
      </w:pPr>
    </w:p>
    <w:sectPr w:rsidR="00C14922" w:rsidRPr="00C15738" w:rsidSect="003A0074">
      <w:pgSz w:w="12240" w:h="15840"/>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7B0C95" w15:done="0"/>
  <w15:commentEx w15:paraId="6EE7BDD5" w15:done="0"/>
  <w15:commentEx w15:paraId="002157AD" w15:done="0"/>
  <w15:commentEx w15:paraId="3D8FF4CB" w15:done="0"/>
  <w15:commentEx w15:paraId="67DC01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864E6"/>
    <w:multiLevelType w:val="hybridMultilevel"/>
    <w:tmpl w:val="5CA0C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5DD"/>
    <w:rsid w:val="000376F2"/>
    <w:rsid w:val="00076116"/>
    <w:rsid w:val="0009461A"/>
    <w:rsid w:val="000A3FB7"/>
    <w:rsid w:val="000B40EB"/>
    <w:rsid w:val="000E4C76"/>
    <w:rsid w:val="00105F27"/>
    <w:rsid w:val="0012049E"/>
    <w:rsid w:val="00147A8E"/>
    <w:rsid w:val="0015141B"/>
    <w:rsid w:val="00173FCF"/>
    <w:rsid w:val="001A41F5"/>
    <w:rsid w:val="001B3913"/>
    <w:rsid w:val="001D234E"/>
    <w:rsid w:val="001E6B3A"/>
    <w:rsid w:val="001F417F"/>
    <w:rsid w:val="00281C4F"/>
    <w:rsid w:val="00347B21"/>
    <w:rsid w:val="00397D16"/>
    <w:rsid w:val="003A0074"/>
    <w:rsid w:val="003C45E1"/>
    <w:rsid w:val="003E43BE"/>
    <w:rsid w:val="00400A6D"/>
    <w:rsid w:val="0040502A"/>
    <w:rsid w:val="004853C4"/>
    <w:rsid w:val="004A4C76"/>
    <w:rsid w:val="004E505B"/>
    <w:rsid w:val="005018FE"/>
    <w:rsid w:val="0050714B"/>
    <w:rsid w:val="00514EA9"/>
    <w:rsid w:val="005C24FB"/>
    <w:rsid w:val="00614F74"/>
    <w:rsid w:val="00643981"/>
    <w:rsid w:val="006651C5"/>
    <w:rsid w:val="00673403"/>
    <w:rsid w:val="006925DD"/>
    <w:rsid w:val="006A157B"/>
    <w:rsid w:val="006A3B53"/>
    <w:rsid w:val="006E29F3"/>
    <w:rsid w:val="007234BC"/>
    <w:rsid w:val="00756DD2"/>
    <w:rsid w:val="007648C9"/>
    <w:rsid w:val="007673FB"/>
    <w:rsid w:val="007974D3"/>
    <w:rsid w:val="007B09B9"/>
    <w:rsid w:val="00867118"/>
    <w:rsid w:val="008C0BC6"/>
    <w:rsid w:val="008C2A68"/>
    <w:rsid w:val="00914C58"/>
    <w:rsid w:val="00934414"/>
    <w:rsid w:val="009706E0"/>
    <w:rsid w:val="009A03E8"/>
    <w:rsid w:val="00A15C2E"/>
    <w:rsid w:val="00A344AB"/>
    <w:rsid w:val="00A4336F"/>
    <w:rsid w:val="00A50CDE"/>
    <w:rsid w:val="00A51B33"/>
    <w:rsid w:val="00A57D82"/>
    <w:rsid w:val="00A75B19"/>
    <w:rsid w:val="00A84A80"/>
    <w:rsid w:val="00AB6A43"/>
    <w:rsid w:val="00B13DFA"/>
    <w:rsid w:val="00B17DC2"/>
    <w:rsid w:val="00B22F2E"/>
    <w:rsid w:val="00B25048"/>
    <w:rsid w:val="00B47F93"/>
    <w:rsid w:val="00B52ADC"/>
    <w:rsid w:val="00BB7C0A"/>
    <w:rsid w:val="00BF6D1C"/>
    <w:rsid w:val="00C14922"/>
    <w:rsid w:val="00C15738"/>
    <w:rsid w:val="00C22AAF"/>
    <w:rsid w:val="00C25947"/>
    <w:rsid w:val="00C46845"/>
    <w:rsid w:val="00C674AE"/>
    <w:rsid w:val="00C8247A"/>
    <w:rsid w:val="00CB3F8F"/>
    <w:rsid w:val="00CB6CC7"/>
    <w:rsid w:val="00D26B7C"/>
    <w:rsid w:val="00D315BF"/>
    <w:rsid w:val="00D352E0"/>
    <w:rsid w:val="00D75656"/>
    <w:rsid w:val="00D846FC"/>
    <w:rsid w:val="00D85D21"/>
    <w:rsid w:val="00DA5B53"/>
    <w:rsid w:val="00DB60E6"/>
    <w:rsid w:val="00DE42BE"/>
    <w:rsid w:val="00DE469F"/>
    <w:rsid w:val="00E33887"/>
    <w:rsid w:val="00E42192"/>
    <w:rsid w:val="00F24D9B"/>
    <w:rsid w:val="00F61E06"/>
    <w:rsid w:val="00FA280A"/>
    <w:rsid w:val="00FC1ABA"/>
    <w:rsid w:val="00FC1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919B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913"/>
    <w:rPr>
      <w:sz w:val="18"/>
      <w:szCs w:val="18"/>
    </w:rPr>
  </w:style>
  <w:style w:type="paragraph" w:styleId="CommentText">
    <w:name w:val="annotation text"/>
    <w:basedOn w:val="Normal"/>
    <w:link w:val="CommentTextChar"/>
    <w:uiPriority w:val="99"/>
    <w:semiHidden/>
    <w:unhideWhenUsed/>
    <w:rsid w:val="001B3913"/>
  </w:style>
  <w:style w:type="character" w:customStyle="1" w:styleId="CommentTextChar">
    <w:name w:val="Comment Text Char"/>
    <w:basedOn w:val="DefaultParagraphFont"/>
    <w:link w:val="CommentText"/>
    <w:uiPriority w:val="99"/>
    <w:semiHidden/>
    <w:rsid w:val="001B3913"/>
    <w:rPr>
      <w:lang w:val="en-CA"/>
    </w:rPr>
  </w:style>
  <w:style w:type="paragraph" w:styleId="CommentSubject">
    <w:name w:val="annotation subject"/>
    <w:basedOn w:val="CommentText"/>
    <w:next w:val="CommentText"/>
    <w:link w:val="CommentSubjectChar"/>
    <w:uiPriority w:val="99"/>
    <w:semiHidden/>
    <w:unhideWhenUsed/>
    <w:rsid w:val="001B3913"/>
    <w:rPr>
      <w:b/>
      <w:bCs/>
      <w:sz w:val="20"/>
      <w:szCs w:val="20"/>
    </w:rPr>
  </w:style>
  <w:style w:type="character" w:customStyle="1" w:styleId="CommentSubjectChar">
    <w:name w:val="Comment Subject Char"/>
    <w:basedOn w:val="CommentTextChar"/>
    <w:link w:val="CommentSubject"/>
    <w:uiPriority w:val="99"/>
    <w:semiHidden/>
    <w:rsid w:val="001B3913"/>
    <w:rPr>
      <w:b/>
      <w:bCs/>
      <w:sz w:val="20"/>
      <w:szCs w:val="20"/>
      <w:lang w:val="en-CA"/>
    </w:rPr>
  </w:style>
  <w:style w:type="paragraph" w:styleId="BalloonText">
    <w:name w:val="Balloon Text"/>
    <w:basedOn w:val="Normal"/>
    <w:link w:val="BalloonTextChar"/>
    <w:uiPriority w:val="99"/>
    <w:semiHidden/>
    <w:unhideWhenUsed/>
    <w:rsid w:val="001B3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913"/>
    <w:rPr>
      <w:rFonts w:ascii="Lucida Grande" w:hAnsi="Lucida Grande" w:cs="Lucida Grande"/>
      <w:sz w:val="18"/>
      <w:szCs w:val="18"/>
      <w:lang w:val="en-CA"/>
    </w:rPr>
  </w:style>
  <w:style w:type="character" w:styleId="Hyperlink">
    <w:name w:val="Hyperlink"/>
    <w:basedOn w:val="DefaultParagraphFont"/>
    <w:uiPriority w:val="99"/>
    <w:unhideWhenUsed/>
    <w:rsid w:val="00C8247A"/>
    <w:rPr>
      <w:color w:val="0000FF" w:themeColor="hyperlink"/>
      <w:u w:val="single"/>
    </w:rPr>
  </w:style>
  <w:style w:type="paragraph" w:styleId="ListParagraph">
    <w:name w:val="List Paragraph"/>
    <w:basedOn w:val="Normal"/>
    <w:uiPriority w:val="34"/>
    <w:qFormat/>
    <w:rsid w:val="003C45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B3913"/>
    <w:rPr>
      <w:sz w:val="18"/>
      <w:szCs w:val="18"/>
    </w:rPr>
  </w:style>
  <w:style w:type="paragraph" w:styleId="CommentText">
    <w:name w:val="annotation text"/>
    <w:basedOn w:val="Normal"/>
    <w:link w:val="CommentTextChar"/>
    <w:uiPriority w:val="99"/>
    <w:semiHidden/>
    <w:unhideWhenUsed/>
    <w:rsid w:val="001B3913"/>
  </w:style>
  <w:style w:type="character" w:customStyle="1" w:styleId="CommentTextChar">
    <w:name w:val="Comment Text Char"/>
    <w:basedOn w:val="DefaultParagraphFont"/>
    <w:link w:val="CommentText"/>
    <w:uiPriority w:val="99"/>
    <w:semiHidden/>
    <w:rsid w:val="001B3913"/>
    <w:rPr>
      <w:lang w:val="en-CA"/>
    </w:rPr>
  </w:style>
  <w:style w:type="paragraph" w:styleId="CommentSubject">
    <w:name w:val="annotation subject"/>
    <w:basedOn w:val="CommentText"/>
    <w:next w:val="CommentText"/>
    <w:link w:val="CommentSubjectChar"/>
    <w:uiPriority w:val="99"/>
    <w:semiHidden/>
    <w:unhideWhenUsed/>
    <w:rsid w:val="001B3913"/>
    <w:rPr>
      <w:b/>
      <w:bCs/>
      <w:sz w:val="20"/>
      <w:szCs w:val="20"/>
    </w:rPr>
  </w:style>
  <w:style w:type="character" w:customStyle="1" w:styleId="CommentSubjectChar">
    <w:name w:val="Comment Subject Char"/>
    <w:basedOn w:val="CommentTextChar"/>
    <w:link w:val="CommentSubject"/>
    <w:uiPriority w:val="99"/>
    <w:semiHidden/>
    <w:rsid w:val="001B3913"/>
    <w:rPr>
      <w:b/>
      <w:bCs/>
      <w:sz w:val="20"/>
      <w:szCs w:val="20"/>
      <w:lang w:val="en-CA"/>
    </w:rPr>
  </w:style>
  <w:style w:type="paragraph" w:styleId="BalloonText">
    <w:name w:val="Balloon Text"/>
    <w:basedOn w:val="Normal"/>
    <w:link w:val="BalloonTextChar"/>
    <w:uiPriority w:val="99"/>
    <w:semiHidden/>
    <w:unhideWhenUsed/>
    <w:rsid w:val="001B39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3913"/>
    <w:rPr>
      <w:rFonts w:ascii="Lucida Grande" w:hAnsi="Lucida Grande" w:cs="Lucida Grande"/>
      <w:sz w:val="18"/>
      <w:szCs w:val="18"/>
      <w:lang w:val="en-CA"/>
    </w:rPr>
  </w:style>
  <w:style w:type="character" w:styleId="Hyperlink">
    <w:name w:val="Hyperlink"/>
    <w:basedOn w:val="DefaultParagraphFont"/>
    <w:uiPriority w:val="99"/>
    <w:unhideWhenUsed/>
    <w:rsid w:val="00C8247A"/>
    <w:rPr>
      <w:color w:val="0000FF" w:themeColor="hyperlink"/>
      <w:u w:val="single"/>
    </w:rPr>
  </w:style>
  <w:style w:type="paragraph" w:styleId="ListParagraph">
    <w:name w:val="List Paragraph"/>
    <w:basedOn w:val="Normal"/>
    <w:uiPriority w:val="34"/>
    <w:qFormat/>
    <w:rsid w:val="003C4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844229">
      <w:bodyDiv w:val="1"/>
      <w:marLeft w:val="0"/>
      <w:marRight w:val="0"/>
      <w:marTop w:val="0"/>
      <w:marBottom w:val="0"/>
      <w:divBdr>
        <w:top w:val="none" w:sz="0" w:space="0" w:color="auto"/>
        <w:left w:val="none" w:sz="0" w:space="0" w:color="auto"/>
        <w:bottom w:val="none" w:sz="0" w:space="0" w:color="auto"/>
        <w:right w:val="none" w:sz="0" w:space="0" w:color="auto"/>
      </w:divBdr>
    </w:div>
    <w:div w:id="1431123069">
      <w:bodyDiv w:val="1"/>
      <w:marLeft w:val="0"/>
      <w:marRight w:val="0"/>
      <w:marTop w:val="0"/>
      <w:marBottom w:val="0"/>
      <w:divBdr>
        <w:top w:val="none" w:sz="0" w:space="0" w:color="auto"/>
        <w:left w:val="none" w:sz="0" w:space="0" w:color="auto"/>
        <w:bottom w:val="none" w:sz="0" w:space="0" w:color="auto"/>
        <w:right w:val="none" w:sz="0" w:space="0" w:color="auto"/>
      </w:divBdr>
    </w:div>
    <w:div w:id="1525052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travistai2/open-science-cc/blob/master/scripts/Scopus_models.R" TargetMode="Externa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14D06-AAD7-8A44-B07F-7BAA4E93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1656</Words>
  <Characters>9443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11077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Tai</dc:creator>
  <cp:keywords/>
  <dc:description/>
  <cp:lastModifiedBy>Travis Tai</cp:lastModifiedBy>
  <cp:revision>17</cp:revision>
  <dcterms:created xsi:type="dcterms:W3CDTF">2018-08-07T21:43:00Z</dcterms:created>
  <dcterms:modified xsi:type="dcterms:W3CDTF">2018-08-08T03:28:00Z</dcterms:modified>
</cp:coreProperties>
</file>