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commentRangeStart w:id="0"/>
      <w:r>
        <w:rPr>
          <w:rFonts w:ascii="Times New Roman" w:eastAsia="Times New Roman" w:hAnsi="Times New Roman" w:cs="Times New Roman"/>
          <w:b/>
          <w:sz w:val="24"/>
          <w:szCs w:val="24"/>
        </w:rPr>
        <w:t xml:space="preserve">Advancing </w:t>
      </w:r>
      <w:commentRangeEnd w:id="0"/>
      <w:r w:rsidR="000D42F5">
        <w:rPr>
          <w:rStyle w:val="CommentReference"/>
        </w:rPr>
        <w:commentReference w:id="0"/>
      </w:r>
      <w:commentRangeStart w:id="1"/>
      <w:r>
        <w:rPr>
          <w:rFonts w:ascii="Times New Roman" w:eastAsia="Times New Roman" w:hAnsi="Times New Roman" w:cs="Times New Roman"/>
          <w:b/>
          <w:sz w:val="24"/>
          <w:szCs w:val="24"/>
        </w:rPr>
        <w:t>climate</w:t>
      </w:r>
      <w:commentRangeEnd w:id="1"/>
      <w:r w:rsidR="004115C9">
        <w:rPr>
          <w:rStyle w:val="CommentReference"/>
        </w:rPr>
        <w:commentReference w:id="1"/>
      </w:r>
      <w:r>
        <w:rPr>
          <w:rFonts w:ascii="Times New Roman" w:eastAsia="Times New Roman" w:hAnsi="Times New Roman" w:cs="Times New Roman"/>
          <w:b/>
          <w:sz w:val="24"/>
          <w:szCs w:val="24"/>
        </w:rPr>
        <w:t xml:space="preserv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D8F16FE" w14:textId="61136432" w:rsidR="00995D87" w:rsidRPr="001F2C1D" w:rsidRDefault="00DE571B" w:rsidP="00F9178A">
      <w:pPr>
        <w:pStyle w:val="Normal1"/>
        <w:spacing w:line="480" w:lineRule="auto"/>
        <w:rPr>
          <w:rFonts w:ascii="Times New Roman" w:eastAsia="Times New Roman" w:hAnsi="Times New Roman" w:cs="Times New Roman"/>
          <w:b/>
          <w:sz w:val="24"/>
          <w:szCs w:val="24"/>
        </w:rPr>
      </w:pPr>
      <w:ins w:id="2" w:author="James Robinson" w:date="2018-04-28T15:49:00Z">
        <w:r>
          <w:rPr>
            <w:rFonts w:ascii="Times New Roman" w:eastAsia="Times New Roman" w:hAnsi="Times New Roman" w:cs="Times New Roman"/>
            <w:b/>
            <w:sz w:val="24"/>
            <w:szCs w:val="24"/>
          </w:rPr>
          <w:t>Open science (OS) is an effective means of a</w:t>
        </w:r>
      </w:ins>
      <w:del w:id="3" w:author="James Robinson" w:date="2018-04-28T15:49:00Z">
        <w:r w:rsidR="00F9178A" w:rsidRPr="001F2C1D" w:rsidDel="00DE571B">
          <w:rPr>
            <w:rFonts w:ascii="Times New Roman" w:eastAsia="Times New Roman" w:hAnsi="Times New Roman" w:cs="Times New Roman"/>
            <w:b/>
            <w:sz w:val="24"/>
            <w:szCs w:val="24"/>
          </w:rPr>
          <w:delText>A</w:delText>
        </w:r>
      </w:del>
      <w:r w:rsidR="00F9178A" w:rsidRPr="001F2C1D">
        <w:rPr>
          <w:rFonts w:ascii="Times New Roman" w:eastAsia="Times New Roman" w:hAnsi="Times New Roman" w:cs="Times New Roman"/>
          <w:b/>
          <w:sz w:val="24"/>
          <w:szCs w:val="24"/>
        </w:rPr>
        <w:t>ccelerating</w:t>
      </w:r>
      <w:del w:id="4" w:author="James Robinson" w:date="2018-04-28T15:49:00Z">
        <w:r w:rsidR="00F9178A" w:rsidRPr="001F2C1D" w:rsidDel="00DE571B">
          <w:rPr>
            <w:rFonts w:ascii="Times New Roman" w:eastAsia="Times New Roman" w:hAnsi="Times New Roman" w:cs="Times New Roman"/>
            <w:b/>
            <w:sz w:val="24"/>
            <w:szCs w:val="24"/>
          </w:rPr>
          <w:delText xml:space="preserve"> </w:delText>
        </w:r>
        <w:r w:rsidR="00B84E93" w:rsidDel="00DE571B">
          <w:rPr>
            <w:rFonts w:ascii="Times New Roman" w:eastAsia="Times New Roman" w:hAnsi="Times New Roman" w:cs="Times New Roman"/>
            <w:b/>
            <w:sz w:val="24"/>
            <w:szCs w:val="24"/>
          </w:rPr>
          <w:delText xml:space="preserve">the </w:delText>
        </w:r>
        <w:r w:rsidR="00F9178A" w:rsidRPr="001F2C1D" w:rsidDel="00DE571B">
          <w:rPr>
            <w:rFonts w:ascii="Times New Roman" w:eastAsia="Times New Roman" w:hAnsi="Times New Roman" w:cs="Times New Roman"/>
            <w:b/>
            <w:sz w:val="24"/>
            <w:szCs w:val="24"/>
          </w:rPr>
          <w:delText>progression of</w:delText>
        </w:r>
      </w:del>
      <w:r w:rsidR="00F9178A" w:rsidRPr="001F2C1D">
        <w:rPr>
          <w:rFonts w:ascii="Times New Roman" w:eastAsia="Times New Roman" w:hAnsi="Times New Roman" w:cs="Times New Roman"/>
          <w:b/>
          <w:sz w:val="24"/>
          <w:szCs w:val="24"/>
        </w:rPr>
        <w:t xml:space="preserve"> climate change research</w:t>
      </w:r>
      <w:del w:id="5" w:author="James Robinson" w:date="2018-04-28T15:49:00Z">
        <w:r w:rsidR="00F9178A" w:rsidRPr="001F2C1D" w:rsidDel="00DE571B">
          <w:rPr>
            <w:rFonts w:ascii="Times New Roman" w:eastAsia="Times New Roman" w:hAnsi="Times New Roman" w:cs="Times New Roman"/>
            <w:b/>
            <w:sz w:val="24"/>
            <w:szCs w:val="24"/>
          </w:rPr>
          <w:delText xml:space="preserve"> warrants open science (OS)</w:delText>
        </w:r>
      </w:del>
      <w:r w:rsidR="00F9178A" w:rsidRPr="001F2C1D">
        <w:rPr>
          <w:rFonts w:ascii="Times New Roman" w:eastAsia="Times New Roman" w:hAnsi="Times New Roman" w:cs="Times New Roman"/>
          <w:b/>
          <w:sz w:val="24"/>
          <w:szCs w:val="24"/>
        </w:rPr>
        <w:t xml:space="preserve">. </w:t>
      </w:r>
      <w:commentRangeStart w:id="6"/>
      <w:r w:rsidR="00F9178A" w:rsidRPr="001F2C1D">
        <w:rPr>
          <w:rFonts w:ascii="Times New Roman" w:eastAsia="Times New Roman" w:hAnsi="Times New Roman" w:cs="Times New Roman"/>
          <w:b/>
          <w:sz w:val="24"/>
          <w:szCs w:val="24"/>
        </w:rPr>
        <w:t xml:space="preserve">OS practices </w:t>
      </w:r>
      <w:r w:rsidR="00FD31D2">
        <w:rPr>
          <w:rFonts w:ascii="Times New Roman" w:eastAsia="Times New Roman" w:hAnsi="Times New Roman" w:cs="Times New Roman"/>
          <w:b/>
          <w:sz w:val="24"/>
          <w:szCs w:val="24"/>
        </w:rPr>
        <w:t xml:space="preserve">can improve research communication among scientists, public institutions and </w:t>
      </w:r>
      <w:commentRangeStart w:id="7"/>
      <w:r w:rsidR="00FD31D2">
        <w:rPr>
          <w:rFonts w:ascii="Times New Roman" w:eastAsia="Times New Roman" w:hAnsi="Times New Roman" w:cs="Times New Roman"/>
          <w:b/>
          <w:sz w:val="24"/>
          <w:szCs w:val="24"/>
        </w:rPr>
        <w:t>developing countries</w:t>
      </w:r>
      <w:commentRangeEnd w:id="7"/>
      <w:r>
        <w:rPr>
          <w:rStyle w:val="CommentReference"/>
        </w:rPr>
        <w:commentReference w:id="7"/>
      </w:r>
      <w:r w:rsidR="00FD31D2">
        <w:rPr>
          <w:rFonts w:ascii="Times New Roman" w:eastAsia="Times New Roman" w:hAnsi="Times New Roman" w:cs="Times New Roman"/>
          <w:b/>
          <w:sz w:val="24"/>
          <w:szCs w:val="24"/>
        </w:rPr>
        <w:t>, increase collaboration potential, and facilitate rapid, robust climate change triage.</w:t>
      </w:r>
      <w:commentRangeEnd w:id="6"/>
      <w:r w:rsidR="00861C8F">
        <w:rPr>
          <w:rStyle w:val="CommentReference"/>
        </w:rPr>
        <w:commentReference w:id="6"/>
      </w:r>
      <w:r w:rsidR="00FD31D2">
        <w:rPr>
          <w:rFonts w:ascii="Times New Roman" w:eastAsia="Times New Roman" w:hAnsi="Times New Roman" w:cs="Times New Roman"/>
          <w:b/>
          <w:sz w:val="24"/>
          <w:szCs w:val="24"/>
        </w:rPr>
        <w:t xml:space="preserve"> By enhancing both the academic and societal impact of climate change research, OS can improve our understanding and management of climate change impacts.</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244D5040" w14:textId="02D719D0" w:rsidR="00995D87" w:rsidRDefault="00B365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D2C1F">
        <w:rPr>
          <w:rFonts w:ascii="Times New Roman" w:eastAsia="Times New Roman" w:hAnsi="Times New Roman" w:cs="Times New Roman"/>
          <w:sz w:val="24"/>
          <w:szCs w:val="24"/>
        </w:rPr>
        <w:t>Open science (OS)</w:t>
      </w:r>
      <w:r w:rsidR="00533C02">
        <w:rPr>
          <w:rFonts w:ascii="Times New Roman" w:eastAsia="Times New Roman" w:hAnsi="Times New Roman" w:cs="Times New Roman"/>
          <w:sz w:val="24"/>
          <w:szCs w:val="24"/>
        </w:rPr>
        <w:t xml:space="preserve"> practices enable</w:t>
      </w:r>
      <w:r w:rsidR="006D2C1F">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Adoption of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 xml:space="preserve">can have wide-ranging benefits,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increased </w:t>
      </w:r>
      <w:commentRangeStart w:id="8"/>
      <w:r w:rsidR="00F9178A">
        <w:rPr>
          <w:rFonts w:ascii="Times New Roman" w:eastAsia="Times New Roman" w:hAnsi="Times New Roman" w:cs="Times New Roman"/>
          <w:sz w:val="24"/>
          <w:szCs w:val="24"/>
        </w:rPr>
        <w:t xml:space="preserve">citation rates of open access </w:t>
      </w:r>
      <w:commentRangeEnd w:id="8"/>
      <w:r w:rsidR="004115C9">
        <w:rPr>
          <w:rStyle w:val="CommentReference"/>
        </w:rPr>
        <w:commentReference w:id="8"/>
      </w:r>
      <w:r w:rsidR="00F9178A">
        <w:rPr>
          <w:rFonts w:ascii="Times New Roman" w:eastAsia="Times New Roman" w:hAnsi="Times New Roman" w:cs="Times New Roman"/>
          <w:sz w:val="24"/>
          <w:szCs w:val="24"/>
        </w:rPr>
        <w:t xml:space="preserve">(OA) publications (‘the OA citation advantage’) </w:t>
      </w:r>
      <w:r w:rsidR="00274F04"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improved collaboration, reproducibility, and scientific 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and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p>
    <w:p w14:paraId="450C78B2" w14:textId="77777777" w:rsidR="00F9178A" w:rsidRDefault="00F9178A" w:rsidP="00F9178A">
      <w:pPr>
        <w:pStyle w:val="Normal1"/>
        <w:spacing w:line="480" w:lineRule="auto"/>
        <w:rPr>
          <w:rFonts w:ascii="Times New Roman" w:eastAsia="Times New Roman" w:hAnsi="Times New Roman" w:cs="Times New Roman"/>
          <w:sz w:val="24"/>
          <w:szCs w:val="24"/>
        </w:rPr>
      </w:pPr>
    </w:p>
    <w:p w14:paraId="0A7F2F84" w14:textId="57E04179" w:rsidR="00995D87" w:rsidRDefault="00F9178A" w:rsidP="00456B54">
      <w:pPr>
        <w:pStyle w:val="Normal1"/>
        <w:spacing w:line="480" w:lineRule="auto"/>
        <w:ind w:firstLine="720"/>
        <w:rPr>
          <w:rFonts w:ascii="Times New Roman" w:eastAsia="Times New Roman" w:hAnsi="Times New Roman" w:cs="Times New Roman"/>
          <w:i/>
          <w:sz w:val="24"/>
          <w:szCs w:val="24"/>
          <w:highlight w:val="cyan"/>
        </w:rPr>
      </w:pPr>
      <w:commentRangeStart w:id="9"/>
      <w:commentRangeStart w:id="10"/>
      <w:commentRangeStart w:id="11"/>
      <w:r>
        <w:rPr>
          <w:rFonts w:ascii="Times New Roman" w:eastAsia="Times New Roman" w:hAnsi="Times New Roman" w:cs="Times New Roman"/>
          <w:sz w:val="24"/>
          <w:szCs w:val="24"/>
        </w:rPr>
        <w:t xml:space="preserve">Climate </w:t>
      </w:r>
      <w:commentRangeEnd w:id="9"/>
      <w:r w:rsidR="00861C8F">
        <w:rPr>
          <w:rStyle w:val="CommentReference"/>
        </w:rPr>
        <w:commentReference w:id="9"/>
      </w:r>
      <w:commentRangeEnd w:id="10"/>
      <w:commentRangeEnd w:id="11"/>
      <w:r w:rsidR="007A49E4">
        <w:rPr>
          <w:rStyle w:val="CommentReference"/>
        </w:rPr>
        <w:commentReference w:id="11"/>
      </w:r>
      <w:r w:rsidR="004115C9">
        <w:rPr>
          <w:rStyle w:val="CommentReference"/>
        </w:rPr>
        <w:commentReference w:id="10"/>
      </w:r>
      <w:r>
        <w:rPr>
          <w:rFonts w:ascii="Times New Roman" w:eastAsia="Times New Roman" w:hAnsi="Times New Roman" w:cs="Times New Roman"/>
          <w:sz w:val="24"/>
          <w:szCs w:val="24"/>
        </w:rPr>
        <w:t xml:space="preserve">change research </w:t>
      </w:r>
      <w:r w:rsidR="000B4835">
        <w:rPr>
          <w:rFonts w:ascii="Times New Roman" w:eastAsia="Times New Roman" w:hAnsi="Times New Roman" w:cs="Times New Roman"/>
          <w:sz w:val="24"/>
          <w:szCs w:val="24"/>
        </w:rPr>
        <w:t xml:space="preserve">enhances </w:t>
      </w:r>
      <w:r>
        <w:rPr>
          <w:rFonts w:ascii="Times New Roman" w:eastAsia="Times New Roman" w:hAnsi="Times New Roman" w:cs="Times New Roman"/>
          <w:sz w:val="24"/>
          <w:szCs w:val="24"/>
        </w:rPr>
        <w:t xml:space="preserve">our understanding of how global environmental change </w:t>
      </w:r>
      <w:r w:rsidR="000B4835">
        <w:rPr>
          <w:rFonts w:ascii="Times New Roman" w:eastAsia="Times New Roman" w:hAnsi="Times New Roman" w:cs="Times New Roman"/>
          <w:sz w:val="24"/>
          <w:szCs w:val="24"/>
        </w:rPr>
        <w:t xml:space="preserve">affects </w:t>
      </w:r>
      <w:r>
        <w:rPr>
          <w:rFonts w:ascii="Times New Roman" w:eastAsia="Times New Roman" w:hAnsi="Times New Roman" w:cs="Times New Roman"/>
          <w:sz w:val="24"/>
          <w:szCs w:val="24"/>
        </w:rPr>
        <w:t>nature and society, from tracking declines in ecosystem function to assessing changes in food security</w:t>
      </w:r>
      <w:r w:rsidR="00274F04">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(IPCC, 2014)</w:t>
      </w:r>
      <w:r>
        <w:rPr>
          <w:rFonts w:ascii="Times New Roman" w:eastAsia="Times New Roman" w:hAnsi="Times New Roman" w:cs="Times New Roman"/>
          <w:sz w:val="24"/>
          <w:szCs w:val="24"/>
        </w:rPr>
        <w:t xml:space="preserve">. </w:t>
      </w:r>
      <w:commentRangeStart w:id="12"/>
      <w:r w:rsidR="00FE60A6">
        <w:rPr>
          <w:rFonts w:ascii="Times New Roman" w:eastAsia="Times New Roman" w:hAnsi="Times New Roman" w:cs="Times New Roman"/>
          <w:sz w:val="24"/>
          <w:szCs w:val="24"/>
        </w:rPr>
        <w:t xml:space="preserve">Successful </w:t>
      </w:r>
      <w:commentRangeEnd w:id="12"/>
      <w:r w:rsidR="00DE571B">
        <w:rPr>
          <w:rStyle w:val="CommentReference"/>
        </w:rPr>
        <w:commentReference w:id="12"/>
      </w:r>
      <w:r w:rsidR="00FE60A6">
        <w:rPr>
          <w:rFonts w:ascii="Times New Roman" w:eastAsia="Times New Roman" w:hAnsi="Times New Roman" w:cs="Times New Roman"/>
          <w:sz w:val="24"/>
          <w:szCs w:val="24"/>
        </w:rPr>
        <w:t>a</w:t>
      </w:r>
      <w:r w:rsidR="00DC0D15">
        <w:rPr>
          <w:rFonts w:ascii="Times New Roman" w:eastAsia="Times New Roman" w:hAnsi="Times New Roman" w:cs="Times New Roman"/>
          <w:sz w:val="24"/>
          <w:szCs w:val="24"/>
        </w:rPr>
        <w:t>daptation and mitigation of climate change impacts requires</w:t>
      </w:r>
      <w:r w:rsidR="00F96C12">
        <w:rPr>
          <w:rFonts w:ascii="Times New Roman" w:eastAsia="Times New Roman" w:hAnsi="Times New Roman" w:cs="Times New Roman"/>
          <w:sz w:val="24"/>
          <w:szCs w:val="24"/>
        </w:rPr>
        <w:t xml:space="preserve"> collaborations between</w:t>
      </w:r>
      <w:r w:rsidR="00FE60A6">
        <w:rPr>
          <w:rFonts w:ascii="Times New Roman" w:eastAsia="Times New Roman" w:hAnsi="Times New Roman" w:cs="Times New Roman"/>
          <w:sz w:val="24"/>
          <w:szCs w:val="24"/>
        </w:rPr>
        <w:t xml:space="preserve"> diverse disciplines</w:t>
      </w:r>
      <w:r w:rsidR="00F96C12">
        <w:rPr>
          <w:rFonts w:ascii="Times New Roman" w:eastAsia="Times New Roman" w:hAnsi="Times New Roman" w:cs="Times New Roman"/>
          <w:sz w:val="24"/>
          <w:szCs w:val="24"/>
        </w:rPr>
        <w:t xml:space="preserve"> to generate robust scientific evidence</w:t>
      </w:r>
      <w:r>
        <w:rPr>
          <w:rFonts w:ascii="Times New Roman" w:eastAsia="Times New Roman" w:hAnsi="Times New Roman" w:cs="Times New Roman"/>
          <w:sz w:val="24"/>
          <w:szCs w:val="24"/>
        </w:rPr>
        <w:t xml:space="preserve">. </w:t>
      </w:r>
      <w:r w:rsidR="00FE60A6">
        <w:rPr>
          <w:rFonts w:ascii="Times New Roman" w:eastAsia="Times New Roman" w:hAnsi="Times New Roman" w:cs="Times New Roman"/>
          <w:sz w:val="24"/>
          <w:szCs w:val="24"/>
        </w:rPr>
        <w:t>However, climate change research practices need updating: key research</w:t>
      </w:r>
      <w:r w:rsidR="00E85FC5">
        <w:rPr>
          <w:rFonts w:ascii="Times New Roman" w:eastAsia="Times New Roman" w:hAnsi="Times New Roman" w:cs="Times New Roman"/>
          <w:sz w:val="24"/>
          <w:szCs w:val="24"/>
        </w:rPr>
        <w:t xml:space="preserve"> findings</w:t>
      </w:r>
      <w:r w:rsidR="00FE60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remain behind</w:t>
      </w:r>
      <w:r w:rsidR="00FE60A6">
        <w:rPr>
          <w:rFonts w:ascii="Times New Roman" w:eastAsia="Times New Roman" w:hAnsi="Times New Roman" w:cs="Times New Roman"/>
          <w:sz w:val="24"/>
          <w:szCs w:val="24"/>
        </w:rPr>
        <w:t xml:space="preserve"> journal</w:t>
      </w:r>
      <w:r>
        <w:rPr>
          <w:rFonts w:ascii="Times New Roman" w:eastAsia="Times New Roman" w:hAnsi="Times New Roman" w:cs="Times New Roman"/>
          <w:sz w:val="24"/>
          <w:szCs w:val="24"/>
        </w:rPr>
        <w:t xml:space="preserve"> paywalls, while scientific progress can</w:t>
      </w:r>
      <w:r w:rsidR="00E85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 impeded by low levels of reproducibility and transparency</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(Ellison, 2010; Morueta-Holme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2018)</w:t>
      </w:r>
      <w:r>
        <w:rPr>
          <w:rFonts w:ascii="Times New Roman" w:eastAsia="Times New Roman" w:hAnsi="Times New Roman" w:cs="Times New Roman"/>
          <w:sz w:val="24"/>
          <w:szCs w:val="24"/>
        </w:rPr>
        <w:t>, individual data ownership</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(Hampton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and ineffici</w:t>
      </w:r>
      <w:r w:rsidR="00EE0DBE">
        <w:rPr>
          <w:rFonts w:ascii="Times New Roman" w:eastAsia="Times New Roman" w:hAnsi="Times New Roman" w:cs="Times New Roman"/>
          <w:sz w:val="24"/>
          <w:szCs w:val="24"/>
        </w:rPr>
        <w:t>ent research workflows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Furthermore,</w:t>
      </w:r>
      <w:r w:rsidR="00F96C12">
        <w:rPr>
          <w:rFonts w:ascii="Times New Roman" w:eastAsia="Times New Roman" w:hAnsi="Times New Roman" w:cs="Times New Roman"/>
          <w:sz w:val="24"/>
          <w:szCs w:val="24"/>
        </w:rPr>
        <w:t xml:space="preserve"> the level of public interest and policy focus on climate change issues depend upon fast</w:t>
      </w:r>
      <w:r>
        <w:rPr>
          <w:rFonts w:ascii="Times New Roman" w:eastAsia="Times New Roman" w:hAnsi="Times New Roman" w:cs="Times New Roman"/>
          <w:sz w:val="24"/>
          <w:szCs w:val="24"/>
        </w:rPr>
        <w:t xml:space="preserve"> communication of academic research </w:t>
      </w:r>
      <w:r w:rsidR="00F96C1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public institutions, yet the societal impact of climate </w:t>
      </w:r>
      <w:r>
        <w:rPr>
          <w:rFonts w:ascii="Times New Roman" w:eastAsia="Times New Roman" w:hAnsi="Times New Roman" w:cs="Times New Roman"/>
          <w:sz w:val="24"/>
          <w:szCs w:val="24"/>
        </w:rPr>
        <w:lastRenderedPageBreak/>
        <w:t xml:space="preserve">change studies likely differs according to their public availability and exposure. </w:t>
      </w:r>
      <w:r w:rsidR="00994CCB">
        <w:rPr>
          <w:rFonts w:ascii="Times New Roman" w:eastAsia="Times New Roman" w:hAnsi="Times New Roman" w:cs="Times New Roman"/>
          <w:sz w:val="24"/>
          <w:szCs w:val="24"/>
        </w:rPr>
        <w:t>Here, w</w:t>
      </w:r>
      <w:r>
        <w:rPr>
          <w:rFonts w:ascii="Times New Roman" w:eastAsia="Times New Roman" w:hAnsi="Times New Roman" w:cs="Times New Roman"/>
          <w:sz w:val="24"/>
          <w:szCs w:val="24"/>
        </w:rPr>
        <w:t xml:space="preserve">e argue that </w:t>
      </w:r>
      <w:del w:id="13" w:author="James Robinson" w:date="2018-04-28T15:54:00Z">
        <w:r w:rsidDel="00DE571B">
          <w:rPr>
            <w:rFonts w:ascii="Times New Roman" w:eastAsia="Times New Roman" w:hAnsi="Times New Roman" w:cs="Times New Roman"/>
            <w:sz w:val="24"/>
            <w:szCs w:val="24"/>
          </w:rPr>
          <w:delText xml:space="preserve">comprehensive </w:delText>
        </w:r>
      </w:del>
      <w:ins w:id="14" w:author="James Robinson" w:date="2018-04-28T15:54:00Z">
        <w:r w:rsidR="00DE571B">
          <w:rPr>
            <w:rFonts w:ascii="Times New Roman" w:eastAsia="Times New Roman" w:hAnsi="Times New Roman" w:cs="Times New Roman"/>
            <w:sz w:val="24"/>
            <w:szCs w:val="24"/>
          </w:rPr>
          <w:t>by</w:t>
        </w:r>
        <w:r w:rsidR="00DE571B">
          <w:rPr>
            <w:rFonts w:ascii="Times New Roman" w:eastAsia="Times New Roman" w:hAnsi="Times New Roman" w:cs="Times New Roman"/>
            <w:sz w:val="24"/>
            <w:szCs w:val="24"/>
          </w:rPr>
          <w:t xml:space="preserve"> </w:t>
        </w:r>
      </w:ins>
      <w:del w:id="15" w:author="James Robinson" w:date="2018-04-28T15:54:00Z">
        <w:r w:rsidDel="00DE571B">
          <w:rPr>
            <w:rFonts w:ascii="Times New Roman" w:eastAsia="Times New Roman" w:hAnsi="Times New Roman" w:cs="Times New Roman"/>
            <w:sz w:val="24"/>
            <w:szCs w:val="24"/>
          </w:rPr>
          <w:delText>uptake of</w:delText>
        </w:r>
      </w:del>
      <w:ins w:id="16" w:author="James Robinson" w:date="2018-04-28T15:54:00Z">
        <w:r w:rsidR="00DE571B">
          <w:rPr>
            <w:rFonts w:ascii="Times New Roman" w:eastAsia="Times New Roman" w:hAnsi="Times New Roman" w:cs="Times New Roman"/>
            <w:sz w:val="24"/>
            <w:szCs w:val="24"/>
          </w:rPr>
          <w:t>adopting</w:t>
        </w:r>
      </w:ins>
      <w:r>
        <w:rPr>
          <w:rFonts w:ascii="Times New Roman" w:eastAsia="Times New Roman" w:hAnsi="Times New Roman" w:cs="Times New Roman"/>
          <w:sz w:val="24"/>
          <w:szCs w:val="24"/>
        </w:rPr>
        <w:t xml:space="preserve"> OS principles, such as </w:t>
      </w:r>
      <w:commentRangeStart w:id="17"/>
      <w:r>
        <w:rPr>
          <w:rFonts w:ascii="Times New Roman" w:eastAsia="Times New Roman" w:hAnsi="Times New Roman" w:cs="Times New Roman"/>
          <w:sz w:val="24"/>
          <w:szCs w:val="24"/>
        </w:rPr>
        <w:t xml:space="preserve">publishing </w:t>
      </w:r>
      <w:commentRangeEnd w:id="17"/>
      <w:r w:rsidR="00DE571B">
        <w:rPr>
          <w:rStyle w:val="CommentReference"/>
        </w:rPr>
        <w:commentReference w:id="17"/>
      </w:r>
      <w:r>
        <w:rPr>
          <w:rFonts w:ascii="Times New Roman" w:eastAsia="Times New Roman" w:hAnsi="Times New Roman" w:cs="Times New Roman"/>
          <w:sz w:val="24"/>
          <w:szCs w:val="24"/>
        </w:rPr>
        <w:t xml:space="preserve">OA, </w:t>
      </w:r>
      <w:ins w:id="18" w:author="James Robinson" w:date="2018-04-28T15:54:00Z">
        <w:r w:rsidR="00DE571B">
          <w:rPr>
            <w:rFonts w:ascii="Times New Roman" w:eastAsia="Times New Roman" w:hAnsi="Times New Roman" w:cs="Times New Roman"/>
            <w:sz w:val="24"/>
            <w:szCs w:val="24"/>
          </w:rPr>
          <w:t xml:space="preserve">scientists </w:t>
        </w:r>
      </w:ins>
      <w:r>
        <w:rPr>
          <w:rFonts w:ascii="Times New Roman" w:eastAsia="Times New Roman" w:hAnsi="Times New Roman" w:cs="Times New Roman"/>
          <w:sz w:val="24"/>
          <w:szCs w:val="24"/>
        </w:rPr>
        <w:t xml:space="preserve">can advance climate change research and thereby accelerate efforts </w:t>
      </w:r>
      <w:r w:rsidR="00F65773">
        <w:rPr>
          <w:rFonts w:ascii="Times New Roman" w:eastAsia="Times New Roman" w:hAnsi="Times New Roman" w:cs="Times New Roman"/>
          <w:sz w:val="24"/>
          <w:szCs w:val="24"/>
        </w:rPr>
        <w:t xml:space="preserve">to mitigate </w:t>
      </w:r>
      <w:r>
        <w:rPr>
          <w:rFonts w:ascii="Times New Roman" w:eastAsia="Times New Roman" w:hAnsi="Times New Roman" w:cs="Times New Roman"/>
          <w:sz w:val="24"/>
          <w:szCs w:val="24"/>
        </w:rPr>
        <w:t xml:space="preserve">climate </w:t>
      </w:r>
      <w:r w:rsidR="00F96C12">
        <w:rPr>
          <w:rFonts w:ascii="Times New Roman" w:eastAsia="Times New Roman" w:hAnsi="Times New Roman" w:cs="Times New Roman"/>
          <w:sz w:val="24"/>
          <w:szCs w:val="24"/>
        </w:rPr>
        <w:t>change</w:t>
      </w:r>
      <w:r w:rsidR="00E85FC5">
        <w:rPr>
          <w:rFonts w:ascii="Times New Roman" w:eastAsia="Times New Roman" w:hAnsi="Times New Roman" w:cs="Times New Roman"/>
          <w:sz w:val="24"/>
          <w:szCs w:val="24"/>
        </w:rPr>
        <w:t xml:space="preserve"> impacts</w:t>
      </w:r>
      <w:r>
        <w:rPr>
          <w:rFonts w:ascii="Times New Roman" w:eastAsia="Times New Roman" w:hAnsi="Times New Roman" w:cs="Times New Roman"/>
          <w:sz w:val="24"/>
          <w:szCs w:val="24"/>
        </w:rPr>
        <w:t>. We use citation and social media metrics to underscore the benefits of publishing OA in raising the academic and societal impact of climate change research.</w:t>
      </w:r>
    </w:p>
    <w:p w14:paraId="4C4E8F2D" w14:textId="77777777" w:rsidR="00995D87" w:rsidRDefault="00995D87" w:rsidP="00F9178A">
      <w:pPr>
        <w:pStyle w:val="Normal1"/>
        <w:spacing w:line="480" w:lineRule="auto"/>
        <w:rPr>
          <w:rFonts w:ascii="Times New Roman" w:eastAsia="Times New Roman" w:hAnsi="Times New Roman" w:cs="Times New Roman"/>
          <w:i/>
          <w:sz w:val="24"/>
          <w:szCs w:val="24"/>
          <w:highlight w:val="cyan"/>
        </w:rPr>
      </w:pPr>
    </w:p>
    <w:p w14:paraId="7CD7A256" w14:textId="77777777"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Citation and social media benefits of OA </w:t>
      </w:r>
    </w:p>
    <w:p w14:paraId="777BBA25" w14:textId="77777777" w:rsidR="00F9178A" w:rsidRDefault="00F9178A" w:rsidP="00F9178A">
      <w:pPr>
        <w:pStyle w:val="Normal1"/>
        <w:spacing w:line="480" w:lineRule="auto"/>
        <w:rPr>
          <w:rFonts w:ascii="Times New Roman" w:eastAsia="Times New Roman" w:hAnsi="Times New Roman" w:cs="Times New Roman"/>
          <w:sz w:val="24"/>
          <w:szCs w:val="24"/>
        </w:rPr>
      </w:pPr>
    </w:p>
    <w:p w14:paraId="60A115D9" w14:textId="67531112" w:rsidR="00995D87" w:rsidRDefault="00F0660F" w:rsidP="00456B54">
      <w:pPr>
        <w:pStyle w:val="Normal1"/>
        <w:spacing w:line="480" w:lineRule="auto"/>
        <w:ind w:firstLine="720"/>
        <w:rPr>
          <w:rFonts w:ascii="Times New Roman" w:eastAsia="Times New Roman" w:hAnsi="Times New Roman" w:cs="Times New Roman"/>
          <w:sz w:val="24"/>
          <w:szCs w:val="24"/>
        </w:rPr>
      </w:pPr>
      <w:commentRangeStart w:id="19"/>
      <w:r>
        <w:rPr>
          <w:rFonts w:ascii="Times New Roman" w:eastAsia="Times New Roman" w:hAnsi="Times New Roman" w:cs="Times New Roman"/>
          <w:sz w:val="24"/>
          <w:szCs w:val="24"/>
        </w:rPr>
        <w:t>In</w:t>
      </w:r>
      <w:commentRangeEnd w:id="19"/>
      <w:r w:rsidR="004115C9">
        <w:rPr>
          <w:rStyle w:val="CommentReference"/>
        </w:rPr>
        <w:commentReference w:id="19"/>
      </w:r>
      <w:del w:id="20" w:author="James Robinson" w:date="2018-04-28T16:09:00Z">
        <w:r w:rsidDel="005124B0">
          <w:rPr>
            <w:rFonts w:ascii="Times New Roman" w:eastAsia="Times New Roman" w:hAnsi="Times New Roman" w:cs="Times New Roman"/>
            <w:sz w:val="24"/>
            <w:szCs w:val="24"/>
          </w:rPr>
          <w:delText xml:space="preserve"> climate change</w:delText>
        </w:r>
      </w:del>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ins w:id="21" w:author="James Robinson" w:date="2018-04-28T16:10:00Z">
        <w:r w:rsidR="005124B0">
          <w:rPr>
            <w:rFonts w:ascii="Times New Roman" w:eastAsia="Times New Roman" w:hAnsi="Times New Roman" w:cs="Times New Roman"/>
            <w:sz w:val="24"/>
            <w:szCs w:val="24"/>
          </w:rPr>
          <w:t xml:space="preserve">containing climat* change in their title, abstract or keywords and </w:t>
        </w:r>
      </w:ins>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4% in 2007 and increasing to 26% in 2016 (Fig</w:t>
      </w:r>
      <w:r w:rsidR="00BA2626">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1). However, this varies by journal impact factor</w:t>
      </w:r>
      <w:ins w:id="22" w:author="James Robinson" w:date="2018-04-28T16:12:00Z">
        <w:r w:rsidR="00627FBE">
          <w:rPr>
            <w:rFonts w:ascii="Times New Roman" w:eastAsia="Times New Roman" w:hAnsi="Times New Roman" w:cs="Times New Roman"/>
            <w:sz w:val="24"/>
            <w:szCs w:val="24"/>
          </w:rPr>
          <w:t xml:space="preserve"> (IF)</w:t>
        </w:r>
      </w:ins>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 xml:space="preserve">For </w:t>
      </w:r>
      <w:commentRangeStart w:id="23"/>
      <w:commentRangeStart w:id="24"/>
      <w:r w:rsidR="00F9178A">
        <w:rPr>
          <w:rFonts w:ascii="Times New Roman" w:eastAsia="Times New Roman" w:hAnsi="Times New Roman" w:cs="Times New Roman"/>
          <w:sz w:val="24"/>
          <w:szCs w:val="24"/>
        </w:rPr>
        <w:t>low</w:t>
      </w:r>
      <w:commentRangeEnd w:id="23"/>
      <w:r w:rsidR="004115C9">
        <w:rPr>
          <w:rStyle w:val="CommentReference"/>
        </w:rPr>
        <w:commentReference w:id="23"/>
      </w:r>
      <w:commentRangeEnd w:id="24"/>
      <w:r w:rsidR="00590418">
        <w:rPr>
          <w:rStyle w:val="CommentReference"/>
        </w:rPr>
        <w:commentReference w:id="24"/>
      </w:r>
      <w:ins w:id="25" w:author="James Robinson" w:date="2018-04-28T16:12:00Z">
        <w:r w:rsidR="006C19BE">
          <w:rPr>
            <w:rFonts w:ascii="Times New Roman" w:eastAsia="Times New Roman" w:hAnsi="Times New Roman" w:cs="Times New Roman"/>
            <w:sz w:val="24"/>
            <w:szCs w:val="24"/>
          </w:rPr>
          <w:t xml:space="preserve"> (</w:t>
        </w:r>
        <w:r w:rsidR="00627FBE">
          <w:rPr>
            <w:rFonts w:ascii="Times New Roman" w:eastAsia="Times New Roman" w:hAnsi="Times New Roman" w:cs="Times New Roman"/>
            <w:sz w:val="24"/>
            <w:szCs w:val="24"/>
          </w:rPr>
          <w:t xml:space="preserve">0.1 &lt; </w:t>
        </w:r>
        <w:r w:rsidR="006C19BE">
          <w:rPr>
            <w:rFonts w:ascii="Times New Roman" w:eastAsia="Times New Roman" w:hAnsi="Times New Roman" w:cs="Times New Roman"/>
            <w:sz w:val="24"/>
            <w:szCs w:val="24"/>
          </w:rPr>
          <w:t>IF</w:t>
        </w:r>
        <w:r w:rsidR="00627FBE">
          <w:rPr>
            <w:rFonts w:ascii="Times New Roman" w:eastAsia="Times New Roman" w:hAnsi="Times New Roman" w:cs="Times New Roman"/>
            <w:sz w:val="24"/>
            <w:szCs w:val="24"/>
          </w:rPr>
          <w:t xml:space="preserve"> &lt; 1.2) </w:t>
        </w:r>
      </w:ins>
      <w:del w:id="26" w:author="James Robinson" w:date="2018-04-28T16:12:00Z">
        <w:r w:rsidR="00F9178A" w:rsidDel="006C19BE">
          <w:rPr>
            <w:rFonts w:ascii="Times New Roman" w:eastAsia="Times New Roman" w:hAnsi="Times New Roman" w:cs="Times New Roman"/>
            <w:sz w:val="24"/>
            <w:szCs w:val="24"/>
          </w:rPr>
          <w:delText xml:space="preserve"> </w:delText>
        </w:r>
      </w:del>
      <w:r w:rsidR="00F9178A">
        <w:rPr>
          <w:rFonts w:ascii="Times New Roman" w:eastAsia="Times New Roman" w:hAnsi="Times New Roman" w:cs="Times New Roman"/>
          <w:sz w:val="24"/>
          <w:szCs w:val="24"/>
        </w:rPr>
        <w:t>and very high</w:t>
      </w:r>
      <w:ins w:id="27" w:author="James Robinson" w:date="2018-04-28T16:12:00Z">
        <w:r w:rsidR="00627FBE">
          <w:rPr>
            <w:rFonts w:ascii="Times New Roman" w:eastAsia="Times New Roman" w:hAnsi="Times New Roman" w:cs="Times New Roman"/>
            <w:sz w:val="24"/>
            <w:szCs w:val="24"/>
          </w:rPr>
          <w:t xml:space="preserve"> (2.7 &lt; IF &lt; 18.1)</w:t>
        </w:r>
      </w:ins>
      <w:r w:rsidR="00F9178A">
        <w:rPr>
          <w:rFonts w:ascii="Times New Roman" w:eastAsia="Times New Roman" w:hAnsi="Times New Roman" w:cs="Times New Roman"/>
          <w:sz w:val="24"/>
          <w:szCs w:val="24"/>
        </w:rPr>
        <w:t xml:space="preserve"> </w:t>
      </w:r>
      <w:del w:id="28" w:author="James Robinson" w:date="2018-04-28T16:13:00Z">
        <w:r w:rsidR="00F9178A" w:rsidDel="008A730E">
          <w:rPr>
            <w:rFonts w:ascii="Times New Roman" w:eastAsia="Times New Roman" w:hAnsi="Times New Roman" w:cs="Times New Roman"/>
            <w:sz w:val="24"/>
            <w:szCs w:val="24"/>
          </w:rPr>
          <w:delText xml:space="preserve">journal </w:delText>
        </w:r>
      </w:del>
      <w:r w:rsidR="00F9178A">
        <w:rPr>
          <w:rFonts w:ascii="Times New Roman" w:eastAsia="Times New Roman" w:hAnsi="Times New Roman" w:cs="Times New Roman"/>
          <w:sz w:val="24"/>
          <w:szCs w:val="24"/>
        </w:rPr>
        <w:t xml:space="preserve">impact </w:t>
      </w:r>
      <w:r w:rsidR="009829DE">
        <w:rPr>
          <w:rFonts w:ascii="Times New Roman" w:eastAsia="Times New Roman" w:hAnsi="Times New Roman" w:cs="Times New Roman"/>
          <w:sz w:val="24"/>
          <w:szCs w:val="24"/>
        </w:rPr>
        <w:t>categories</w:t>
      </w:r>
      <w:r w:rsidR="00F9178A">
        <w:rPr>
          <w:rFonts w:ascii="Times New Roman" w:eastAsia="Times New Roman" w:hAnsi="Times New Roman" w:cs="Times New Roman"/>
          <w:sz w:val="24"/>
          <w:szCs w:val="24"/>
        </w:rPr>
        <w:t xml:space="preserve">, OA publications </w:t>
      </w:r>
      <w:r w:rsidR="00456B54">
        <w:rPr>
          <w:rFonts w:ascii="Times New Roman" w:eastAsia="Times New Roman" w:hAnsi="Times New Roman" w:cs="Times New Roman"/>
          <w:sz w:val="24"/>
          <w:szCs w:val="24"/>
        </w:rPr>
        <w:t xml:space="preserve">in 2016 </w:t>
      </w:r>
      <w:r w:rsidR="00F9178A">
        <w:rPr>
          <w:rFonts w:ascii="Times New Roman" w:eastAsia="Times New Roman" w:hAnsi="Times New Roman" w:cs="Times New Roman"/>
          <w:sz w:val="24"/>
          <w:szCs w:val="24"/>
        </w:rPr>
        <w:t>accounted for &lt;16%, while medium</w:t>
      </w:r>
      <w:ins w:id="29" w:author="James Robinson" w:date="2018-04-28T16:12:00Z">
        <w:r w:rsidR="008A730E">
          <w:rPr>
            <w:rFonts w:ascii="Times New Roman" w:eastAsia="Times New Roman" w:hAnsi="Times New Roman" w:cs="Times New Roman"/>
            <w:sz w:val="24"/>
            <w:szCs w:val="24"/>
          </w:rPr>
          <w:t xml:space="preserve"> (1.2 &lt; IF &lt; 1.7)</w:t>
        </w:r>
      </w:ins>
      <w:r w:rsidR="00F9178A">
        <w:rPr>
          <w:rFonts w:ascii="Times New Roman" w:eastAsia="Times New Roman" w:hAnsi="Times New Roman" w:cs="Times New Roman"/>
          <w:sz w:val="24"/>
          <w:szCs w:val="24"/>
        </w:rPr>
        <w:t xml:space="preserve"> and high</w:t>
      </w:r>
      <w:ins w:id="30" w:author="James Robinson" w:date="2018-04-28T16:13:00Z">
        <w:r w:rsidR="008A730E">
          <w:rPr>
            <w:rFonts w:ascii="Times New Roman" w:eastAsia="Times New Roman" w:hAnsi="Times New Roman" w:cs="Times New Roman"/>
            <w:sz w:val="24"/>
            <w:szCs w:val="24"/>
          </w:rPr>
          <w:t xml:space="preserve"> (1.7 &lt; IF &lt; 2.</w:t>
        </w:r>
        <w:commentRangeStart w:id="31"/>
        <w:r w:rsidR="008A730E">
          <w:rPr>
            <w:rFonts w:ascii="Times New Roman" w:eastAsia="Times New Roman" w:hAnsi="Times New Roman" w:cs="Times New Roman"/>
            <w:sz w:val="24"/>
            <w:szCs w:val="24"/>
          </w:rPr>
          <w:t>7</w:t>
        </w:r>
        <w:commentRangeEnd w:id="31"/>
        <w:r w:rsidR="00EA3734">
          <w:rPr>
            <w:rStyle w:val="CommentReference"/>
          </w:rPr>
          <w:commentReference w:id="31"/>
        </w:r>
        <w:r w:rsidR="008A730E">
          <w:rPr>
            <w:rFonts w:ascii="Times New Roman" w:eastAsia="Times New Roman" w:hAnsi="Times New Roman" w:cs="Times New Roman"/>
            <w:sz w:val="24"/>
            <w:szCs w:val="24"/>
          </w:rPr>
          <w:t>)</w:t>
        </w:r>
      </w:ins>
      <w:r w:rsidR="009829DE">
        <w:rPr>
          <w:rFonts w:ascii="Times New Roman" w:eastAsia="Times New Roman" w:hAnsi="Times New Roman" w:cs="Times New Roman"/>
          <w:sz w:val="24"/>
          <w:szCs w:val="24"/>
        </w:rPr>
        <w:t xml:space="preserve"> impact </w:t>
      </w:r>
      <w:del w:id="32" w:author="James Robinson" w:date="2018-04-28T16:13:00Z">
        <w:r w:rsidR="009829DE" w:rsidDel="008A730E">
          <w:rPr>
            <w:rFonts w:ascii="Times New Roman" w:eastAsia="Times New Roman" w:hAnsi="Times New Roman" w:cs="Times New Roman"/>
            <w:sz w:val="24"/>
            <w:szCs w:val="24"/>
          </w:rPr>
          <w:delText xml:space="preserve">journal </w:delText>
        </w:r>
      </w:del>
      <w:r w:rsidR="009829DE">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w:t>
      </w:r>
      <w:r w:rsidR="009829DE">
        <w:rPr>
          <w:rFonts w:ascii="Times New Roman" w:eastAsia="Times New Roman" w:hAnsi="Times New Roman" w:cs="Times New Roman"/>
          <w:sz w:val="24"/>
          <w:szCs w:val="24"/>
        </w:rPr>
        <w:t>were</w:t>
      </w:r>
      <w:r w:rsidR="00F9178A">
        <w:rPr>
          <w:rFonts w:ascii="Times New Roman" w:eastAsia="Times New Roman" w:hAnsi="Times New Roman" w:cs="Times New Roman"/>
          <w:sz w:val="24"/>
          <w:szCs w:val="24"/>
        </w:rPr>
        <w:t xml:space="preserve"> 41% and 29%</w:t>
      </w:r>
      <w:r w:rsidR="009829DE">
        <w:rPr>
          <w:rFonts w:ascii="Times New Roman" w:eastAsia="Times New Roman" w:hAnsi="Times New Roman" w:cs="Times New Roman"/>
          <w:sz w:val="24"/>
          <w:szCs w:val="24"/>
        </w:rPr>
        <w:t xml:space="preserve"> open access</w:t>
      </w:r>
      <w:r w:rsidR="00F9178A">
        <w:rPr>
          <w:rFonts w:ascii="Times New Roman" w:eastAsia="Times New Roman" w:hAnsi="Times New Roman" w:cs="Times New Roman"/>
          <w:sz w:val="24"/>
          <w:szCs w:val="24"/>
        </w:rPr>
        <w:t xml:space="preserve">, respectively. </w:t>
      </w:r>
      <w:r w:rsidR="00E85FC5">
        <w:rPr>
          <w:rFonts w:ascii="Times New Roman" w:eastAsia="Times New Roman" w:hAnsi="Times New Roman" w:cs="Times New Roman"/>
          <w:sz w:val="24"/>
          <w:szCs w:val="24"/>
        </w:rPr>
        <w:t>M</w:t>
      </w:r>
      <w:r w:rsidR="00F9178A">
        <w:rPr>
          <w:rFonts w:ascii="Times New Roman" w:eastAsia="Times New Roman" w:hAnsi="Times New Roman" w:cs="Times New Roman"/>
          <w:sz w:val="24"/>
          <w:szCs w:val="24"/>
        </w:rPr>
        <w:t>ore popular OA journals, such as PLoS ONE and Nature Scientific Reports,</w:t>
      </w:r>
      <w:ins w:id="33" w:author="James Robinson" w:date="2018-04-28T16:03:00Z">
        <w:r w:rsidR="004115C9">
          <w:rPr>
            <w:rFonts w:ascii="Times New Roman" w:eastAsia="Times New Roman" w:hAnsi="Times New Roman" w:cs="Times New Roman"/>
            <w:sz w:val="24"/>
            <w:szCs w:val="24"/>
          </w:rPr>
          <w:t xml:space="preserve"> are</w:t>
        </w:r>
      </w:ins>
      <w:del w:id="34" w:author="James Robinson" w:date="2018-04-28T16:03:00Z">
        <w:r w:rsidR="00F9178A" w:rsidDel="004115C9">
          <w:rPr>
            <w:rFonts w:ascii="Times New Roman" w:eastAsia="Times New Roman" w:hAnsi="Times New Roman" w:cs="Times New Roman"/>
            <w:sz w:val="24"/>
            <w:szCs w:val="24"/>
          </w:rPr>
          <w:delText xml:space="preserve"> were </w:delText>
        </w:r>
        <w:r w:rsidR="00E85FC5" w:rsidDel="004115C9">
          <w:rPr>
            <w:rFonts w:ascii="Times New Roman" w:eastAsia="Times New Roman" w:hAnsi="Times New Roman" w:cs="Times New Roman"/>
            <w:sz w:val="24"/>
            <w:szCs w:val="24"/>
          </w:rPr>
          <w:delText>categorized as</w:delText>
        </w:r>
      </w:del>
      <w:r w:rsidR="00E85FC5">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medium to </w:t>
      </w:r>
      <w:commentRangeStart w:id="35"/>
      <w:r w:rsidR="00F9178A">
        <w:rPr>
          <w:rFonts w:ascii="Times New Roman" w:eastAsia="Times New Roman" w:hAnsi="Times New Roman" w:cs="Times New Roman"/>
          <w:sz w:val="24"/>
          <w:szCs w:val="24"/>
        </w:rPr>
        <w:t>high</w:t>
      </w:r>
      <w:commentRangeEnd w:id="35"/>
      <w:r w:rsidR="004115C9">
        <w:rPr>
          <w:rStyle w:val="CommentReference"/>
        </w:rPr>
        <w:commentReference w:id="35"/>
      </w:r>
      <w:r w:rsidR="00F9178A">
        <w:rPr>
          <w:rFonts w:ascii="Times New Roman" w:eastAsia="Times New Roman" w:hAnsi="Times New Roman" w:cs="Times New Roman"/>
          <w:sz w:val="24"/>
          <w:szCs w:val="24"/>
        </w:rPr>
        <w:t xml:space="preserve"> </w:t>
      </w:r>
      <w:r w:rsidR="00E85FC5">
        <w:rPr>
          <w:rFonts w:ascii="Times New Roman" w:eastAsia="Times New Roman" w:hAnsi="Times New Roman" w:cs="Times New Roman"/>
          <w:sz w:val="24"/>
          <w:szCs w:val="24"/>
        </w:rPr>
        <w:t>impact</w:t>
      </w:r>
      <w:r w:rsidR="00F9178A">
        <w:rPr>
          <w:rFonts w:ascii="Times New Roman" w:eastAsia="Times New Roman" w:hAnsi="Times New Roman" w:cs="Times New Roman"/>
          <w:sz w:val="24"/>
          <w:szCs w:val="24"/>
        </w:rPr>
        <w:t xml:space="preserve">, which could explain the higher proportions of OA publications in these groups. </w:t>
      </w:r>
    </w:p>
    <w:p w14:paraId="1ED02224" w14:textId="77777777" w:rsidR="00F9178A" w:rsidRDefault="00F9178A" w:rsidP="00F9178A">
      <w:pPr>
        <w:pStyle w:val="Normal1"/>
        <w:spacing w:line="480" w:lineRule="auto"/>
        <w:rPr>
          <w:rFonts w:ascii="Times New Roman" w:eastAsia="Times New Roman" w:hAnsi="Times New Roman" w:cs="Times New Roman"/>
          <w:sz w:val="24"/>
          <w:szCs w:val="24"/>
        </w:rPr>
      </w:pPr>
      <w:bookmarkStart w:id="36" w:name="_GoBack"/>
      <w:bookmarkEnd w:id="36"/>
    </w:p>
    <w:p w14:paraId="31BA7FAB" w14:textId="7EC0BCD2" w:rsidR="00995D87" w:rsidRDefault="00F9178A"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researchers benefit from institutional subscriptions to various publishers to access </w:t>
      </w:r>
      <w:r w:rsidR="00E85FC5">
        <w:rPr>
          <w:rFonts w:ascii="Times New Roman" w:eastAsia="Times New Roman" w:hAnsi="Times New Roman" w:cs="Times New Roman"/>
          <w:sz w:val="24"/>
          <w:szCs w:val="24"/>
        </w:rPr>
        <w:t xml:space="preserve">closed </w:t>
      </w:r>
      <w:r>
        <w:rPr>
          <w:rFonts w:ascii="Times New Roman" w:eastAsia="Times New Roman" w:hAnsi="Times New Roman" w:cs="Times New Roman"/>
          <w:sz w:val="24"/>
          <w:szCs w:val="24"/>
        </w:rPr>
        <w:t>publications</w:t>
      </w:r>
      <w:r w:rsidR="00E85FC5">
        <w:rPr>
          <w:rFonts w:ascii="Times New Roman" w:eastAsia="Times New Roman" w:hAnsi="Times New Roman" w:cs="Times New Roman"/>
          <w:sz w:val="24"/>
          <w:szCs w:val="24"/>
        </w:rPr>
        <w:t xml:space="preserve"> (i.e. subscription only)</w:t>
      </w:r>
      <w:r>
        <w:rPr>
          <w:rFonts w:ascii="Times New Roman" w:eastAsia="Times New Roman" w:hAnsi="Times New Roman" w:cs="Times New Roman"/>
          <w:sz w:val="24"/>
          <w:szCs w:val="24"/>
        </w:rPr>
        <w:t>, yet OA publications generally have increased citation rates</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Wang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xml:space="preserve">, 2015; McKiernan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OA</w:t>
      </w:r>
      <w:r w:rsidR="004F31CD">
        <w:rPr>
          <w:rFonts w:ascii="Times New Roman" w:eastAsia="Times New Roman" w:hAnsi="Times New Roman" w:cs="Times New Roman"/>
          <w:sz w:val="24"/>
          <w:szCs w:val="24"/>
        </w:rPr>
        <w:t xml:space="preserve"> climate change</w:t>
      </w:r>
      <w:r>
        <w:rPr>
          <w:rFonts w:ascii="Times New Roman" w:eastAsia="Times New Roman" w:hAnsi="Times New Roman" w:cs="Times New Roman"/>
          <w:sz w:val="24"/>
          <w:szCs w:val="24"/>
        </w:rPr>
        <w:t xml:space="preserve">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were also cited more than</w:t>
      </w:r>
      <w:r>
        <w:rPr>
          <w:rFonts w:ascii="Times New Roman" w:eastAsia="Times New Roman" w:hAnsi="Times New Roman" w:cs="Times New Roman"/>
          <w:sz w:val="24"/>
          <w:szCs w:val="24"/>
        </w:rPr>
        <w:t xml:space="preserve"> closed </w:t>
      </w:r>
      <w:r w:rsidR="004F31CD">
        <w:rPr>
          <w:rFonts w:ascii="Times New Roman" w:eastAsia="Times New Roman" w:hAnsi="Times New Roman" w:cs="Times New Roman"/>
          <w:sz w:val="24"/>
          <w:szCs w:val="24"/>
        </w:rPr>
        <w:t xml:space="preserve">studies </w:t>
      </w:r>
      <w:r w:rsidR="00116E12">
        <w:rPr>
          <w:rFonts w:ascii="Times New Roman" w:eastAsia="Times New Roman" w:hAnsi="Times New Roman" w:cs="Times New Roman"/>
          <w:sz w:val="24"/>
          <w:szCs w:val="24"/>
        </w:rPr>
        <w:t xml:space="preserve">in </w:t>
      </w:r>
      <w:r w:rsidR="004F31C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journal impact </w:t>
      </w:r>
      <w:r w:rsidR="004F31CD">
        <w:rPr>
          <w:rFonts w:ascii="Times New Roman" w:eastAsia="Times New Roman" w:hAnsi="Times New Roman" w:cs="Times New Roman"/>
          <w:sz w:val="24"/>
          <w:szCs w:val="24"/>
        </w:rPr>
        <w:t>factor</w:t>
      </w:r>
      <w:r w:rsidR="00E85FC5">
        <w:rPr>
          <w:rFonts w:ascii="Times New Roman" w:eastAsia="Times New Roman" w:hAnsi="Times New Roman" w:cs="Times New Roman"/>
          <w:sz w:val="24"/>
          <w:szCs w:val="24"/>
        </w:rPr>
        <w:t xml:space="preserve"> groups </w:t>
      </w:r>
      <w:r>
        <w:rPr>
          <w:rFonts w:ascii="Times New Roman" w:eastAsia="Times New Roman" w:hAnsi="Times New Roman" w:cs="Times New Roman"/>
          <w:sz w:val="24"/>
          <w:szCs w:val="24"/>
        </w:rPr>
        <w:t>(Fig</w:t>
      </w:r>
      <w:r w:rsidR="00BA26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2a). While these differences are small, they suggest that OA publications can lead to earlier and increased </w:t>
      </w:r>
      <w:r>
        <w:rPr>
          <w:rFonts w:ascii="Times New Roman" w:eastAsia="Times New Roman" w:hAnsi="Times New Roman" w:cs="Times New Roman"/>
          <w:sz w:val="24"/>
          <w:szCs w:val="24"/>
        </w:rPr>
        <w:lastRenderedPageBreak/>
        <w:t>citations,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p>
    <w:p w14:paraId="5AC08CA0" w14:textId="77777777" w:rsidR="00F9178A" w:rsidRDefault="00F9178A" w:rsidP="00F9178A">
      <w:pPr>
        <w:pStyle w:val="Normal1"/>
        <w:spacing w:line="480" w:lineRule="auto"/>
        <w:rPr>
          <w:rFonts w:ascii="Times New Roman" w:eastAsia="Times New Roman" w:hAnsi="Times New Roman" w:cs="Times New Roman"/>
          <w:sz w:val="24"/>
          <w:szCs w:val="24"/>
        </w:rPr>
      </w:pPr>
    </w:p>
    <w:p w14:paraId="27DFB73C" w14:textId="779E50D1" w:rsidR="00995D87" w:rsidRPr="00C57B38" w:rsidRDefault="00F9178A" w:rsidP="00147F27">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citation benefits of OA publishing, there are barriers and competing incentives to publish closed access instead. </w:t>
      </w:r>
      <w:r w:rsidR="00B90E1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major barrier is </w:t>
      </w:r>
      <w:r w:rsidR="00B90E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cost</w:t>
      </w:r>
      <w:r w:rsidR="00B90E18">
        <w:rPr>
          <w:rFonts w:ascii="Times New Roman" w:eastAsia="Times New Roman" w:hAnsi="Times New Roman" w:cs="Times New Roman"/>
          <w:sz w:val="24"/>
          <w:szCs w:val="24"/>
        </w:rPr>
        <w:t xml:space="preserve"> to publish OA</w:t>
      </w:r>
      <w:r w:rsidR="00147F27">
        <w:rPr>
          <w:rFonts w:ascii="Times New Roman" w:eastAsia="Times New Roman" w:hAnsi="Times New Roman" w:cs="Times New Roman"/>
          <w:sz w:val="24"/>
          <w:szCs w:val="24"/>
        </w:rPr>
        <w:t xml:space="preserve"> and the added tradeoffs between cost and journal prestige. For example, for the few high-impact OA journals</w:t>
      </w:r>
      <w:r w:rsidR="00C57B38">
        <w:rPr>
          <w:rFonts w:ascii="Times New Roman" w:eastAsia="Times New Roman" w:hAnsi="Times New Roman" w:cs="Times New Roman"/>
          <w:sz w:val="24"/>
          <w:szCs w:val="24"/>
        </w:rPr>
        <w:t>,</w:t>
      </w:r>
      <w:r w:rsidR="00147F27">
        <w:rPr>
          <w:rFonts w:ascii="Times New Roman" w:eastAsia="Times New Roman" w:hAnsi="Times New Roman" w:cs="Times New Roman"/>
          <w:sz w:val="24"/>
          <w:szCs w:val="24"/>
        </w:rPr>
        <w:t xml:space="preserve"> OA costs are prohibitively expensive</w:t>
      </w:r>
      <w:r w:rsidR="00C57B38">
        <w:rPr>
          <w:rFonts w:ascii="Times New Roman" w:eastAsia="Times New Roman" w:hAnsi="Times New Roman" w:cs="Times New Roman"/>
          <w:sz w:val="24"/>
          <w:szCs w:val="24"/>
        </w:rPr>
        <w:t xml:space="preserve"> (e.g. Nature </w:t>
      </w:r>
      <w:commentRangeStart w:id="37"/>
      <w:r w:rsidR="00C57B38">
        <w:rPr>
          <w:rFonts w:ascii="Times New Roman" w:eastAsia="Times New Roman" w:hAnsi="Times New Roman" w:cs="Times New Roman"/>
          <w:sz w:val="24"/>
          <w:szCs w:val="24"/>
        </w:rPr>
        <w:t>Communications</w:t>
      </w:r>
      <w:commentRangeEnd w:id="37"/>
      <w:r w:rsidR="00355020">
        <w:rPr>
          <w:rStyle w:val="CommentReference"/>
        </w:rPr>
        <w:commentReference w:id="37"/>
      </w:r>
      <w:r w:rsidR="00C57B38">
        <w:rPr>
          <w:rFonts w:ascii="Times New Roman" w:eastAsia="Times New Roman" w:hAnsi="Times New Roman" w:cs="Times New Roman"/>
          <w:sz w:val="24"/>
          <w:szCs w:val="24"/>
        </w:rPr>
        <w:t>, $5,200 USD)</w:t>
      </w:r>
      <w:r w:rsidR="00147F27">
        <w:rPr>
          <w:rFonts w:ascii="Times New Roman" w:eastAsia="Times New Roman" w:hAnsi="Times New Roman" w:cs="Times New Roman"/>
          <w:sz w:val="24"/>
          <w:szCs w:val="24"/>
        </w:rPr>
        <w:t xml:space="preserve"> and authors may forego such costs and opt to submit papers to higher impact journals such as Nature or Science. </w:t>
      </w:r>
      <w:r>
        <w:rPr>
          <w:rFonts w:ascii="Times New Roman" w:eastAsia="Times New Roman" w:hAnsi="Times New Roman" w:cs="Times New Roman"/>
          <w:sz w:val="24"/>
          <w:szCs w:val="24"/>
        </w:rPr>
        <w:t>However, only a small percentage (12%) of researchers tend to pay OA costs out of pocket, while the majority of costs are either covered by grants or by researcher institutions (83%)</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(Dallmeier-Tiessen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w:t>
      </w:r>
      <w:commentRangeStart w:id="38"/>
      <w:r>
        <w:rPr>
          <w:rFonts w:ascii="Times New Roman" w:eastAsia="Times New Roman" w:hAnsi="Times New Roman" w:cs="Times New Roman"/>
          <w:sz w:val="24"/>
          <w:szCs w:val="24"/>
        </w:rPr>
        <w:t xml:space="preserve">Outputs </w:t>
      </w:r>
      <w:commentRangeEnd w:id="38"/>
      <w:r w:rsidR="00DE571B">
        <w:rPr>
          <w:rStyle w:val="CommentReference"/>
        </w:rPr>
        <w:commentReference w:id="38"/>
      </w:r>
      <w:r>
        <w:rPr>
          <w:rFonts w:ascii="Times New Roman" w:eastAsia="Times New Roman" w:hAnsi="Times New Roman" w:cs="Times New Roman"/>
          <w:sz w:val="24"/>
          <w:szCs w:val="24"/>
        </w:rPr>
        <w:t xml:space="preserve">and deliverables are already required by most granting agencies and are fundamental to knowledge mobilization and the progression of science; thus, </w:t>
      </w:r>
      <w:commentRangeStart w:id="39"/>
      <w:r>
        <w:rPr>
          <w:rFonts w:ascii="Times New Roman" w:eastAsia="Times New Roman" w:hAnsi="Times New Roman" w:cs="Times New Roman"/>
          <w:sz w:val="24"/>
          <w:szCs w:val="24"/>
        </w:rPr>
        <w:t xml:space="preserve">OA publication costs </w:t>
      </w:r>
      <w:commentRangeEnd w:id="39"/>
      <w:r w:rsidR="00507FB5">
        <w:rPr>
          <w:rStyle w:val="CommentReference"/>
        </w:rPr>
        <w:commentReference w:id="39"/>
      </w:r>
      <w:r>
        <w:rPr>
          <w:rFonts w:ascii="Times New Roman" w:eastAsia="Times New Roman" w:hAnsi="Times New Roman" w:cs="Times New Roman"/>
          <w:sz w:val="24"/>
          <w:szCs w:val="24"/>
        </w:rPr>
        <w:t xml:space="preserve">should explicitly be included when submitting grants.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2E563034" w14:textId="73F88CCD" w:rsidR="00995D87" w:rsidRDefault="00491394" w:rsidP="00456B54">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low, medium, and high impact journals</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impact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the </w:t>
      </w:r>
      <w:commentRangeStart w:id="40"/>
      <w:r w:rsidR="00F9178A">
        <w:rPr>
          <w:rFonts w:ascii="Times New Roman" w:eastAsia="Times New Roman" w:hAnsi="Times New Roman" w:cs="Times New Roman"/>
          <w:sz w:val="24"/>
          <w:szCs w:val="24"/>
        </w:rPr>
        <w:t xml:space="preserve">highest impact journals are largely closed access (e.g. Nature, Science), </w:t>
      </w:r>
      <w:r w:rsidR="00F9178A">
        <w:rPr>
          <w:rFonts w:ascii="Times New Roman" w:eastAsia="Times New Roman" w:hAnsi="Times New Roman" w:cs="Times New Roman"/>
          <w:sz w:val="24"/>
          <w:szCs w:val="24"/>
        </w:rPr>
        <w:lastRenderedPageBreak/>
        <w:t xml:space="preserve">these patterns indicate that most highly-reported research </w:t>
      </w:r>
      <w:commentRangeEnd w:id="40"/>
      <w:r w:rsidR="00507FB5">
        <w:rPr>
          <w:rStyle w:val="CommentReference"/>
        </w:rPr>
        <w:commentReference w:id="40"/>
      </w:r>
      <w:r w:rsidR="00F9178A">
        <w:rPr>
          <w:rFonts w:ascii="Times New Roman" w:eastAsia="Times New Roman" w:hAnsi="Times New Roman" w:cs="Times New Roman"/>
          <w:sz w:val="24"/>
          <w:szCs w:val="24"/>
        </w:rPr>
        <w:t>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impact factor—supports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w:t>
      </w:r>
      <w:commentRangeStart w:id="41"/>
      <w:r w:rsidR="00F9178A">
        <w:rPr>
          <w:rFonts w:ascii="Times New Roman" w:eastAsia="Times New Roman" w:hAnsi="Times New Roman" w:cs="Times New Roman"/>
          <w:sz w:val="24"/>
          <w:szCs w:val="24"/>
        </w:rPr>
        <w:t xml:space="preserve">Overall, policy documents also cited OA studies more often than closed (Fig. 2d), supporting evidence that subscription-only publishing models limit the uptake of current scientific knowledge by policymakers </w:t>
      </w:r>
      <w:commentRangeEnd w:id="41"/>
      <w:r w:rsidR="00507FB5">
        <w:rPr>
          <w:rStyle w:val="CommentReference"/>
        </w:rPr>
        <w:commentReference w:id="41"/>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xml:space="preserve">, </w:t>
      </w:r>
      <w:commentRangeStart w:id="42"/>
      <w:r w:rsidR="00173E69" w:rsidRPr="00173E69">
        <w:rPr>
          <w:rFonts w:ascii="Times New Roman" w:eastAsia="Times New Roman" w:hAnsi="Times New Roman" w:cs="Times New Roman"/>
          <w:noProof/>
          <w:sz w:val="24"/>
          <w:szCs w:val="24"/>
        </w:rPr>
        <w:t>2014</w:t>
      </w:r>
      <w:commentRangeEnd w:id="42"/>
      <w:r w:rsidR="00DE571B">
        <w:rPr>
          <w:rStyle w:val="CommentReference"/>
        </w:rPr>
        <w:commentReference w:id="42"/>
      </w:r>
      <w:r w:rsidR="00173E69" w:rsidRPr="00173E69">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 xml:space="preserve">. </w:t>
      </w:r>
    </w:p>
    <w:p w14:paraId="3B840718" w14:textId="77777777" w:rsidR="00995D87" w:rsidRDefault="00995D87" w:rsidP="00F9178A">
      <w:pPr>
        <w:pStyle w:val="Normal1"/>
        <w:spacing w:line="480" w:lineRule="auto"/>
        <w:rPr>
          <w:rFonts w:ascii="Times New Roman" w:eastAsia="Times New Roman" w:hAnsi="Times New Roman" w:cs="Times New Roman"/>
          <w:sz w:val="24"/>
          <w:szCs w:val="24"/>
        </w:rPr>
      </w:pPr>
    </w:p>
    <w:p w14:paraId="5310F324" w14:textId="650B7982" w:rsidR="00995D87" w:rsidRDefault="00F9178A" w:rsidP="00F9178A">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w:t>
      </w:r>
      <w:r w:rsidR="00DF6A8D">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facilitates communication</w:t>
      </w:r>
      <w:r w:rsidR="00DF6A8D">
        <w:rPr>
          <w:rFonts w:ascii="Times New Roman" w:eastAsia="Times New Roman" w:hAnsi="Times New Roman" w:cs="Times New Roman"/>
          <w:i/>
          <w:sz w:val="24"/>
          <w:szCs w:val="24"/>
        </w:rPr>
        <w:t>, collaboration</w:t>
      </w:r>
      <w:r>
        <w:rPr>
          <w:rFonts w:ascii="Times New Roman" w:eastAsia="Times New Roman" w:hAnsi="Times New Roman" w:cs="Times New Roman"/>
          <w:i/>
          <w:sz w:val="24"/>
          <w:szCs w:val="24"/>
        </w:rPr>
        <w:t xml:space="preserve"> and triage</w:t>
      </w:r>
    </w:p>
    <w:p w14:paraId="4C4C9A99" w14:textId="77777777" w:rsidR="00F9178A" w:rsidRDefault="00F9178A" w:rsidP="00F9178A">
      <w:pPr>
        <w:pStyle w:val="Normal1"/>
        <w:spacing w:line="480" w:lineRule="auto"/>
        <w:rPr>
          <w:rFonts w:ascii="Times New Roman" w:eastAsia="Times New Roman" w:hAnsi="Times New Roman" w:cs="Times New Roman"/>
          <w:sz w:val="24"/>
          <w:szCs w:val="24"/>
        </w:rPr>
      </w:pPr>
    </w:p>
    <w:p w14:paraId="31D3B65A" w14:textId="29AFAD67"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 xml:space="preserve">OA facilitates both </w:t>
      </w:r>
      <w:commentRangeStart w:id="43"/>
      <w:r w:rsidR="00F9178A">
        <w:rPr>
          <w:rFonts w:ascii="Times New Roman" w:eastAsia="Times New Roman" w:hAnsi="Times New Roman" w:cs="Times New Roman"/>
          <w:sz w:val="24"/>
          <w:szCs w:val="24"/>
        </w:rPr>
        <w:t>academic and non-academic communication</w:t>
      </w:r>
      <w:r>
        <w:rPr>
          <w:rFonts w:ascii="Times New Roman" w:eastAsia="Times New Roman" w:hAnsi="Times New Roman" w:cs="Times New Roman"/>
          <w:sz w:val="24"/>
          <w:szCs w:val="24"/>
        </w:rPr>
        <w:t xml:space="preserve"> </w:t>
      </w:r>
      <w:commentRangeEnd w:id="43"/>
      <w:r w:rsidR="00507FB5">
        <w:rPr>
          <w:rStyle w:val="CommentReference"/>
        </w:rPr>
        <w:commentReference w:id="43"/>
      </w:r>
      <w:r>
        <w:rPr>
          <w:rFonts w:ascii="Times New Roman" w:eastAsia="Times New Roman" w:hAnsi="Times New Roman" w:cs="Times New Roman"/>
          <w:sz w:val="24"/>
          <w:szCs w:val="24"/>
        </w:rPr>
        <w:t>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commentRangeStart w:id="44"/>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w:t>
      </w:r>
      <w:commentRangeEnd w:id="44"/>
      <w:r w:rsidR="00DE571B">
        <w:rPr>
          <w:rStyle w:val="CommentReference"/>
        </w:rPr>
        <w:commentReference w:id="44"/>
      </w:r>
      <w:r w:rsidR="00F9178A">
        <w:rPr>
          <w:rFonts w:ascii="Times New Roman" w:eastAsia="Times New Roman" w:hAnsi="Times New Roman" w:cs="Times New Roman"/>
          <w:sz w:val="24"/>
          <w:szCs w:val="24"/>
        </w:rPr>
        <w:t xml:space="preserve"> example, 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w:t>
      </w:r>
      <w:commentRangeStart w:id="45"/>
      <w:r w:rsidR="00F9178A">
        <w:rPr>
          <w:rFonts w:ascii="Times New Roman" w:eastAsia="Times New Roman" w:hAnsi="Times New Roman" w:cs="Times New Roman"/>
          <w:sz w:val="24"/>
          <w:szCs w:val="24"/>
        </w:rPr>
        <w:t xml:space="preserve">to low citation rates in policy plans </w:t>
      </w:r>
      <w:commentRangeEnd w:id="45"/>
      <w:r w:rsidR="00507FB5">
        <w:rPr>
          <w:rStyle w:val="CommentReference"/>
        </w:rPr>
        <w:commentReference w:id="45"/>
      </w:r>
      <w:r w:rsidR="00F9178A">
        <w:rPr>
          <w:rFonts w:ascii="Times New Roman" w:eastAsia="Times New Roman" w:hAnsi="Times New Roman" w:cs="Times New Roman"/>
          <w:sz w:val="24"/>
          <w:szCs w:val="24"/>
        </w:rPr>
        <w:t>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Climate change researchers, </w:t>
      </w:r>
      <w:commentRangeStart w:id="46"/>
      <w:r w:rsidR="00F9178A">
        <w:rPr>
          <w:rFonts w:ascii="Times New Roman" w:eastAsia="Times New Roman" w:hAnsi="Times New Roman" w:cs="Times New Roman"/>
          <w:sz w:val="24"/>
          <w:szCs w:val="24"/>
        </w:rPr>
        <w:t xml:space="preserve">especially those based in developed nations, can facilitate adaptation and mitigation efforts across the globe </w:t>
      </w:r>
      <w:commentRangeEnd w:id="46"/>
      <w:r w:rsidR="00482AD5">
        <w:rPr>
          <w:rStyle w:val="CommentReference"/>
        </w:rPr>
        <w:commentReference w:id="46"/>
      </w:r>
      <w:r w:rsidR="00F9178A">
        <w:rPr>
          <w:rFonts w:ascii="Times New Roman" w:eastAsia="Times New Roman" w:hAnsi="Times New Roman" w:cs="Times New Roman"/>
          <w:sz w:val="24"/>
          <w:szCs w:val="24"/>
        </w:rPr>
        <w:t>by openly sharing their research findings</w:t>
      </w:r>
      <w:r w:rsidR="00116E12">
        <w:rPr>
          <w:rFonts w:ascii="Times New Roman" w:eastAsia="Times New Roman" w:hAnsi="Times New Roman" w:cs="Times New Roman"/>
          <w:sz w:val="24"/>
          <w:szCs w:val="24"/>
        </w:rPr>
        <w:t xml:space="preserve"> and </w:t>
      </w:r>
      <w:commentRangeStart w:id="47"/>
      <w:r w:rsidR="00116E12">
        <w:rPr>
          <w:rFonts w:ascii="Times New Roman" w:eastAsia="Times New Roman" w:hAnsi="Times New Roman" w:cs="Times New Roman"/>
          <w:sz w:val="24"/>
          <w:szCs w:val="24"/>
        </w:rPr>
        <w:t>data</w:t>
      </w:r>
      <w:commentRangeEnd w:id="47"/>
      <w:r w:rsidR="00C10F96">
        <w:rPr>
          <w:rStyle w:val="CommentReference"/>
        </w:rPr>
        <w:commentReference w:id="47"/>
      </w:r>
      <w:r w:rsidR="00116E12">
        <w:rPr>
          <w:rFonts w:ascii="Times New Roman" w:eastAsia="Times New Roman" w:hAnsi="Times New Roman" w:cs="Times New Roman"/>
          <w:sz w:val="24"/>
          <w:szCs w:val="24"/>
        </w:rPr>
        <w:t>.</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0F42E928" w14:textId="2868E6E4" w:rsidR="00995D87" w:rsidRDefault="00F9178A"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lastRenderedPageBreak/>
        <w:t xml:space="preserve">The rapid pace of climate change </w:t>
      </w:r>
      <w:r w:rsidR="008C1D74">
        <w:rPr>
          <w:rFonts w:ascii="Times New Roman" w:eastAsia="Times New Roman" w:hAnsi="Times New Roman" w:cs="Times New Roman"/>
          <w:sz w:val="24"/>
          <w:szCs w:val="24"/>
        </w:rPr>
        <w:t xml:space="preserve">combined with a </w:t>
      </w:r>
      <w:r>
        <w:rPr>
          <w:rFonts w:ascii="Times New Roman" w:eastAsia="Times New Roman" w:hAnsi="Times New Roman" w:cs="Times New Roman"/>
          <w:sz w:val="24"/>
          <w:szCs w:val="24"/>
        </w:rPr>
        <w:t xml:space="preserve">need to address societal and ecological impacts with limited resources make aspects of climate change research, such as </w:t>
      </w:r>
      <w:commentRangeStart w:id="48"/>
      <w:r>
        <w:rPr>
          <w:rFonts w:ascii="Times New Roman" w:eastAsia="Times New Roman" w:hAnsi="Times New Roman" w:cs="Times New Roman"/>
          <w:sz w:val="24"/>
          <w:szCs w:val="24"/>
        </w:rPr>
        <w:t>biological</w:t>
      </w:r>
      <w:commentRangeEnd w:id="48"/>
      <w:r w:rsidR="00C10F96">
        <w:rPr>
          <w:rStyle w:val="CommentReference"/>
        </w:rPr>
        <w:commentReference w:id="48"/>
      </w:r>
      <w:r>
        <w:rPr>
          <w:rFonts w:ascii="Times New Roman" w:eastAsia="Times New Roman" w:hAnsi="Times New Roman" w:cs="Times New Roman"/>
          <w:sz w:val="24"/>
          <w:szCs w:val="24"/>
        </w:rPr>
        <w:t xml:space="preserve"> conservation, triage disciplines. Successful triage requires efficient and rapid decision making</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 xml:space="preserve">(Bottrill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2008)</w:t>
      </w:r>
      <w:r>
        <w:rPr>
          <w:rFonts w:ascii="Times New Roman" w:eastAsia="Times New Roman" w:hAnsi="Times New Roman" w:cs="Times New Roman"/>
          <w:sz w:val="24"/>
          <w:szCs w:val="24"/>
        </w:rPr>
        <w:t xml:space="preserve">. </w:t>
      </w:r>
      <w:moveFromRangeStart w:id="49" w:author="James Robinson" w:date="2018-04-28T15:56:00Z" w:name="move512694325"/>
      <w:moveFrom w:id="50" w:author="James Robinson" w:date="2018-04-28T15:56:00Z">
        <w:r w:rsidR="00EF4508" w:rsidDel="006B639C">
          <w:rPr>
            <w:rFonts w:ascii="Times New Roman" w:eastAsia="Times New Roman" w:hAnsi="Times New Roman" w:cs="Times New Roman"/>
            <w:sz w:val="24"/>
            <w:szCs w:val="24"/>
          </w:rPr>
          <w:t>B</w:t>
        </w:r>
        <w:r w:rsidDel="006B639C">
          <w:rPr>
            <w:rFonts w:ascii="Times New Roman" w:eastAsia="Times New Roman" w:hAnsi="Times New Roman" w:cs="Times New Roman"/>
            <w:sz w:val="24"/>
            <w:szCs w:val="24"/>
          </w:rPr>
          <w:t xml:space="preserve">y enhancing collaborations through data and code sharing, assisting the peer-review process and </w:t>
        </w:r>
        <w:commentRangeStart w:id="51"/>
        <w:r w:rsidDel="006B639C">
          <w:rPr>
            <w:rFonts w:ascii="Times New Roman" w:eastAsia="Times New Roman" w:hAnsi="Times New Roman" w:cs="Times New Roman"/>
            <w:sz w:val="24"/>
            <w:szCs w:val="24"/>
          </w:rPr>
          <w:t>limiting mistakes with reproducible research</w:t>
        </w:r>
        <w:r w:rsidR="006B4262" w:rsidDel="006B639C">
          <w:rPr>
            <w:rFonts w:ascii="Times New Roman" w:eastAsia="Times New Roman" w:hAnsi="Times New Roman" w:cs="Times New Roman"/>
            <w:sz w:val="24"/>
            <w:szCs w:val="24"/>
          </w:rPr>
          <w:t xml:space="preserve"> </w:t>
        </w:r>
        <w:commentRangeEnd w:id="51"/>
        <w:r w:rsidR="00482AD5" w:rsidDel="006B639C">
          <w:rPr>
            <w:rStyle w:val="CommentReference"/>
          </w:rPr>
          <w:commentReference w:id="51"/>
        </w:r>
        <w:r w:rsidR="00A45866" w:rsidRPr="00A45866" w:rsidDel="006B639C">
          <w:rPr>
            <w:rFonts w:ascii="Times New Roman" w:eastAsia="Times New Roman" w:hAnsi="Times New Roman" w:cs="Times New Roman"/>
            <w:noProof/>
            <w:sz w:val="24"/>
            <w:szCs w:val="24"/>
          </w:rPr>
          <w:t xml:space="preserve">(Ram, 2013; Lowndes </w:t>
        </w:r>
        <w:r w:rsidR="00A45866" w:rsidRPr="00A45866" w:rsidDel="006B639C">
          <w:rPr>
            <w:rFonts w:ascii="Times New Roman" w:eastAsia="Times New Roman" w:hAnsi="Times New Roman" w:cs="Times New Roman"/>
            <w:i/>
            <w:noProof/>
            <w:sz w:val="24"/>
            <w:szCs w:val="24"/>
          </w:rPr>
          <w:t>et al.</w:t>
        </w:r>
        <w:r w:rsidR="00A45866" w:rsidRPr="00A45866" w:rsidDel="006B639C">
          <w:rPr>
            <w:rFonts w:ascii="Times New Roman" w:eastAsia="Times New Roman" w:hAnsi="Times New Roman" w:cs="Times New Roman"/>
            <w:noProof/>
            <w:sz w:val="24"/>
            <w:szCs w:val="24"/>
          </w:rPr>
          <w:t>, 2017)</w:t>
        </w:r>
        <w:r w:rsidDel="006B639C">
          <w:rPr>
            <w:rFonts w:ascii="Times New Roman" w:eastAsia="Times New Roman" w:hAnsi="Times New Roman" w:cs="Times New Roman"/>
            <w:sz w:val="24"/>
            <w:szCs w:val="24"/>
          </w:rPr>
          <w:t>, and reducing publication times with preprints and OA journals</w:t>
        </w:r>
        <w:r w:rsidR="006B4262" w:rsidDel="006B639C">
          <w:rPr>
            <w:rFonts w:ascii="Times New Roman" w:eastAsia="Times New Roman" w:hAnsi="Times New Roman" w:cs="Times New Roman"/>
            <w:sz w:val="24"/>
            <w:szCs w:val="24"/>
          </w:rPr>
          <w:t xml:space="preserve"> </w:t>
        </w:r>
        <w:r w:rsidR="006B4262" w:rsidRPr="006B4262" w:rsidDel="006B639C">
          <w:rPr>
            <w:rFonts w:ascii="Times New Roman" w:eastAsia="Times New Roman" w:hAnsi="Times New Roman" w:cs="Times New Roman"/>
            <w:noProof/>
            <w:sz w:val="24"/>
            <w:szCs w:val="24"/>
          </w:rPr>
          <w:t>(Vale, 2015)</w:t>
        </w:r>
        <w:r w:rsidDel="006B639C">
          <w:rPr>
            <w:rFonts w:ascii="Times New Roman" w:eastAsia="Times New Roman" w:hAnsi="Times New Roman" w:cs="Times New Roman"/>
            <w:sz w:val="24"/>
            <w:szCs w:val="24"/>
          </w:rPr>
          <w:t xml:space="preserve">, </w:t>
        </w:r>
      </w:moveFrom>
      <w:moveFromRangeEnd w:id="49"/>
      <w:r>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throughout the</w:t>
      </w:r>
      <w:r w:rsidR="005954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process</w:t>
      </w:r>
      <w:r w:rsidR="00116E12">
        <w:rPr>
          <w:rFonts w:ascii="Times New Roman" w:eastAsia="Times New Roman" w:hAnsi="Times New Roman" w:cs="Times New Roman"/>
          <w:sz w:val="24"/>
          <w:szCs w:val="24"/>
        </w:rPr>
        <w:t xml:space="preserve"> while increasing the potential for collaborations</w:t>
      </w:r>
      <w:ins w:id="52" w:author="James Robinson" w:date="2018-04-28T15:56:00Z">
        <w:r w:rsidR="006B639C">
          <w:rPr>
            <w:rFonts w:ascii="Times New Roman" w:eastAsia="Times New Roman" w:hAnsi="Times New Roman" w:cs="Times New Roman"/>
            <w:sz w:val="24"/>
            <w:szCs w:val="24"/>
          </w:rPr>
          <w:t xml:space="preserve"> through</w:t>
        </w:r>
      </w:ins>
      <w:moveToRangeStart w:id="53" w:author="James Robinson" w:date="2018-04-28T15:56:00Z" w:name="move512694325"/>
      <w:moveTo w:id="54" w:author="James Robinson" w:date="2018-04-28T15:56:00Z">
        <w:del w:id="55" w:author="James Robinson" w:date="2018-04-28T15:56:00Z">
          <w:r w:rsidR="006B639C" w:rsidDel="006B639C">
            <w:rPr>
              <w:rFonts w:ascii="Times New Roman" w:eastAsia="Times New Roman" w:hAnsi="Times New Roman" w:cs="Times New Roman"/>
              <w:sz w:val="24"/>
              <w:szCs w:val="24"/>
            </w:rPr>
            <w:delText>By enhancing collaborations through</w:delText>
          </w:r>
        </w:del>
        <w:r w:rsidR="006B639C">
          <w:rPr>
            <w:rFonts w:ascii="Times New Roman" w:eastAsia="Times New Roman" w:hAnsi="Times New Roman" w:cs="Times New Roman"/>
            <w:sz w:val="24"/>
            <w:szCs w:val="24"/>
          </w:rPr>
          <w:t xml:space="preserve"> data and code sharing, assisting the peer-review process and </w:t>
        </w:r>
        <w:commentRangeStart w:id="56"/>
        <w:r w:rsidR="006B639C">
          <w:rPr>
            <w:rFonts w:ascii="Times New Roman" w:eastAsia="Times New Roman" w:hAnsi="Times New Roman" w:cs="Times New Roman"/>
            <w:sz w:val="24"/>
            <w:szCs w:val="24"/>
          </w:rPr>
          <w:t xml:space="preserve">limiting mistakes with reproducible research </w:t>
        </w:r>
        <w:commentRangeEnd w:id="56"/>
        <w:r w:rsidR="006B639C">
          <w:rPr>
            <w:rStyle w:val="CommentReference"/>
          </w:rPr>
          <w:commentReference w:id="56"/>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6B639C">
          <w:rPr>
            <w:rFonts w:ascii="Times New Roman" w:eastAsia="Times New Roman" w:hAnsi="Times New Roman" w:cs="Times New Roman"/>
            <w:sz w:val="24"/>
            <w:szCs w:val="24"/>
          </w:rPr>
          <w:t xml:space="preserve">, and reducing publication times with preprints and OA journals </w:t>
        </w:r>
        <w:r w:rsidR="006B639C" w:rsidRPr="006B4262">
          <w:rPr>
            <w:rFonts w:ascii="Times New Roman" w:eastAsia="Times New Roman" w:hAnsi="Times New Roman" w:cs="Times New Roman"/>
            <w:noProof/>
            <w:sz w:val="24"/>
            <w:szCs w:val="24"/>
          </w:rPr>
          <w:t>(Vale, 2015)</w:t>
        </w:r>
        <w:r w:rsidR="006B639C">
          <w:rPr>
            <w:rFonts w:ascii="Times New Roman" w:eastAsia="Times New Roman" w:hAnsi="Times New Roman" w:cs="Times New Roman"/>
            <w:sz w:val="24"/>
            <w:szCs w:val="24"/>
          </w:rPr>
          <w:t>,</w:t>
        </w:r>
      </w:moveTo>
      <w:moveToRangeEnd w:id="53"/>
      <w:del w:id="57" w:author="James Robinson" w:date="2018-04-28T15:56:00Z">
        <w:r w:rsidDel="006B639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58" w:author="James Robinson" w:date="2018-04-28T15:57:00Z">
        <w:r w:rsidR="000C6B3E">
          <w:rPr>
            <w:rFonts w:ascii="Times New Roman" w:eastAsia="Times New Roman" w:hAnsi="Times New Roman" w:cs="Times New Roman"/>
            <w:sz w:val="24"/>
            <w:szCs w:val="24"/>
          </w:rPr>
          <w:t>M</w:t>
        </w:r>
        <w:commentRangeStart w:id="59"/>
        <w:r w:rsidR="000C6B3E">
          <w:rPr>
            <w:rFonts w:ascii="Times New Roman" w:eastAsia="Times New Roman" w:hAnsi="Times New Roman" w:cs="Times New Roman"/>
            <w:sz w:val="24"/>
            <w:szCs w:val="24"/>
          </w:rPr>
          <w:t>ost scientists agree that publicly-funded research should be freely available</w:t>
        </w:r>
        <w:commentRangeEnd w:id="59"/>
        <w:r w:rsidR="000C6B3E">
          <w:rPr>
            <w:rStyle w:val="CommentReference"/>
          </w:rPr>
          <w:commentReference w:id="59"/>
        </w:r>
        <w:r w:rsidR="000C6B3E">
          <w:rPr>
            <w:rFonts w:ascii="Times New Roman" w:eastAsia="Times New Roman" w:hAnsi="Times New Roman" w:cs="Times New Roman"/>
            <w:sz w:val="24"/>
            <w:szCs w:val="24"/>
          </w:rPr>
          <w:t xml:space="preserv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w:t>
        </w:r>
      </w:ins>
      <w:del w:id="60" w:author="James Robinson" w:date="2018-04-28T15:57:00Z">
        <w:r w:rsidDel="000C6B3E">
          <w:rPr>
            <w:rFonts w:ascii="Times New Roman" w:eastAsia="Times New Roman" w:hAnsi="Times New Roman" w:cs="Times New Roman"/>
            <w:sz w:val="24"/>
            <w:szCs w:val="24"/>
          </w:rPr>
          <w:delText xml:space="preserve">Some </w:delText>
        </w:r>
      </w:del>
      <w:ins w:id="61" w:author="James Robinson" w:date="2018-04-28T15:57:00Z">
        <w:r w:rsidR="000C6B3E">
          <w:rPr>
            <w:rFonts w:ascii="Times New Roman" w:eastAsia="Times New Roman" w:hAnsi="Times New Roman" w:cs="Times New Roman"/>
            <w:sz w:val="24"/>
            <w:szCs w:val="24"/>
          </w:rPr>
          <w:t>several</w:t>
        </w:r>
        <w:r w:rsidR="000C6B3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institutions </w:t>
      </w:r>
      <w:ins w:id="62" w:author="James Robinson" w:date="2018-04-28T15:57:00Z">
        <w:r w:rsidR="000C6B3E">
          <w:rPr>
            <w:rFonts w:ascii="Times New Roman" w:eastAsia="Times New Roman" w:hAnsi="Times New Roman" w:cs="Times New Roman"/>
            <w:sz w:val="24"/>
            <w:szCs w:val="24"/>
          </w:rPr>
          <w:t xml:space="preserve">have </w:t>
        </w:r>
      </w:ins>
      <w:r w:rsidR="007B76D3">
        <w:rPr>
          <w:rFonts w:ascii="Times New Roman" w:eastAsia="Times New Roman" w:hAnsi="Times New Roman" w:cs="Times New Roman"/>
          <w:sz w:val="24"/>
          <w:szCs w:val="24"/>
        </w:rPr>
        <w:t xml:space="preserve">successfully </w:t>
      </w:r>
      <w:del w:id="63" w:author="James Robinson" w:date="2018-04-28T15:57:00Z">
        <w:r w:rsidR="007B76D3" w:rsidDel="000C6B3E">
          <w:rPr>
            <w:rFonts w:ascii="Times New Roman" w:eastAsia="Times New Roman" w:hAnsi="Times New Roman" w:cs="Times New Roman"/>
            <w:sz w:val="24"/>
            <w:szCs w:val="24"/>
          </w:rPr>
          <w:delText>practice</w:delText>
        </w:r>
        <w:r w:rsidDel="000C6B3E">
          <w:rPr>
            <w:rFonts w:ascii="Times New Roman" w:eastAsia="Times New Roman" w:hAnsi="Times New Roman" w:cs="Times New Roman"/>
            <w:sz w:val="24"/>
            <w:szCs w:val="24"/>
          </w:rPr>
          <w:delText xml:space="preserve"> </w:delText>
        </w:r>
      </w:del>
      <w:ins w:id="64" w:author="James Robinson" w:date="2018-04-28T15:57:00Z">
        <w:r w:rsidR="000C6B3E">
          <w:rPr>
            <w:rFonts w:ascii="Times New Roman" w:eastAsia="Times New Roman" w:hAnsi="Times New Roman" w:cs="Times New Roman"/>
            <w:sz w:val="24"/>
            <w:szCs w:val="24"/>
          </w:rPr>
          <w:t>implemented</w:t>
        </w:r>
        <w:r w:rsidR="000C6B3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open data climate science</w:t>
      </w:r>
      <w:del w:id="65" w:author="James Robinson" w:date="2018-04-28T15:57:00Z">
        <w:r w:rsidDel="00684DA7">
          <w:rPr>
            <w:rFonts w:ascii="Times New Roman" w:eastAsia="Times New Roman" w:hAnsi="Times New Roman" w:cs="Times New Roman"/>
            <w:sz w:val="24"/>
            <w:szCs w:val="24"/>
          </w:rPr>
          <w:delText xml:space="preserve"> </w:delText>
        </w:r>
      </w:del>
      <w:ins w:id="66" w:author="James Robinson" w:date="2018-04-28T15:57:00Z">
        <w:r w:rsidR="00684DA7">
          <w:rPr>
            <w:rFonts w:ascii="Times New Roman" w:eastAsia="Times New Roman" w:hAnsi="Times New Roman" w:cs="Times New Roman"/>
            <w:sz w:val="24"/>
            <w:szCs w:val="24"/>
          </w:rPr>
          <w:t>.</w:t>
        </w:r>
      </w:ins>
      <w:del w:id="67" w:author="James Robinson" w:date="2018-04-28T15:57:00Z">
        <w:r w:rsidDel="00684DA7">
          <w:rPr>
            <w:rFonts w:ascii="Times New Roman" w:eastAsia="Times New Roman" w:hAnsi="Times New Roman" w:cs="Times New Roman"/>
            <w:sz w:val="24"/>
            <w:szCs w:val="24"/>
          </w:rPr>
          <w:delText>where,</w:delText>
        </w:r>
      </w:del>
      <w:r>
        <w:rPr>
          <w:rFonts w:ascii="Times New Roman" w:eastAsia="Times New Roman" w:hAnsi="Times New Roman" w:cs="Times New Roman"/>
          <w:sz w:val="24"/>
          <w:szCs w:val="24"/>
        </w:rPr>
        <w:t xml:space="preserve"> </w:t>
      </w:r>
      <w:ins w:id="68" w:author="James Robinson" w:date="2018-04-28T15:57:00Z">
        <w:r w:rsidR="00684DA7">
          <w:rPr>
            <w:rFonts w:ascii="Times New Roman" w:eastAsia="Times New Roman" w:hAnsi="Times New Roman" w:cs="Times New Roman"/>
            <w:sz w:val="24"/>
            <w:szCs w:val="24"/>
          </w:rPr>
          <w:t>F</w:t>
        </w:r>
      </w:ins>
      <w:del w:id="69" w:author="James Robinson" w:date="2018-04-28T15:57:00Z">
        <w:r w:rsidDel="00684DA7">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or instance, </w:t>
      </w:r>
      <w:commentRangeStart w:id="70"/>
      <w:commentRangeStart w:id="71"/>
      <w:r>
        <w:rPr>
          <w:rFonts w:ascii="Times New Roman" w:eastAsia="Times New Roman" w:hAnsi="Times New Roman" w:cs="Times New Roman"/>
          <w:sz w:val="24"/>
          <w:szCs w:val="24"/>
        </w:rPr>
        <w:t xml:space="preserve">research on climate-driven thermal bleaching events in coral reef ecosystems has benefited hugely from open access </w:t>
      </w:r>
      <w:commentRangeEnd w:id="70"/>
      <w:r w:rsidR="00482AD5">
        <w:rPr>
          <w:rStyle w:val="CommentReference"/>
        </w:rPr>
        <w:commentReference w:id="70"/>
      </w:r>
      <w:commentRangeEnd w:id="71"/>
      <w:r w:rsidR="00184C1E">
        <w:rPr>
          <w:rStyle w:val="CommentReference"/>
        </w:rPr>
        <w:commentReference w:id="71"/>
      </w:r>
      <w:r>
        <w:rPr>
          <w:rFonts w:ascii="Times New Roman" w:eastAsia="Times New Roman" w:hAnsi="Times New Roman" w:cs="Times New Roman"/>
          <w:sz w:val="24"/>
          <w:szCs w:val="24"/>
        </w:rPr>
        <w:t>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 xml:space="preserve">. </w:t>
      </w:r>
      <w:del w:id="72" w:author="James Robinson" w:date="2018-04-28T15:57:00Z">
        <w:r w:rsidR="00ED3A8D" w:rsidDel="00EC5A8F">
          <w:rPr>
            <w:rFonts w:ascii="Times New Roman" w:eastAsia="Times New Roman" w:hAnsi="Times New Roman" w:cs="Times New Roman"/>
            <w:sz w:val="24"/>
            <w:szCs w:val="24"/>
          </w:rPr>
          <w:delText>Indeed, c</w:delText>
        </w:r>
      </w:del>
      <w:ins w:id="73" w:author="James Robinson" w:date="2018-04-28T15:57:00Z">
        <w:r w:rsidR="00EC5A8F">
          <w:rPr>
            <w:rFonts w:ascii="Times New Roman" w:eastAsia="Times New Roman" w:hAnsi="Times New Roman" w:cs="Times New Roman"/>
            <w:sz w:val="24"/>
            <w:szCs w:val="24"/>
          </w:rPr>
          <w:t>C</w:t>
        </w:r>
      </w:ins>
      <w:r w:rsidR="00ED3A8D">
        <w:rPr>
          <w:rFonts w:ascii="Times New Roman" w:eastAsia="Times New Roman" w:hAnsi="Times New Roman" w:cs="Times New Roman"/>
          <w:sz w:val="24"/>
          <w:szCs w:val="24"/>
        </w:rPr>
        <w:t>omprehensive o</w:t>
      </w:r>
      <w:r>
        <w:rPr>
          <w:rFonts w:ascii="Times New Roman" w:eastAsia="Times New Roman" w:hAnsi="Times New Roman" w:cs="Times New Roman"/>
          <w:sz w:val="24"/>
          <w:szCs w:val="24"/>
        </w:rPr>
        <w:t>pen data policies have</w:t>
      </w:r>
      <w:ins w:id="74" w:author="James Robinson" w:date="2018-04-28T15:57:00Z">
        <w:r w:rsidR="00CB4F15">
          <w:rPr>
            <w:rFonts w:ascii="Times New Roman" w:eastAsia="Times New Roman" w:hAnsi="Times New Roman" w:cs="Times New Roman"/>
            <w:sz w:val="24"/>
            <w:szCs w:val="24"/>
          </w:rPr>
          <w:t xml:space="preserve"> also</w:t>
        </w:r>
      </w:ins>
      <w:r>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ins w:id="75" w:author="James Robinson" w:date="2018-04-28T15:57:00Z">
        <w:r w:rsidR="009C5365">
          <w:rPr>
            <w:rFonts w:ascii="Times New Roman" w:eastAsia="Times New Roman" w:hAnsi="Times New Roman" w:cs="Times New Roman"/>
            <w:sz w:val="24"/>
            <w:szCs w:val="24"/>
          </w:rPr>
          <w:t>.</w:t>
        </w:r>
      </w:ins>
      <w:del w:id="76" w:author="James Robinson" w:date="2018-04-28T15:57:00Z">
        <w:r w:rsidDel="009C5365">
          <w:rPr>
            <w:rFonts w:ascii="Times New Roman" w:eastAsia="Times New Roman" w:hAnsi="Times New Roman" w:cs="Times New Roman"/>
            <w:sz w:val="24"/>
            <w:szCs w:val="24"/>
          </w:rPr>
          <w:delText xml:space="preserve">, </w:delText>
        </w:r>
        <w:r w:rsidDel="000C6B3E">
          <w:rPr>
            <w:rFonts w:ascii="Times New Roman" w:eastAsia="Times New Roman" w:hAnsi="Times New Roman" w:cs="Times New Roman"/>
            <w:sz w:val="24"/>
            <w:szCs w:val="24"/>
          </w:rPr>
          <w:delText xml:space="preserve">while </w:delText>
        </w:r>
        <w:commentRangeStart w:id="77"/>
        <w:r w:rsidDel="000C6B3E">
          <w:rPr>
            <w:rFonts w:ascii="Times New Roman" w:eastAsia="Times New Roman" w:hAnsi="Times New Roman" w:cs="Times New Roman"/>
            <w:sz w:val="24"/>
            <w:szCs w:val="24"/>
          </w:rPr>
          <w:delText xml:space="preserve">most scientists agree that publicly-funded research should be </w:delText>
        </w:r>
        <w:r w:rsidR="0074485C" w:rsidDel="000C6B3E">
          <w:rPr>
            <w:rFonts w:ascii="Times New Roman" w:eastAsia="Times New Roman" w:hAnsi="Times New Roman" w:cs="Times New Roman"/>
            <w:sz w:val="24"/>
            <w:szCs w:val="24"/>
          </w:rPr>
          <w:delText>freely available</w:delText>
        </w:r>
        <w:commentRangeEnd w:id="77"/>
        <w:r w:rsidR="00482AD5" w:rsidDel="000C6B3E">
          <w:rPr>
            <w:rStyle w:val="CommentReference"/>
          </w:rPr>
          <w:commentReference w:id="77"/>
        </w:r>
        <w:r w:rsidR="0074485C" w:rsidDel="000C6B3E">
          <w:rPr>
            <w:rFonts w:ascii="Times New Roman" w:eastAsia="Times New Roman" w:hAnsi="Times New Roman" w:cs="Times New Roman"/>
            <w:sz w:val="24"/>
            <w:szCs w:val="24"/>
          </w:rPr>
          <w:delText xml:space="preserve"> </w:delText>
        </w:r>
        <w:r w:rsidR="006B4262" w:rsidRPr="006B4262" w:rsidDel="000C6B3E">
          <w:rPr>
            <w:rFonts w:ascii="Times New Roman" w:eastAsia="Times New Roman" w:hAnsi="Times New Roman" w:cs="Times New Roman"/>
            <w:noProof/>
            <w:sz w:val="24"/>
            <w:szCs w:val="24"/>
          </w:rPr>
          <w:delText xml:space="preserve">(Dallmeier-Tiessen </w:delText>
        </w:r>
        <w:r w:rsidR="006B4262" w:rsidRPr="006B4262" w:rsidDel="000C6B3E">
          <w:rPr>
            <w:rFonts w:ascii="Times New Roman" w:eastAsia="Times New Roman" w:hAnsi="Times New Roman" w:cs="Times New Roman"/>
            <w:i/>
            <w:noProof/>
            <w:sz w:val="24"/>
            <w:szCs w:val="24"/>
          </w:rPr>
          <w:delText>et al.</w:delText>
        </w:r>
        <w:r w:rsidR="006B4262" w:rsidRPr="006B4262" w:rsidDel="000C6B3E">
          <w:rPr>
            <w:rFonts w:ascii="Times New Roman" w:eastAsia="Times New Roman" w:hAnsi="Times New Roman" w:cs="Times New Roman"/>
            <w:noProof/>
            <w:sz w:val="24"/>
            <w:szCs w:val="24"/>
          </w:rPr>
          <w:delText>, 2011)</w:delText>
        </w:r>
        <w:r w:rsidDel="000C6B3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These examples demonstrate the success and importance of adopting open data principles; comprehensive uptake of these and other OS practices will substantially enhance 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78F61E12" w14:textId="2CCDE36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can</w:t>
      </w:r>
      <w:r>
        <w:rPr>
          <w:rFonts w:ascii="Times New Roman" w:eastAsia="Times New Roman" w:hAnsi="Times New Roman" w:cs="Times New Roman"/>
          <w:sz w:val="24"/>
          <w:szCs w:val="24"/>
        </w:rPr>
        <w:t xml:space="preserve"> also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BB06DC">
        <w:rPr>
          <w:rFonts w:ascii="Times New Roman" w:eastAsia="Times New Roman" w:hAnsi="Times New Roman" w:cs="Times New Roman"/>
          <w:sz w:val="24"/>
          <w:szCs w:val="24"/>
        </w:rPr>
        <w:t xml:space="preserve">rapid, </w:t>
      </w:r>
      <w:r w:rsidR="00F47FC4">
        <w:rPr>
          <w:rFonts w:ascii="Times New Roman" w:eastAsia="Times New Roman" w:hAnsi="Times New Roman" w:cs="Times New Roman"/>
          <w:sz w:val="24"/>
          <w:szCs w:val="24"/>
        </w:rPr>
        <w:lastRenderedPageBreak/>
        <w:t xml:space="preserve">robust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1A4402">
        <w:rPr>
          <w:rFonts w:ascii="Times New Roman" w:eastAsia="Times New Roman" w:hAnsi="Times New Roman" w:cs="Times New Roman"/>
          <w:sz w:val="24"/>
          <w:szCs w:val="24"/>
        </w:rPr>
        <w:t>dissemination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77777777" w:rsidR="00995D87" w:rsidRDefault="00F9178A"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GB" w:eastAsia="en-GB"/>
        </w:rPr>
        <w:lastRenderedPageBreak/>
        <w:drawing>
          <wp:inline distT="0" distB="0" distL="0" distR="0" wp14:anchorId="5AF0198B" wp14:editId="7E29B29D">
            <wp:extent cx="5766435" cy="3844290"/>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579" cy="3852386"/>
                    </a:xfrm>
                    <a:prstGeom prst="rect">
                      <a:avLst/>
                    </a:prstGeom>
                    <a:noFill/>
                    <a:ln>
                      <a:noFill/>
                    </a:ln>
                  </pic:spPr>
                </pic:pic>
              </a:graphicData>
            </a:graphic>
          </wp:inline>
        </w:drawing>
      </w:r>
    </w:p>
    <w:p w14:paraId="3656A10C" w14:textId="475A8EAC" w:rsidR="00F9178A"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Proportional increase in OA climate change publications (</w:t>
      </w:r>
      <w:commentRangeStart w:id="78"/>
      <w:commentRangeStart w:id="79"/>
      <w:r>
        <w:rPr>
          <w:rFonts w:ascii="Times New Roman" w:eastAsia="Times New Roman" w:hAnsi="Times New Roman" w:cs="Times New Roman"/>
          <w:sz w:val="24"/>
          <w:szCs w:val="24"/>
        </w:rPr>
        <w:t xml:space="preserve">black </w:t>
      </w:r>
      <w:commentRangeEnd w:id="78"/>
      <w:r w:rsidR="00785B78">
        <w:rPr>
          <w:rStyle w:val="CommentReference"/>
        </w:rPr>
        <w:commentReference w:id="78"/>
      </w:r>
      <w:commentRangeEnd w:id="79"/>
      <w:r w:rsidR="00EA519E">
        <w:rPr>
          <w:rStyle w:val="CommentReference"/>
        </w:rPr>
        <w:commentReference w:id="79"/>
      </w:r>
      <w:r>
        <w:rPr>
          <w:rFonts w:ascii="Times New Roman" w:eastAsia="Times New Roman" w:hAnsi="Times New Roman" w:cs="Times New Roman"/>
          <w:sz w:val="24"/>
          <w:szCs w:val="24"/>
        </w:rPr>
        <w:t>line) and across four journal impact factor categories (coloured lines; bins from ‘</w:t>
      </w:r>
      <w:commentRangeStart w:id="80"/>
      <w:r>
        <w:rPr>
          <w:rFonts w:ascii="Times New Roman" w:eastAsia="Times New Roman" w:hAnsi="Times New Roman" w:cs="Times New Roman"/>
          <w:sz w:val="24"/>
          <w:szCs w:val="24"/>
        </w:rPr>
        <w:t>low</w:t>
      </w:r>
      <w:commentRangeEnd w:id="80"/>
      <w:r w:rsidR="00C10F96">
        <w:rPr>
          <w:rStyle w:val="CommentReference"/>
        </w:rPr>
        <w:commentReference w:id="80"/>
      </w:r>
      <w:r>
        <w:rPr>
          <w:rFonts w:ascii="Times New Roman" w:eastAsia="Times New Roman" w:hAnsi="Times New Roman" w:cs="Times New Roman"/>
          <w:sz w:val="24"/>
          <w:szCs w:val="24"/>
        </w:rPr>
        <w:t>’ to ‘very high’ separated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w:t>
      </w:r>
      <w:commentRangeStart w:id="81"/>
      <w:commentRangeStart w:id="82"/>
      <w:r>
        <w:rPr>
          <w:rFonts w:ascii="Times New Roman" w:eastAsia="Times New Roman" w:hAnsi="Times New Roman" w:cs="Times New Roman"/>
          <w:sz w:val="24"/>
          <w:szCs w:val="24"/>
        </w:rPr>
        <w:t>Publications were ex</w:t>
      </w:r>
      <w:r w:rsidR="006B4262">
        <w:rPr>
          <w:rFonts w:ascii="Times New Roman" w:eastAsia="Times New Roman" w:hAnsi="Times New Roman" w:cs="Times New Roman"/>
          <w:sz w:val="24"/>
          <w:szCs w:val="24"/>
        </w:rPr>
        <w:t>tracted from Scopus (</w:t>
      </w:r>
      <w:ins w:id="83" w:author="James Robinson" w:date="2018-04-28T16:06:00Z">
        <w:r w:rsidR="005E7A9B">
          <w:rPr>
            <w:rFonts w:ascii="Times New Roman" w:eastAsia="Times New Roman" w:hAnsi="Times New Roman" w:cs="Times New Roman"/>
            <w:sz w:val="24"/>
            <w:szCs w:val="24"/>
          </w:rPr>
          <w:fldChar w:fldCharType="begin"/>
        </w:r>
        <w:r w:rsidR="005E7A9B">
          <w:rPr>
            <w:rFonts w:ascii="Times New Roman" w:eastAsia="Times New Roman" w:hAnsi="Times New Roman" w:cs="Times New Roman"/>
            <w:sz w:val="24"/>
            <w:szCs w:val="24"/>
          </w:rPr>
          <w:instrText xml:space="preserve"> HYPERLINK "http://www.scopus.com/" </w:instrText>
        </w:r>
        <w:r w:rsidR="005E7A9B">
          <w:rPr>
            <w:rFonts w:ascii="Times New Roman" w:eastAsia="Times New Roman" w:hAnsi="Times New Roman" w:cs="Times New Roman"/>
            <w:sz w:val="24"/>
            <w:szCs w:val="24"/>
          </w:rPr>
        </w:r>
        <w:r w:rsidR="005E7A9B">
          <w:rPr>
            <w:rFonts w:ascii="Times New Roman" w:eastAsia="Times New Roman" w:hAnsi="Times New Roman" w:cs="Times New Roman"/>
            <w:sz w:val="24"/>
            <w:szCs w:val="24"/>
          </w:rPr>
          <w:fldChar w:fldCharType="separate"/>
        </w:r>
        <w:r w:rsidR="006B4262" w:rsidRPr="005E7A9B">
          <w:rPr>
            <w:rStyle w:val="Hyperlink"/>
            <w:rFonts w:ascii="Times New Roman" w:eastAsia="Times New Roman" w:hAnsi="Times New Roman" w:cs="Times New Roman"/>
            <w:sz w:val="24"/>
            <w:szCs w:val="24"/>
          </w:rPr>
          <w:t>www.scopus.com</w:t>
        </w:r>
        <w:r w:rsidR="005E7A9B">
          <w:rPr>
            <w:rFonts w:ascii="Times New Roman" w:eastAsia="Times New Roman" w:hAnsi="Times New Roman" w:cs="Times New Roman"/>
            <w:sz w:val="24"/>
            <w:szCs w:val="24"/>
          </w:rPr>
          <w:fldChar w:fldCharType="end"/>
        </w:r>
      </w:ins>
      <w:r>
        <w:rPr>
          <w:rFonts w:ascii="Times New Roman" w:eastAsia="Times New Roman" w:hAnsi="Times New Roman" w:cs="Times New Roman"/>
          <w:sz w:val="24"/>
          <w:szCs w:val="24"/>
        </w:rPr>
        <w:t xml:space="preserve">) </w:t>
      </w:r>
      <w:commentRangeEnd w:id="81"/>
      <w:r w:rsidR="000D42F5">
        <w:rPr>
          <w:rStyle w:val="CommentReference"/>
        </w:rPr>
        <w:commentReference w:id="81"/>
      </w:r>
      <w:commentRangeEnd w:id="82"/>
      <w:r w:rsidR="00F84CCF">
        <w:rPr>
          <w:rStyle w:val="CommentReference"/>
        </w:rPr>
        <w:commentReference w:id="82"/>
      </w:r>
      <w:r>
        <w:rPr>
          <w:rFonts w:ascii="Times New Roman" w:eastAsia="Times New Roman" w:hAnsi="Times New Roman" w:cs="Times New Roman"/>
          <w:sz w:val="24"/>
          <w:szCs w:val="24"/>
        </w:rPr>
        <w:t>for articles and reviews published between 2007-2016 containing the term “climat* change” in title, abstract</w:t>
      </w:r>
      <w:r w:rsidR="00B44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keywords. 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Impact </w:t>
      </w:r>
      <w:r w:rsidR="0069504E">
        <w:rPr>
          <w:rFonts w:ascii="Times New Roman" w:eastAsia="Times New Roman" w:hAnsi="Times New Roman" w:cs="Times New Roman"/>
          <w:sz w:val="24"/>
          <w:szCs w:val="24"/>
        </w:rPr>
        <w:t xml:space="preserve">factors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D74AB">
        <w:rPr>
          <w:rFonts w:ascii="Times New Roman" w:eastAsia="Times New Roman" w:hAnsi="Times New Roman" w:cs="Times New Roman"/>
          <w:sz w:val="24"/>
          <w:szCs w:val="24"/>
        </w:rPr>
        <w:t>www.scimagojr.com</w:t>
      </w:r>
      <w:r w:rsidR="00EF4508">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rang</w:t>
      </w:r>
      <w:r w:rsidR="006A064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from 0.14 to 18.13.</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4836C4B8" w:rsidR="006D2F93" w:rsidRDefault="006A064A" w:rsidP="00F9178A">
      <w:pPr>
        <w:pStyle w:val="Normal1"/>
        <w:spacing w:line="480" w:lineRule="auto"/>
        <w:rPr>
          <w:rFonts w:ascii="Times New Roman" w:eastAsia="Times New Roman" w:hAnsi="Times New Roman" w:cs="Times New Roman"/>
          <w:b/>
          <w:sz w:val="24"/>
          <w:szCs w:val="24"/>
        </w:rPr>
      </w:pPr>
      <w:r w:rsidRPr="009C5FF4">
        <w:rPr>
          <w:rFonts w:ascii="Times New Roman" w:eastAsia="Times New Roman" w:hAnsi="Times New Roman" w:cs="Times New Roman"/>
          <w:b/>
          <w:noProof/>
          <w:sz w:val="24"/>
          <w:szCs w:val="24"/>
          <w:lang w:val="en-GB" w:eastAsia="en-GB"/>
        </w:rPr>
        <w:lastRenderedPageBreak/>
        <w:drawing>
          <wp:inline distT="0" distB="0" distL="0" distR="0" wp14:anchorId="7BDEEC4A" wp14:editId="5C44B11C">
            <wp:extent cx="6007100" cy="1501775"/>
            <wp:effectExtent l="0" t="0" r="0" b="0"/>
            <wp:docPr id="5" name="Picture 5" descr="../Documents/git_repos/open-climate-change/figure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git_repos/open-climate-change/figures/Figure2.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8626" cy="1502157"/>
                    </a:xfrm>
                    <a:prstGeom prst="rect">
                      <a:avLst/>
                    </a:prstGeom>
                    <a:noFill/>
                    <a:ln>
                      <a:noFill/>
                    </a:ln>
                  </pic:spPr>
                </pic:pic>
              </a:graphicData>
            </a:graphic>
          </wp:inline>
        </w:drawing>
      </w:r>
    </w:p>
    <w:p w14:paraId="02D1F137" w14:textId="68B95347" w:rsidR="00995D87" w:rsidRDefault="00F9178A" w:rsidP="00F9178A">
      <w:pPr>
        <w:pStyle w:val="Normal1"/>
        <w:spacing w:line="480" w:lineRule="auto"/>
        <w:rPr>
          <w:rFonts w:ascii="Times New Roman" w:eastAsia="Times New Roman" w:hAnsi="Times New Roman" w:cs="Times New Roman"/>
          <w:sz w:val="24"/>
          <w:szCs w:val="24"/>
        </w:rPr>
      </w:pPr>
      <w:commentRangeStart w:id="84"/>
      <w:r>
        <w:rPr>
          <w:rFonts w:ascii="Times New Roman" w:eastAsia="Times New Roman" w:hAnsi="Times New Roman" w:cs="Times New Roman"/>
          <w:b/>
          <w:sz w:val="24"/>
          <w:szCs w:val="24"/>
        </w:rPr>
        <w:t>Figure</w:t>
      </w:r>
      <w:commentRangeEnd w:id="84"/>
      <w:r w:rsidR="00F94F85">
        <w:rPr>
          <w:rStyle w:val="CommentReference"/>
        </w:rPr>
        <w:commentReference w:id="84"/>
      </w:r>
      <w:r>
        <w:rPr>
          <w:rFonts w:ascii="Times New Roman" w:eastAsia="Times New Roman" w:hAnsi="Times New Roman" w:cs="Times New Roman"/>
          <w:b/>
          <w:sz w:val="24"/>
          <w:szCs w:val="24"/>
        </w:rPr>
        <w:t xml:space="preserv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w:t>
      </w:r>
      <w:commentRangeStart w:id="85"/>
      <w:commentRangeStart w:id="86"/>
      <w:r>
        <w:rPr>
          <w:rFonts w:ascii="Times New Roman" w:eastAsia="Times New Roman" w:hAnsi="Times New Roman" w:cs="Times New Roman"/>
          <w:sz w:val="24"/>
          <w:szCs w:val="24"/>
        </w:rPr>
        <w:t xml:space="preserve">predicted </w:t>
      </w:r>
      <w:commentRangeEnd w:id="85"/>
      <w:r w:rsidR="000D42F5">
        <w:rPr>
          <w:rStyle w:val="CommentReference"/>
        </w:rPr>
        <w:commentReference w:id="85"/>
      </w:r>
      <w:commentRangeEnd w:id="86"/>
      <w:r w:rsidR="00EC1B83">
        <w:rPr>
          <w:rStyle w:val="CommentReference"/>
        </w:rPr>
        <w:commentReference w:id="86"/>
      </w:r>
      <w:r>
        <w:rPr>
          <w:rFonts w:ascii="Times New Roman" w:eastAsia="Times New Roman" w:hAnsi="Times New Roman" w:cs="Times New Roman"/>
          <w:sz w:val="24"/>
          <w:szCs w:val="24"/>
        </w:rPr>
        <w:t xml:space="preserve">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mentions (d) in four impact factor categories, controlling for effects of publication year and journal on citations/mentions. Dashed lines are mean citations/mentions controlling for impact factor, year and journal. Citations were extracted from Scopus for the same studies in Figure 1. News, twitter and policy mentions were extracted from Altmetric (</w:t>
      </w:r>
      <w:r w:rsidR="006B4262" w:rsidRPr="007D74AB">
        <w:rPr>
          <w:rFonts w:ascii="Times New Roman" w:eastAsia="Times New Roman" w:hAnsi="Times New Roman" w:cs="Times New Roman"/>
          <w:sz w:val="24"/>
          <w:szCs w:val="24"/>
        </w:rPr>
        <w:t>www.almetric.com</w:t>
      </w:r>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Figure 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impact factor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1"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49D3B8F9"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Tokunaga K, Pittman J, Yagi N, ?sterblom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Hampton SE, Anderson S, Bagby SC et al. (2015)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2"/>
      <w:footerReference w:type="default" r:id="rId13"/>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s Cisneros" w:date="2018-04-23T14:36:00Z" w:initials="AC">
    <w:p w14:paraId="6F2827DC" w14:textId="11AB36F5" w:rsidR="000D42F5" w:rsidRDefault="000D42F5">
      <w:pPr>
        <w:pStyle w:val="CommentText"/>
      </w:pPr>
      <w:r>
        <w:rPr>
          <w:rStyle w:val="CommentReference"/>
        </w:rPr>
        <w:annotationRef/>
      </w:r>
      <w:r>
        <w:t xml:space="preserve">Nice! You’ve got a lot of great data and insights, but I’d suggest </w:t>
      </w:r>
      <w:r w:rsidR="00CE69FD">
        <w:t xml:space="preserve">improving the flow a bit. Maybe you can organize around an outline like: </w:t>
      </w:r>
    </w:p>
    <w:p w14:paraId="70681D4F" w14:textId="33474D73" w:rsidR="00CE69FD" w:rsidRDefault="00CE69FD">
      <w:pPr>
        <w:pStyle w:val="CommentText"/>
      </w:pPr>
    </w:p>
    <w:p w14:paraId="5172F6CA" w14:textId="1F1E47BE" w:rsidR="00CE69FD" w:rsidRDefault="00CE69FD">
      <w:pPr>
        <w:pStyle w:val="CommentText"/>
      </w:pPr>
      <w:r>
        <w:t xml:space="preserve">1. This is why climate change issues need more collaboration and open knowledge. </w:t>
      </w:r>
    </w:p>
    <w:p w14:paraId="3EAB6626" w14:textId="1AD2159B" w:rsidR="00CE69FD" w:rsidRDefault="00CE69FD">
      <w:pPr>
        <w:pStyle w:val="CommentText"/>
      </w:pPr>
    </w:p>
    <w:p w14:paraId="0893A44B" w14:textId="6E6063BF" w:rsidR="00CE69FD" w:rsidRDefault="00CE69FD">
      <w:pPr>
        <w:pStyle w:val="CommentText"/>
      </w:pPr>
      <w:r>
        <w:t xml:space="preserve">2. In that context, this is what OS helps with and these are the forms it can take, and its limitations and potential issues (brief). </w:t>
      </w:r>
    </w:p>
    <w:p w14:paraId="6B010149" w14:textId="2D67576D" w:rsidR="00CE69FD" w:rsidRDefault="00CE69FD">
      <w:pPr>
        <w:pStyle w:val="CommentText"/>
      </w:pPr>
    </w:p>
    <w:p w14:paraId="7091AF76" w14:textId="7F3BABBA" w:rsidR="00CE69FD" w:rsidRDefault="00CE69FD">
      <w:pPr>
        <w:pStyle w:val="CommentText"/>
      </w:pPr>
      <w:r>
        <w:t xml:space="preserve">3. Here’s the evidence that OS really does have benefits over closed science. </w:t>
      </w:r>
    </w:p>
    <w:p w14:paraId="2F380571" w14:textId="0ACA1DB1" w:rsidR="00CE69FD" w:rsidRDefault="00CE69FD">
      <w:pPr>
        <w:pStyle w:val="CommentText"/>
      </w:pPr>
    </w:p>
    <w:p w14:paraId="06E1D510" w14:textId="1AAE6367" w:rsidR="00CE69FD" w:rsidRDefault="00CE69FD">
      <w:pPr>
        <w:pStyle w:val="CommentText"/>
      </w:pPr>
      <w:r>
        <w:t xml:space="preserve">4. This is how OS contributes to real-world outcomes related climate change, here are other things that we can do to strengthen OS and beyond OS (expand a bit on the limitations, solutions, and end on a high note). </w:t>
      </w:r>
    </w:p>
    <w:p w14:paraId="7E3C48A4" w14:textId="350D697A" w:rsidR="00CE69FD" w:rsidRDefault="00CE69FD">
      <w:pPr>
        <w:pStyle w:val="CommentText"/>
      </w:pPr>
    </w:p>
    <w:p w14:paraId="35F634A3" w14:textId="77777777" w:rsidR="00A56059" w:rsidRDefault="00A56059">
      <w:pPr>
        <w:pStyle w:val="CommentText"/>
      </w:pPr>
    </w:p>
    <w:p w14:paraId="455D824F" w14:textId="75D0A0E6" w:rsidR="00CE69FD" w:rsidRDefault="00A56059">
      <w:pPr>
        <w:pStyle w:val="CommentText"/>
      </w:pPr>
      <w:r>
        <w:t>The key is to pick the points (1 or 2)</w:t>
      </w:r>
      <w:r w:rsidR="00CE69FD">
        <w:t xml:space="preserve"> you want people to remembe</w:t>
      </w:r>
      <w:r>
        <w:t xml:space="preserve">r, and spend the rest of the paper hammering it home. </w:t>
      </w:r>
    </w:p>
    <w:p w14:paraId="7E58FCAA" w14:textId="77777777" w:rsidR="00CE69FD" w:rsidRDefault="00CE69FD">
      <w:pPr>
        <w:pStyle w:val="CommentText"/>
      </w:pPr>
    </w:p>
    <w:p w14:paraId="5E942F55" w14:textId="7E3C7B64" w:rsidR="00CE69FD" w:rsidRDefault="00CE69FD">
      <w:pPr>
        <w:pStyle w:val="CommentText"/>
      </w:pPr>
      <w:r>
        <w:t>In this case the main unanswered question</w:t>
      </w:r>
      <w:r w:rsidR="00A56059">
        <w:t>s</w:t>
      </w:r>
      <w:r>
        <w:t xml:space="preserve"> for me were, ok, I love the data and you convinced me that OA has real benefits</w:t>
      </w:r>
      <w:r w:rsidR="00A56059">
        <w:t>, but 1) what is the real benefit for climate outcomes? And 2) how can we use OS to involve more people in developing countries (since they’re most at risk)?</w:t>
      </w:r>
    </w:p>
    <w:p w14:paraId="647141FE" w14:textId="3806094E" w:rsidR="00CE69FD" w:rsidRDefault="00CE69FD">
      <w:pPr>
        <w:pStyle w:val="CommentText"/>
      </w:pPr>
    </w:p>
    <w:p w14:paraId="5A9FD52B" w14:textId="77777777" w:rsidR="00CE69FD" w:rsidRDefault="00CE69FD">
      <w:pPr>
        <w:pStyle w:val="CommentText"/>
      </w:pPr>
    </w:p>
  </w:comment>
  <w:comment w:id="1" w:author="James Robinson" w:date="2018-04-28T16:02:00Z" w:initials="JR">
    <w:p w14:paraId="56B6F9D6" w14:textId="15599B17" w:rsidR="004115C9" w:rsidRDefault="004115C9">
      <w:pPr>
        <w:pStyle w:val="CommentText"/>
      </w:pPr>
      <w:r>
        <w:rPr>
          <w:rStyle w:val="CommentReference"/>
        </w:rPr>
        <w:annotationRef/>
      </w:r>
      <w:r>
        <w:t>NG: Seems very broad – see my comments below. Perhaps fine if you define better below. At present I had to wait for figure legends to see what the scope of the literature search was.</w:t>
      </w:r>
    </w:p>
  </w:comment>
  <w:comment w:id="7" w:author="James Robinson" w:date="2018-04-28T15:50:00Z" w:initials="JR">
    <w:p w14:paraId="0DBBD3AF" w14:textId="10C02FCB" w:rsidR="00DE571B" w:rsidRDefault="00DE571B">
      <w:pPr>
        <w:pStyle w:val="CommentText"/>
      </w:pPr>
      <w:r>
        <w:rPr>
          <w:rStyle w:val="CommentReference"/>
        </w:rPr>
        <w:annotationRef/>
      </w:r>
      <w:r w:rsidR="0033550D">
        <w:t>I think we m</w:t>
      </w:r>
      <w:r>
        <w:t>ake this a distinct point about importance for developing countries</w:t>
      </w:r>
    </w:p>
  </w:comment>
  <w:comment w:id="6" w:author="Andres Cisneros" w:date="2018-04-23T13:58:00Z" w:initials="AC">
    <w:p w14:paraId="43F8947C" w14:textId="16714E1C" w:rsidR="00785B78" w:rsidRDefault="00785B78">
      <w:pPr>
        <w:pStyle w:val="CommentText"/>
      </w:pPr>
      <w:r>
        <w:rPr>
          <w:rStyle w:val="CommentReference"/>
        </w:rPr>
        <w:annotationRef/>
      </w:r>
      <w:r>
        <w:t xml:space="preserve">I think you have to be more specific about the benefits. If everything was published in PLoS, would the global community be further ahead in solving climate change? What does OS facilitate? </w:t>
      </w:r>
    </w:p>
  </w:comment>
  <w:comment w:id="8" w:author="James Robinson" w:date="2018-04-28T16:03:00Z" w:initials="JR">
    <w:p w14:paraId="6DFB230A" w14:textId="14F4060C" w:rsidR="004115C9" w:rsidRDefault="004115C9">
      <w:pPr>
        <w:pStyle w:val="CommentText"/>
      </w:pPr>
      <w:r>
        <w:rPr>
          <w:rStyle w:val="CommentReference"/>
        </w:rPr>
        <w:annotationRef/>
      </w:r>
      <w:r>
        <w:t>NG: Perhaps move last in sentence – most self-serving of the 3 examples.</w:t>
      </w:r>
    </w:p>
  </w:comment>
  <w:comment w:id="9" w:author="Andres Cisneros" w:date="2018-04-23T14:00:00Z" w:initials="AC">
    <w:p w14:paraId="1092DA84" w14:textId="1A8C2A75" w:rsidR="00785B78" w:rsidRDefault="00785B78">
      <w:pPr>
        <w:pStyle w:val="CommentText"/>
      </w:pPr>
      <w:r>
        <w:rPr>
          <w:rStyle w:val="CommentReference"/>
        </w:rPr>
        <w:annotationRef/>
      </w:r>
      <w:r>
        <w:t>I think you should start with this paragraph</w:t>
      </w:r>
    </w:p>
  </w:comment>
  <w:comment w:id="11" w:author="James Robinson" w:date="2018-04-28T16:08:00Z" w:initials="JR">
    <w:p w14:paraId="0862DDEC" w14:textId="57D9D7C8" w:rsidR="007A49E4" w:rsidRDefault="007A49E4">
      <w:pPr>
        <w:pStyle w:val="CommentText"/>
      </w:pPr>
      <w:r>
        <w:rPr>
          <w:rStyle w:val="CommentReference"/>
        </w:rPr>
        <w:annotationRef/>
      </w:r>
      <w:r>
        <w:t>Cool with that. Nick suggested similar.</w:t>
      </w:r>
    </w:p>
  </w:comment>
  <w:comment w:id="10" w:author="James Robinson" w:date="2018-04-28T16:03:00Z" w:initials="JR">
    <w:p w14:paraId="16F20C84" w14:textId="77777777" w:rsidR="004115C9" w:rsidRDefault="004115C9" w:rsidP="004115C9">
      <w:pPr>
        <w:pStyle w:val="CommentText"/>
      </w:pPr>
      <w:r>
        <w:rPr>
          <w:rStyle w:val="CommentReference"/>
        </w:rPr>
        <w:annotationRef/>
      </w:r>
      <w:r>
        <w:t xml:space="preserve">NG: So is the scope about the impacts of climate change, or the science of climate change itself too (i.e. emissions, warming rates etc…), or both of the above. I think you need to define the boundaries here. From figure 1 legend it seems it is very broad (i.e. any lit with climat* change in title). Should be explicit here about that. </w:t>
      </w:r>
    </w:p>
    <w:p w14:paraId="469E9CA7" w14:textId="5AE82576" w:rsidR="004115C9" w:rsidRDefault="004115C9">
      <w:pPr>
        <w:pStyle w:val="CommentText"/>
      </w:pPr>
    </w:p>
  </w:comment>
  <w:comment w:id="12" w:author="James Robinson" w:date="2018-04-28T15:53:00Z" w:initials="JR">
    <w:p w14:paraId="77651134" w14:textId="281AE646" w:rsidR="00DE571B" w:rsidRDefault="00DE571B">
      <w:pPr>
        <w:pStyle w:val="CommentText"/>
      </w:pPr>
      <w:r>
        <w:rPr>
          <w:rStyle w:val="CommentReference"/>
        </w:rPr>
        <w:annotationRef/>
      </w:r>
      <w:r>
        <w:t>CF: Maybe add something about how climate change is unqiuely transdisciplinary due to its broad impacts relative to other areas of study</w:t>
      </w:r>
    </w:p>
  </w:comment>
  <w:comment w:id="17" w:author="James Robinson" w:date="2018-04-28T15:54:00Z" w:initials="JR">
    <w:p w14:paraId="513C9B7E" w14:textId="575553A8" w:rsidR="00DE571B" w:rsidRDefault="00DE571B">
      <w:pPr>
        <w:pStyle w:val="CommentText"/>
      </w:pPr>
      <w:r>
        <w:rPr>
          <w:rStyle w:val="CommentReference"/>
        </w:rPr>
        <w:annotationRef/>
      </w:r>
      <w:r>
        <w:t>Suggest changing this to a more unusual OS practice – sharing data?</w:t>
      </w:r>
    </w:p>
  </w:comment>
  <w:comment w:id="19" w:author="James Robinson" w:date="2018-04-28T16:03:00Z" w:initials="JR">
    <w:p w14:paraId="5FF7C79A" w14:textId="189603A4" w:rsidR="004115C9" w:rsidRDefault="004115C9">
      <w:pPr>
        <w:pStyle w:val="CommentText"/>
      </w:pPr>
      <w:r>
        <w:rPr>
          <w:rStyle w:val="CommentReference"/>
        </w:rPr>
        <w:annotationRef/>
      </w:r>
      <w:r>
        <w:t>NG: Again, be explicit about how defining / bounding this (e.g. have search term here)</w:t>
      </w:r>
    </w:p>
  </w:comment>
  <w:comment w:id="23" w:author="James Robinson" w:date="2018-04-28T16:03:00Z" w:initials="JR">
    <w:p w14:paraId="64EAD0FF" w14:textId="723799A1" w:rsidR="004115C9" w:rsidRDefault="004115C9">
      <w:pPr>
        <w:pStyle w:val="CommentText"/>
      </w:pPr>
      <w:r>
        <w:rPr>
          <w:rStyle w:val="CommentReference"/>
        </w:rPr>
        <w:annotationRef/>
      </w:r>
      <w:r>
        <w:t>NG: Can you give the IF cut offs that the low, medium, high &amp; very high categories correspond to?</w:t>
      </w:r>
    </w:p>
  </w:comment>
  <w:comment w:id="24" w:author="James Robinson" w:date="2018-04-28T16:14:00Z" w:initials="JR">
    <w:p w14:paraId="40960ED4" w14:textId="7B71BA8F" w:rsidR="00590418" w:rsidRDefault="00590418">
      <w:pPr>
        <w:pStyle w:val="CommentText"/>
      </w:pPr>
      <w:r>
        <w:rPr>
          <w:rStyle w:val="CommentReference"/>
        </w:rPr>
        <w:annotationRef/>
      </w:r>
      <w:r>
        <w:t>I’ve added this</w:t>
      </w:r>
    </w:p>
  </w:comment>
  <w:comment w:id="31" w:author="James Robinson" w:date="2018-04-28T16:13:00Z" w:initials="JR">
    <w:p w14:paraId="7D6391CE" w14:textId="67803A6D" w:rsidR="00EA3734" w:rsidRDefault="00EA3734">
      <w:pPr>
        <w:pStyle w:val="CommentText"/>
      </w:pPr>
      <w:r>
        <w:rPr>
          <w:rStyle w:val="CommentReference"/>
        </w:rPr>
        <w:annotationRef/>
      </w:r>
      <w:r>
        <w:t>Lot of people will have a problem with IF = 2 being a high impact journal. Should we redefine these?</w:t>
      </w:r>
    </w:p>
  </w:comment>
  <w:comment w:id="35" w:author="James Robinson" w:date="2018-04-28T16:03:00Z" w:initials="JR">
    <w:p w14:paraId="3A18E793" w14:textId="121156C2" w:rsidR="004115C9" w:rsidRDefault="004115C9">
      <w:pPr>
        <w:pStyle w:val="CommentText"/>
      </w:pPr>
      <w:r>
        <w:rPr>
          <w:rStyle w:val="CommentReference"/>
        </w:rPr>
        <w:annotationRef/>
      </w:r>
      <w:r>
        <w:t>NG: You can tell us – what prop of OA pubs in these groups are from those 2 journals?</w:t>
      </w:r>
    </w:p>
  </w:comment>
  <w:comment w:id="37" w:author="James Robinson" w:date="2018-04-28T16:04:00Z" w:initials="JR">
    <w:p w14:paraId="573178EF" w14:textId="75ED6211" w:rsidR="00355020" w:rsidRDefault="00355020">
      <w:pPr>
        <w:pStyle w:val="CommentText"/>
      </w:pPr>
      <w:r>
        <w:rPr>
          <w:rStyle w:val="CommentReference"/>
        </w:rPr>
        <w:annotationRef/>
      </w:r>
      <w:r>
        <w:t>NG: Perhaps compare to journals like PNAS , as more on a parr with Nat Comms. Nature and Science a cut above. I.e. I can see someone choosing Nat Comms over PNAS, but not over Nature if their study had the legs</w:t>
      </w:r>
    </w:p>
  </w:comment>
  <w:comment w:id="38" w:author="James Robinson" w:date="2018-04-28T15:55:00Z" w:initials="JR">
    <w:p w14:paraId="3F049075" w14:textId="6E86266E" w:rsidR="00DE571B" w:rsidRDefault="00DE571B">
      <w:pPr>
        <w:pStyle w:val="CommentText"/>
      </w:pPr>
      <w:r>
        <w:rPr>
          <w:rStyle w:val="CommentReference"/>
        </w:rPr>
        <w:annotationRef/>
      </w:r>
      <w:r>
        <w:t>CF: Might be touched on later in ms but could be interesting to suggest granting agencies weight open access pubs more highly given societal benefits of OA. Not really sure how to structure that argument though</w:t>
      </w:r>
    </w:p>
  </w:comment>
  <w:comment w:id="39" w:author="Andres Cisneros" w:date="2018-04-23T14:08:00Z" w:initials="AC">
    <w:p w14:paraId="70EA89AE" w14:textId="77777777" w:rsidR="00785B78" w:rsidRDefault="00785B78" w:rsidP="00507FB5">
      <w:pPr>
        <w:pStyle w:val="CommentText"/>
      </w:pPr>
      <w:r>
        <w:rPr>
          <w:rStyle w:val="CommentReference"/>
        </w:rPr>
        <w:annotationRef/>
      </w:r>
      <w:r>
        <w:t xml:space="preserve">There is an additional connection you might want to make, regarding access for researchers in smaller institutions or developing countries. </w:t>
      </w:r>
    </w:p>
    <w:p w14:paraId="70B0D4BD" w14:textId="77777777" w:rsidR="00785B78" w:rsidRDefault="00785B78" w:rsidP="00507FB5">
      <w:pPr>
        <w:pStyle w:val="CommentText"/>
      </w:pPr>
    </w:p>
    <w:p w14:paraId="477CCA9D" w14:textId="4ADE52AB" w:rsidR="00785B78" w:rsidRDefault="00785B78" w:rsidP="00507FB5">
      <w:pPr>
        <w:pStyle w:val="CommentText"/>
      </w:pPr>
      <w:r>
        <w:t>OA is great because anyone can read it (obviously), but there’s a big cost for the authors. So, whereas a researcher in a developing country is able to eventually access a closed paper (through researchgate or an email to a colleague or the authors), they would find it much more difficult to publish in these OA journals themselves. The science that gets the most citations would therefore still be biased towards authors that can pay to increase access to their papers</w:t>
      </w:r>
    </w:p>
  </w:comment>
  <w:comment w:id="40" w:author="Andres Cisneros" w:date="2018-04-23T14:10:00Z" w:initials="AC">
    <w:p w14:paraId="20898448" w14:textId="0A29318D" w:rsidR="00785B78" w:rsidRDefault="00785B78">
      <w:pPr>
        <w:pStyle w:val="CommentText"/>
      </w:pPr>
      <w:r>
        <w:rPr>
          <w:rStyle w:val="CommentReference"/>
        </w:rPr>
        <w:annotationRef/>
      </w:r>
      <w:r>
        <w:t xml:space="preserve">This raises an interesting point, that the reason these journals are historically “high-impact” is partly their connections with media that will then share results. As social media takes over, that model may be increasingly outdated, as you can see in Fig 2 B and C. </w:t>
      </w:r>
    </w:p>
    <w:p w14:paraId="359A1462" w14:textId="77777777" w:rsidR="00785B78" w:rsidRDefault="00785B78">
      <w:pPr>
        <w:pStyle w:val="CommentText"/>
      </w:pPr>
    </w:p>
    <w:p w14:paraId="57EBD1AA" w14:textId="7D5532A8" w:rsidR="00785B78" w:rsidRDefault="00785B78">
      <w:pPr>
        <w:pStyle w:val="CommentText"/>
      </w:pPr>
      <w:r>
        <w:t xml:space="preserve">The counter is that more things might be shared without strict peer-review, which is a valid point, except for the fact that no scientist really believes that academic rigor is the only consideration for the big journals. We might have a situation where, in part, journals are high impact because they’re in the news, and they’re in the news because they’re high impact. </w:t>
      </w:r>
    </w:p>
  </w:comment>
  <w:comment w:id="41" w:author="Andres Cisneros" w:date="2018-04-23T14:14:00Z" w:initials="AC">
    <w:p w14:paraId="789F36C4" w14:textId="28AB8055" w:rsidR="00785B78" w:rsidRDefault="00785B78">
      <w:pPr>
        <w:pStyle w:val="CommentText"/>
      </w:pPr>
      <w:r>
        <w:rPr>
          <w:rStyle w:val="CommentReference"/>
        </w:rPr>
        <w:annotationRef/>
      </w:r>
      <w:r>
        <w:t xml:space="preserve">This is a great point, a lot of people don’t realize that people in policy have no more access to (or often, knowledge of) academic literature than the general public. </w:t>
      </w:r>
    </w:p>
  </w:comment>
  <w:comment w:id="42" w:author="James Robinson" w:date="2018-04-28T15:55:00Z" w:initials="JR">
    <w:p w14:paraId="264FF77F" w14:textId="4AEA655C" w:rsidR="00DE571B" w:rsidRDefault="00DE571B">
      <w:pPr>
        <w:pStyle w:val="CommentText"/>
      </w:pPr>
      <w:r>
        <w:rPr>
          <w:rStyle w:val="CommentReference"/>
        </w:rPr>
        <w:annotationRef/>
      </w:r>
      <w:r>
        <w:t>CF: Feel as though you need to comment on inverse trend between citations and impact factor in policy docs. That’s really weird…</w:t>
      </w:r>
    </w:p>
    <w:p w14:paraId="6CE0B984" w14:textId="77777777" w:rsidR="008C5AB2" w:rsidRDefault="008C5AB2">
      <w:pPr>
        <w:pStyle w:val="CommentText"/>
      </w:pPr>
    </w:p>
    <w:p w14:paraId="549BF05D" w14:textId="122B87DE" w:rsidR="008C5AB2" w:rsidRDefault="008C5AB2">
      <w:pPr>
        <w:pStyle w:val="CommentText"/>
      </w:pPr>
      <w:r>
        <w:t>NG: Missing the interesting trend in Very High impact – closed takes over substantially</w:t>
      </w:r>
    </w:p>
  </w:comment>
  <w:comment w:id="43" w:author="Andres Cisneros" w:date="2018-04-23T14:15:00Z" w:initials="AC">
    <w:p w14:paraId="0F807506" w14:textId="4E93A729" w:rsidR="00785B78" w:rsidRDefault="00785B78">
      <w:pPr>
        <w:pStyle w:val="CommentText"/>
      </w:pPr>
      <w:r>
        <w:rPr>
          <w:rStyle w:val="CommentReference"/>
        </w:rPr>
        <w:annotationRef/>
      </w:r>
      <w:r>
        <w:t>Note though, the point about restricted access for authors from developing countries</w:t>
      </w:r>
    </w:p>
  </w:comment>
  <w:comment w:id="44" w:author="James Robinson" w:date="2018-04-28T15:55:00Z" w:initials="JR">
    <w:p w14:paraId="445964EE" w14:textId="2C33ABFE" w:rsidR="00DE571B" w:rsidRDefault="00DE571B">
      <w:pPr>
        <w:pStyle w:val="CommentText"/>
      </w:pPr>
      <w:r>
        <w:rPr>
          <w:rStyle w:val="CommentReference"/>
        </w:rPr>
        <w:annotationRef/>
      </w:r>
      <w:r>
        <w:t>CF: If the cited article suggests that this is due to underutilization in developing country’s management plans specifically I’d make that clearer. Otherwise fine as is</w:t>
      </w:r>
    </w:p>
    <w:p w14:paraId="7CAFAAD0" w14:textId="77777777" w:rsidR="00DE571B" w:rsidRDefault="00DE571B">
      <w:pPr>
        <w:pStyle w:val="CommentText"/>
      </w:pPr>
    </w:p>
    <w:p w14:paraId="03CDE8E3" w14:textId="53CEE260" w:rsidR="00DE571B" w:rsidRDefault="00DE571B">
      <w:pPr>
        <w:pStyle w:val="CommentText"/>
      </w:pPr>
      <w:r>
        <w:t>JR: This is what the cited article suggests. We could expand this para with a couple extra sentences digging into that point</w:t>
      </w:r>
    </w:p>
  </w:comment>
  <w:comment w:id="45" w:author="Andres Cisneros" w:date="2018-04-23T14:16:00Z" w:initials="AC">
    <w:p w14:paraId="341CB233" w14:textId="77AAB894" w:rsidR="00785B78" w:rsidRDefault="00785B78">
      <w:pPr>
        <w:pStyle w:val="CommentText"/>
      </w:pPr>
      <w:r>
        <w:rPr>
          <w:rStyle w:val="CommentReference"/>
        </w:rPr>
        <w:annotationRef/>
      </w:r>
      <w:r>
        <w:t>Not sure what you mean here</w:t>
      </w:r>
    </w:p>
  </w:comment>
  <w:comment w:id="46" w:author="Andres Cisneros" w:date="2018-04-23T14:17:00Z" w:initials="AC">
    <w:p w14:paraId="526C7816" w14:textId="77777777" w:rsidR="00785B78" w:rsidRDefault="00785B78">
      <w:pPr>
        <w:pStyle w:val="CommentText"/>
      </w:pPr>
      <w:r>
        <w:rPr>
          <w:rStyle w:val="CommentReference"/>
        </w:rPr>
        <w:annotationRef/>
      </w:r>
      <w:r>
        <w:t xml:space="preserve">Hang on though. You’re correctly saying that a lot of the impacts from CC will be felt in the developing world, but then that OS can help people from developed countries lead the way on adaptations. </w:t>
      </w:r>
    </w:p>
    <w:p w14:paraId="521D3FBA" w14:textId="77777777" w:rsidR="00785B78" w:rsidRDefault="00785B78">
      <w:pPr>
        <w:pStyle w:val="CommentText"/>
      </w:pPr>
    </w:p>
    <w:p w14:paraId="53C4C112" w14:textId="194A4A9E" w:rsidR="00785B78" w:rsidRDefault="00785B78">
      <w:pPr>
        <w:pStyle w:val="CommentText"/>
      </w:pPr>
      <w:r>
        <w:t xml:space="preserve">That’s kind of the opposite than one would hope for, no? </w:t>
      </w:r>
    </w:p>
  </w:comment>
  <w:comment w:id="47" w:author="James Robinson" w:date="2018-04-28T16:04:00Z" w:initials="JR">
    <w:p w14:paraId="5A13C83E" w14:textId="30BF1AB8" w:rsidR="00C10F96" w:rsidRDefault="00C10F96">
      <w:pPr>
        <w:pStyle w:val="CommentText"/>
      </w:pPr>
      <w:r>
        <w:rPr>
          <w:rStyle w:val="CommentReference"/>
        </w:rPr>
        <w:annotationRef/>
      </w:r>
      <w:r>
        <w:t>NG: You haven’t covered this part much – though I can see you do a fair bit in next paragraph. Could perhaps use a little more emphasis</w:t>
      </w:r>
    </w:p>
  </w:comment>
  <w:comment w:id="48" w:author="James Robinson" w:date="2018-04-28T16:04:00Z" w:initials="JR">
    <w:p w14:paraId="4ACED561" w14:textId="0A1A8016" w:rsidR="00C10F96" w:rsidRDefault="00C10F96">
      <w:pPr>
        <w:pStyle w:val="CommentText"/>
      </w:pPr>
      <w:r>
        <w:rPr>
          <w:rStyle w:val="CommentReference"/>
        </w:rPr>
        <w:annotationRef/>
      </w:r>
      <w:r>
        <w:t>NG: First mention of a “climate change research” discipline. What are the others. Again, the scope of the topic needs to be defined, or if it is incredibly broad – be explicit about that.</w:t>
      </w:r>
    </w:p>
  </w:comment>
  <w:comment w:id="51" w:author="Andres Cisneros" w:date="2018-04-23T14:20:00Z" w:initials="AC">
    <w:p w14:paraId="19F63CA7" w14:textId="77777777" w:rsidR="00785B78" w:rsidRDefault="00785B78">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11D96D60" w14:textId="77777777" w:rsidR="00785B78" w:rsidRDefault="00785B78">
      <w:pPr>
        <w:pStyle w:val="CommentText"/>
      </w:pPr>
    </w:p>
    <w:p w14:paraId="623D3191" w14:textId="0F3CE83B" w:rsidR="00785B78" w:rsidRDefault="00785B78">
      <w:pPr>
        <w:pStyle w:val="CommentText"/>
      </w:pPr>
      <w:r>
        <w:rPr>
          <w:color w:val="222222"/>
          <w:sz w:val="20"/>
          <w:szCs w:val="20"/>
          <w:shd w:val="clear" w:color="auto" w:fill="FFFFFF"/>
        </w:rPr>
        <w:t>Banobi, J. A., Branch, T. A., &amp; Hilborn, R. (2011). Do rebuttals affect future science?.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comment>
  <w:comment w:id="56" w:author="Andres Cisneros" w:date="2018-04-23T14:20:00Z" w:initials="AC">
    <w:p w14:paraId="04701B7B" w14:textId="77777777" w:rsidR="006B639C" w:rsidRDefault="006B639C" w:rsidP="006B639C">
      <w:pPr>
        <w:pStyle w:val="CommentText"/>
      </w:pPr>
      <w:r>
        <w:rPr>
          <w:rStyle w:val="CommentReference"/>
        </w:rPr>
        <w:annotationRef/>
      </w:r>
      <w:r>
        <w:t xml:space="preserve">This is important but perhaps idealistic. There’s a paper showing that even when studies are called out there’s not much change in others’ use of results </w:t>
      </w:r>
    </w:p>
    <w:p w14:paraId="5BDB0397" w14:textId="77777777" w:rsidR="006B639C" w:rsidRDefault="006B639C" w:rsidP="006B639C">
      <w:pPr>
        <w:pStyle w:val="CommentText"/>
      </w:pPr>
    </w:p>
    <w:p w14:paraId="7C25A3C0" w14:textId="77777777" w:rsidR="006B639C" w:rsidRDefault="006B639C" w:rsidP="006B639C">
      <w:pPr>
        <w:pStyle w:val="CommentText"/>
      </w:pPr>
      <w:r>
        <w:rPr>
          <w:color w:val="222222"/>
          <w:sz w:val="20"/>
          <w:szCs w:val="20"/>
          <w:shd w:val="clear" w:color="auto" w:fill="FFFFFF"/>
        </w:rPr>
        <w:t>Banobi, J. A., Branch, T. A., &amp; Hilborn, R. (2011). Do rebuttals affect future science?. </w:t>
      </w:r>
      <w:r>
        <w:rPr>
          <w:i/>
          <w:iCs/>
          <w:color w:val="222222"/>
          <w:sz w:val="20"/>
          <w:szCs w:val="20"/>
          <w:shd w:val="clear" w:color="auto" w:fill="FFFFFF"/>
        </w:rPr>
        <w:t>Ecosphere</w:t>
      </w:r>
      <w:r>
        <w:rPr>
          <w:color w:val="222222"/>
          <w:sz w:val="20"/>
          <w:szCs w:val="20"/>
          <w:shd w:val="clear" w:color="auto" w:fill="FFFFFF"/>
        </w:rPr>
        <w:t>, </w:t>
      </w:r>
      <w:r>
        <w:rPr>
          <w:i/>
          <w:iCs/>
          <w:color w:val="222222"/>
          <w:sz w:val="20"/>
          <w:szCs w:val="20"/>
          <w:shd w:val="clear" w:color="auto" w:fill="FFFFFF"/>
        </w:rPr>
        <w:t>2</w:t>
      </w:r>
      <w:r>
        <w:rPr>
          <w:color w:val="222222"/>
          <w:sz w:val="20"/>
          <w:szCs w:val="20"/>
          <w:shd w:val="clear" w:color="auto" w:fill="FFFFFF"/>
        </w:rPr>
        <w:t>(3), 1-11.</w:t>
      </w:r>
    </w:p>
  </w:comment>
  <w:comment w:id="59" w:author="Andres Cisneros" w:date="2018-04-23T14:24:00Z" w:initials="AC">
    <w:p w14:paraId="399B972D" w14:textId="77777777" w:rsidR="000C6B3E" w:rsidRDefault="000C6B3E" w:rsidP="000C6B3E">
      <w:pPr>
        <w:pStyle w:val="CommentText"/>
      </w:pPr>
      <w:r>
        <w:rPr>
          <w:rStyle w:val="CommentReference"/>
        </w:rPr>
        <w:annotationRef/>
      </w:r>
      <w:r>
        <w:t xml:space="preserve">Absolutely, and you should make this point more prominent. Have you read this? </w:t>
      </w:r>
    </w:p>
    <w:p w14:paraId="21037BCE" w14:textId="77777777" w:rsidR="000C6B3E" w:rsidRDefault="000C6B3E" w:rsidP="000C6B3E">
      <w:pPr>
        <w:pStyle w:val="CommentText"/>
      </w:pPr>
    </w:p>
    <w:p w14:paraId="1DB15B3D" w14:textId="77777777" w:rsidR="000C6B3E" w:rsidRDefault="000C6B3E" w:rsidP="000C6B3E">
      <w:pPr>
        <w:pStyle w:val="CommentText"/>
      </w:pPr>
      <w:r w:rsidRPr="00482AD5">
        <w:t>https://www.theguardian.com/science/2017/jun/27/profitable-business-scientific-publishing-bad-for-science</w:t>
      </w:r>
    </w:p>
  </w:comment>
  <w:comment w:id="70" w:author="Andres Cisneros" w:date="2018-04-23T14:23:00Z" w:initials="AC">
    <w:p w14:paraId="27995220" w14:textId="2FCD3BF9" w:rsidR="00785B78" w:rsidRDefault="00785B78">
      <w:pPr>
        <w:pStyle w:val="CommentText"/>
      </w:pPr>
      <w:r>
        <w:rPr>
          <w:rStyle w:val="CommentReference"/>
        </w:rPr>
        <w:annotationRef/>
      </w:r>
      <w:r>
        <w:t xml:space="preserve">I totally agree with this, but what about benefits for the corals or for managers? </w:t>
      </w:r>
    </w:p>
  </w:comment>
  <w:comment w:id="71" w:author="James Robinson" w:date="2018-04-28T15:58:00Z" w:initials="JR">
    <w:p w14:paraId="4D994B6C" w14:textId="17E81FB1" w:rsidR="00184C1E" w:rsidRDefault="00184C1E">
      <w:pPr>
        <w:pStyle w:val="CommentText"/>
      </w:pPr>
      <w:r>
        <w:rPr>
          <w:rStyle w:val="CommentReference"/>
        </w:rPr>
        <w:annotationRef/>
      </w:r>
      <w:r>
        <w:t>I think the benefits are implied, no? Better research = benefits to ecosystems. We don’t want to wade into that argument.</w:t>
      </w:r>
    </w:p>
  </w:comment>
  <w:comment w:id="77" w:author="Andres Cisneros" w:date="2018-04-23T14:24:00Z" w:initials="AC">
    <w:p w14:paraId="3EDE2DB0" w14:textId="77777777" w:rsidR="00785B78" w:rsidRDefault="00785B78">
      <w:pPr>
        <w:pStyle w:val="CommentText"/>
      </w:pPr>
      <w:r>
        <w:rPr>
          <w:rStyle w:val="CommentReference"/>
        </w:rPr>
        <w:annotationRef/>
      </w:r>
      <w:r>
        <w:t xml:space="preserve">Absolutely, and you should make this point more prominent. Have you read this? </w:t>
      </w:r>
    </w:p>
    <w:p w14:paraId="116A9E68" w14:textId="77777777" w:rsidR="00785B78" w:rsidRDefault="00785B78">
      <w:pPr>
        <w:pStyle w:val="CommentText"/>
      </w:pPr>
    </w:p>
    <w:p w14:paraId="649FFEE6" w14:textId="26231002" w:rsidR="00785B78" w:rsidRDefault="00785B78">
      <w:pPr>
        <w:pStyle w:val="CommentText"/>
      </w:pPr>
      <w:r w:rsidRPr="00482AD5">
        <w:t>https://www.theguardian.com/science/2017/jun/27/profitable-business-scientific-publishing-bad-for-science</w:t>
      </w:r>
    </w:p>
  </w:comment>
  <w:comment w:id="78" w:author="Andres Cisneros" w:date="2018-04-23T14:25:00Z" w:initials="AC">
    <w:p w14:paraId="7FBD9AF9" w14:textId="00D26C91" w:rsidR="00785B78" w:rsidRDefault="00785B78">
      <w:pPr>
        <w:pStyle w:val="CommentText"/>
      </w:pPr>
      <w:r>
        <w:rPr>
          <w:rStyle w:val="CommentReference"/>
        </w:rPr>
        <w:annotationRef/>
      </w:r>
      <w:r>
        <w:t>You should probably include this in the legend. It might look sleeker if you label each line (“Low Impact”, etc.) and delete the legend</w:t>
      </w:r>
    </w:p>
  </w:comment>
  <w:comment w:id="79" w:author="James Robinson" w:date="2018-04-28T16:07:00Z" w:initials="JR">
    <w:p w14:paraId="009934BD" w14:textId="5BAB237C" w:rsidR="00EA519E" w:rsidRDefault="00EA519E">
      <w:pPr>
        <w:pStyle w:val="CommentText"/>
      </w:pPr>
      <w:r>
        <w:rPr>
          <w:rStyle w:val="CommentReference"/>
        </w:rPr>
        <w:annotationRef/>
      </w:r>
      <w:r>
        <w:t>Agree, I like that – just having lines labelled but no legend.</w:t>
      </w:r>
    </w:p>
  </w:comment>
  <w:comment w:id="80" w:author="James Robinson" w:date="2018-04-28T16:05:00Z" w:initials="JR">
    <w:p w14:paraId="37F93E43" w14:textId="47BF277D" w:rsidR="00C10F96" w:rsidRDefault="00C10F96">
      <w:pPr>
        <w:pStyle w:val="CommentText"/>
      </w:pPr>
      <w:r>
        <w:t xml:space="preserve">NG: </w:t>
      </w:r>
      <w:r>
        <w:rPr>
          <w:rStyle w:val="CommentReference"/>
        </w:rPr>
        <w:annotationRef/>
      </w:r>
      <w:r w:rsidRPr="00C10F96">
        <w:annotationRef/>
      </w:r>
      <w:r w:rsidRPr="00C10F96">
        <w:t>Can you give the IF cut offs that the quantiles correspond to.</w:t>
      </w:r>
    </w:p>
  </w:comment>
  <w:comment w:id="81" w:author="Andres Cisneros" w:date="2018-04-23T14:27:00Z" w:initials="AC">
    <w:p w14:paraId="48F8ACB3" w14:textId="27149160" w:rsidR="000D42F5" w:rsidRDefault="000D42F5">
      <w:pPr>
        <w:pStyle w:val="CommentText"/>
      </w:pPr>
      <w:r>
        <w:rPr>
          <w:rStyle w:val="CommentReference"/>
        </w:rPr>
        <w:annotationRef/>
      </w:r>
      <w:r>
        <w:t xml:space="preserve">I think this is fine, but have had reviewers ask to explain why a particular repository over others </w:t>
      </w:r>
    </w:p>
  </w:comment>
  <w:comment w:id="82" w:author="James Robinson" w:date="2018-04-28T16:06:00Z" w:initials="JR">
    <w:p w14:paraId="42E17AB8" w14:textId="3ADDC1AA" w:rsidR="00F84CCF" w:rsidRDefault="00F84CCF">
      <w:pPr>
        <w:pStyle w:val="CommentText"/>
      </w:pPr>
      <w:r>
        <w:rPr>
          <w:rStyle w:val="CommentReference"/>
        </w:rPr>
        <w:annotationRef/>
      </w:r>
      <w:r>
        <w:t>Meh don’t think this is a problem</w:t>
      </w:r>
    </w:p>
  </w:comment>
  <w:comment w:id="84" w:author="James Robinson" w:date="2018-04-28T16:01:00Z" w:initials="JR">
    <w:p w14:paraId="39A175B7" w14:textId="230320DE" w:rsidR="00A16841" w:rsidRDefault="00F94F85">
      <w:pPr>
        <w:pStyle w:val="CommentText"/>
      </w:pPr>
      <w:r>
        <w:rPr>
          <w:rStyle w:val="CommentReference"/>
        </w:rPr>
        <w:annotationRef/>
      </w:r>
      <w:r>
        <w:t>Cam wondered about Cis on this – just went back to look why we don’t have those. Reason is GLMM</w:t>
      </w:r>
      <w:r w:rsidR="00A16841">
        <w:t xml:space="preserve"> has not figured out reliable Cis…don’t need to say this but thought I’d mention it so we remember for the future.</w:t>
      </w:r>
    </w:p>
  </w:comment>
  <w:comment w:id="85" w:author="Andres Cisneros" w:date="2018-04-23T14:35:00Z" w:initials="AC">
    <w:p w14:paraId="192EF9EE" w14:textId="04F0D323" w:rsidR="000D42F5" w:rsidRPr="000D42F5" w:rsidRDefault="000D42F5">
      <w:pPr>
        <w:pStyle w:val="CommentText"/>
        <w:rPr>
          <w:lang w:val="en-US"/>
        </w:rPr>
      </w:pPr>
      <w:r>
        <w:rPr>
          <w:rStyle w:val="CommentReference"/>
        </w:rPr>
        <w:annotationRef/>
      </w:r>
      <w:r>
        <w:t xml:space="preserve">Why not use the actual mean? Like boxplots with the data? </w:t>
      </w:r>
    </w:p>
  </w:comment>
  <w:comment w:id="86" w:author="James Robinson" w:date="2018-04-28T16:07:00Z" w:initials="JR">
    <w:p w14:paraId="6E50D456" w14:textId="08C514CC" w:rsidR="00EC1B83" w:rsidRDefault="00EC1B83">
      <w:pPr>
        <w:pStyle w:val="CommentText"/>
      </w:pPr>
      <w:r>
        <w:rPr>
          <w:rStyle w:val="CommentReference"/>
        </w:rPr>
        <w:annotationRef/>
      </w:r>
      <w:r>
        <w:t>I think we are good on this – we are correcting for unbalanced closed/OA publications through time and IF. Don’t think this needs saying.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9FD52B" w15:done="0"/>
  <w15:commentEx w15:paraId="56B6F9D6" w15:done="0"/>
  <w15:commentEx w15:paraId="0DBBD3AF" w15:done="0"/>
  <w15:commentEx w15:paraId="43F8947C" w15:done="0"/>
  <w15:commentEx w15:paraId="6DFB230A" w15:done="0"/>
  <w15:commentEx w15:paraId="1092DA84" w15:done="0"/>
  <w15:commentEx w15:paraId="0862DDEC" w15:paraIdParent="1092DA84" w15:done="0"/>
  <w15:commentEx w15:paraId="469E9CA7" w15:done="0"/>
  <w15:commentEx w15:paraId="77651134" w15:done="0"/>
  <w15:commentEx w15:paraId="513C9B7E" w15:done="0"/>
  <w15:commentEx w15:paraId="5FF7C79A" w15:done="0"/>
  <w15:commentEx w15:paraId="64EAD0FF" w15:done="0"/>
  <w15:commentEx w15:paraId="40960ED4" w15:paraIdParent="64EAD0FF" w15:done="0"/>
  <w15:commentEx w15:paraId="7D6391CE" w15:done="0"/>
  <w15:commentEx w15:paraId="3A18E793" w15:done="0"/>
  <w15:commentEx w15:paraId="573178EF" w15:done="0"/>
  <w15:commentEx w15:paraId="3F049075" w15:done="0"/>
  <w15:commentEx w15:paraId="477CCA9D" w15:done="0"/>
  <w15:commentEx w15:paraId="57EBD1AA" w15:done="0"/>
  <w15:commentEx w15:paraId="789F36C4" w15:done="0"/>
  <w15:commentEx w15:paraId="549BF05D" w15:done="0"/>
  <w15:commentEx w15:paraId="0F807506" w15:done="0"/>
  <w15:commentEx w15:paraId="03CDE8E3" w15:done="0"/>
  <w15:commentEx w15:paraId="341CB233" w15:done="0"/>
  <w15:commentEx w15:paraId="53C4C112" w15:done="0"/>
  <w15:commentEx w15:paraId="5A13C83E" w15:done="0"/>
  <w15:commentEx w15:paraId="4ACED561" w15:done="0"/>
  <w15:commentEx w15:paraId="623D3191" w15:done="0"/>
  <w15:commentEx w15:paraId="7C25A3C0" w15:done="0"/>
  <w15:commentEx w15:paraId="1DB15B3D" w15:done="0"/>
  <w15:commentEx w15:paraId="27995220" w15:done="0"/>
  <w15:commentEx w15:paraId="4D994B6C" w15:paraIdParent="27995220" w15:done="0"/>
  <w15:commentEx w15:paraId="649FFEE6" w15:done="0"/>
  <w15:commentEx w15:paraId="7FBD9AF9" w15:done="0"/>
  <w15:commentEx w15:paraId="009934BD" w15:paraIdParent="7FBD9AF9" w15:done="0"/>
  <w15:commentEx w15:paraId="37F93E43" w15:done="0"/>
  <w15:commentEx w15:paraId="48F8ACB3" w15:done="0"/>
  <w15:commentEx w15:paraId="42E17AB8" w15:paraIdParent="48F8ACB3" w15:done="0"/>
  <w15:commentEx w15:paraId="39A175B7" w15:done="0"/>
  <w15:commentEx w15:paraId="192EF9EE" w15:done="0"/>
  <w15:commentEx w15:paraId="6E50D456" w15:paraIdParent="192EF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A8CBB" w14:textId="77777777" w:rsidR="00355B9A" w:rsidRDefault="00355B9A" w:rsidP="004B7591">
      <w:pPr>
        <w:spacing w:line="240" w:lineRule="auto"/>
      </w:pPr>
      <w:r>
        <w:separator/>
      </w:r>
    </w:p>
  </w:endnote>
  <w:endnote w:type="continuationSeparator" w:id="0">
    <w:p w14:paraId="5CA6F487" w14:textId="77777777" w:rsidR="00355B9A" w:rsidRDefault="00355B9A"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402" w14:textId="77777777" w:rsidR="00785B78" w:rsidRDefault="00785B78">
    <w:pPr>
      <w:pStyle w:val="Footer"/>
      <w:framePr w:wrap="none" w:vAnchor="text" w:hAnchor="margin" w:xAlign="right" w:y="1"/>
      <w:rPr>
        <w:ins w:id="87" w:author="James Robinson" w:date="2018-04-12T16:05:00Z"/>
        <w:rStyle w:val="PageNumber"/>
      </w:rPr>
      <w:pPrChange w:id="88" w:author="James Robinson" w:date="2018-04-12T16:05:00Z">
        <w:pPr>
          <w:pStyle w:val="Footer"/>
        </w:pPr>
      </w:pPrChange>
    </w:pPr>
    <w:ins w:id="89" w:author="James Robinson" w:date="2018-04-12T16:05:00Z">
      <w:r>
        <w:rPr>
          <w:rStyle w:val="PageNumber"/>
        </w:rPr>
        <w:fldChar w:fldCharType="begin"/>
      </w:r>
      <w:r>
        <w:rPr>
          <w:rStyle w:val="PageNumber"/>
        </w:rPr>
        <w:instrText xml:space="preserve">PAGE  </w:instrText>
      </w:r>
      <w:r>
        <w:rPr>
          <w:rStyle w:val="PageNumber"/>
        </w:rPr>
        <w:fldChar w:fldCharType="end"/>
      </w:r>
    </w:ins>
  </w:p>
  <w:p w14:paraId="24E973AD" w14:textId="77777777" w:rsidR="00785B78" w:rsidRDefault="00785B78">
    <w:pPr>
      <w:pStyle w:val="Footer"/>
      <w:ind w:right="360"/>
      <w:pPrChange w:id="90"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C5744" w14:textId="77777777" w:rsidR="00785B78" w:rsidRDefault="00785B78" w:rsidP="009C5FF4">
    <w:pPr>
      <w:pStyle w:val="Footer"/>
      <w:framePr w:wrap="none" w:vAnchor="text" w:hAnchor="margin" w:xAlign="right" w:y="1"/>
      <w:rPr>
        <w:ins w:id="91" w:author="James Robinson" w:date="2018-04-12T16:05:00Z"/>
        <w:rStyle w:val="PageNumber"/>
      </w:rPr>
    </w:pPr>
    <w:ins w:id="92" w:author="James Robinson" w:date="2018-04-12T16:05:00Z">
      <w:r>
        <w:rPr>
          <w:rStyle w:val="PageNumber"/>
        </w:rPr>
        <w:fldChar w:fldCharType="begin"/>
      </w:r>
      <w:r>
        <w:rPr>
          <w:rStyle w:val="PageNumber"/>
        </w:rPr>
        <w:instrText xml:space="preserve">PAGE  </w:instrText>
      </w:r>
    </w:ins>
    <w:r>
      <w:rPr>
        <w:rStyle w:val="PageNumber"/>
      </w:rPr>
      <w:fldChar w:fldCharType="separate"/>
    </w:r>
    <w:r w:rsidR="00590418">
      <w:rPr>
        <w:rStyle w:val="PageNumber"/>
        <w:noProof/>
      </w:rPr>
      <w:t>1</w:t>
    </w:r>
    <w:ins w:id="93" w:author="James Robinson" w:date="2018-04-12T16:05:00Z">
      <w:r>
        <w:rPr>
          <w:rStyle w:val="PageNumber"/>
        </w:rPr>
        <w:fldChar w:fldCharType="end"/>
      </w:r>
    </w:ins>
  </w:p>
  <w:p w14:paraId="5949C7D6" w14:textId="77777777" w:rsidR="00785B78" w:rsidRDefault="00785B78"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6712EC" w14:textId="77777777" w:rsidR="00355B9A" w:rsidRDefault="00355B9A" w:rsidP="004B7591">
      <w:pPr>
        <w:spacing w:line="240" w:lineRule="auto"/>
      </w:pPr>
      <w:r>
        <w:separator/>
      </w:r>
    </w:p>
  </w:footnote>
  <w:footnote w:type="continuationSeparator" w:id="0">
    <w:p w14:paraId="5AFBC8A0" w14:textId="77777777" w:rsidR="00355B9A" w:rsidRDefault="00355B9A"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Cisneros">
    <w15:presenceInfo w15:providerId="Windows Live" w15:userId="88020d927231b61d"/>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5D87"/>
    <w:rsid w:val="00025835"/>
    <w:rsid w:val="00030630"/>
    <w:rsid w:val="000B4835"/>
    <w:rsid w:val="000C5A61"/>
    <w:rsid w:val="000C6B3E"/>
    <w:rsid w:val="000D42F5"/>
    <w:rsid w:val="000E60E1"/>
    <w:rsid w:val="000F2BF9"/>
    <w:rsid w:val="00116E12"/>
    <w:rsid w:val="00147F27"/>
    <w:rsid w:val="001506FB"/>
    <w:rsid w:val="00173E69"/>
    <w:rsid w:val="00184C1E"/>
    <w:rsid w:val="001A4402"/>
    <w:rsid w:val="001D7D80"/>
    <w:rsid w:val="001F2C1D"/>
    <w:rsid w:val="00274F04"/>
    <w:rsid w:val="002B5958"/>
    <w:rsid w:val="002C170D"/>
    <w:rsid w:val="002F4CC2"/>
    <w:rsid w:val="00305A5C"/>
    <w:rsid w:val="00334102"/>
    <w:rsid w:val="00334474"/>
    <w:rsid w:val="0033550D"/>
    <w:rsid w:val="003525B4"/>
    <w:rsid w:val="00352FA9"/>
    <w:rsid w:val="00355020"/>
    <w:rsid w:val="00355B9A"/>
    <w:rsid w:val="003866F8"/>
    <w:rsid w:val="004115C9"/>
    <w:rsid w:val="00411D9C"/>
    <w:rsid w:val="004263C6"/>
    <w:rsid w:val="00453DEC"/>
    <w:rsid w:val="00456B54"/>
    <w:rsid w:val="004764B4"/>
    <w:rsid w:val="00482AD5"/>
    <w:rsid w:val="00491394"/>
    <w:rsid w:val="004B7591"/>
    <w:rsid w:val="004E6A90"/>
    <w:rsid w:val="004F31CD"/>
    <w:rsid w:val="00507FB5"/>
    <w:rsid w:val="005124B0"/>
    <w:rsid w:val="005144AE"/>
    <w:rsid w:val="00533C02"/>
    <w:rsid w:val="00540F23"/>
    <w:rsid w:val="005510DA"/>
    <w:rsid w:val="00590418"/>
    <w:rsid w:val="00595438"/>
    <w:rsid w:val="005C4BC9"/>
    <w:rsid w:val="005D659D"/>
    <w:rsid w:val="005D6AC6"/>
    <w:rsid w:val="005E7A9B"/>
    <w:rsid w:val="005F2C89"/>
    <w:rsid w:val="00627FBE"/>
    <w:rsid w:val="00665C5F"/>
    <w:rsid w:val="00684DA7"/>
    <w:rsid w:val="00692478"/>
    <w:rsid w:val="0069504E"/>
    <w:rsid w:val="006A064A"/>
    <w:rsid w:val="006B4262"/>
    <w:rsid w:val="006B484C"/>
    <w:rsid w:val="006B639C"/>
    <w:rsid w:val="006C19BE"/>
    <w:rsid w:val="006D2C1F"/>
    <w:rsid w:val="006D2F93"/>
    <w:rsid w:val="00714E1D"/>
    <w:rsid w:val="0074485C"/>
    <w:rsid w:val="00785B78"/>
    <w:rsid w:val="00794A00"/>
    <w:rsid w:val="007A3FD9"/>
    <w:rsid w:val="007A49E4"/>
    <w:rsid w:val="007B1138"/>
    <w:rsid w:val="007B76D3"/>
    <w:rsid w:val="007D74AB"/>
    <w:rsid w:val="00861C8F"/>
    <w:rsid w:val="00891828"/>
    <w:rsid w:val="008A55DD"/>
    <w:rsid w:val="008A730E"/>
    <w:rsid w:val="008C1D74"/>
    <w:rsid w:val="008C5AB2"/>
    <w:rsid w:val="008E7840"/>
    <w:rsid w:val="00915D10"/>
    <w:rsid w:val="0094683F"/>
    <w:rsid w:val="009505A6"/>
    <w:rsid w:val="00980DEF"/>
    <w:rsid w:val="009829DE"/>
    <w:rsid w:val="0098404A"/>
    <w:rsid w:val="009939D0"/>
    <w:rsid w:val="00994CCB"/>
    <w:rsid w:val="00995D87"/>
    <w:rsid w:val="00996830"/>
    <w:rsid w:val="009C2058"/>
    <w:rsid w:val="009C5365"/>
    <w:rsid w:val="009C5FF4"/>
    <w:rsid w:val="009F1A9A"/>
    <w:rsid w:val="009F4991"/>
    <w:rsid w:val="009F7145"/>
    <w:rsid w:val="00A01472"/>
    <w:rsid w:val="00A16841"/>
    <w:rsid w:val="00A2346B"/>
    <w:rsid w:val="00A45866"/>
    <w:rsid w:val="00A45D20"/>
    <w:rsid w:val="00A56059"/>
    <w:rsid w:val="00A907EA"/>
    <w:rsid w:val="00AC0434"/>
    <w:rsid w:val="00AD26B2"/>
    <w:rsid w:val="00B3658A"/>
    <w:rsid w:val="00B406A2"/>
    <w:rsid w:val="00B44CD4"/>
    <w:rsid w:val="00B61D93"/>
    <w:rsid w:val="00B77DB4"/>
    <w:rsid w:val="00B84E93"/>
    <w:rsid w:val="00B90E18"/>
    <w:rsid w:val="00BA2626"/>
    <w:rsid w:val="00BB06DC"/>
    <w:rsid w:val="00C10F96"/>
    <w:rsid w:val="00C17201"/>
    <w:rsid w:val="00C4211C"/>
    <w:rsid w:val="00C57B38"/>
    <w:rsid w:val="00C61652"/>
    <w:rsid w:val="00C637FB"/>
    <w:rsid w:val="00C74BB1"/>
    <w:rsid w:val="00C914B1"/>
    <w:rsid w:val="00C967B8"/>
    <w:rsid w:val="00CA384F"/>
    <w:rsid w:val="00CB4F15"/>
    <w:rsid w:val="00CE69FD"/>
    <w:rsid w:val="00D03A20"/>
    <w:rsid w:val="00D11B00"/>
    <w:rsid w:val="00D1416F"/>
    <w:rsid w:val="00D25763"/>
    <w:rsid w:val="00D330FF"/>
    <w:rsid w:val="00D56765"/>
    <w:rsid w:val="00D63C5D"/>
    <w:rsid w:val="00D75AFF"/>
    <w:rsid w:val="00DC0D15"/>
    <w:rsid w:val="00DC1626"/>
    <w:rsid w:val="00DD08DA"/>
    <w:rsid w:val="00DE267A"/>
    <w:rsid w:val="00DE571B"/>
    <w:rsid w:val="00DF1A5B"/>
    <w:rsid w:val="00DF6A8D"/>
    <w:rsid w:val="00DF708E"/>
    <w:rsid w:val="00E8442A"/>
    <w:rsid w:val="00E85FC5"/>
    <w:rsid w:val="00E916B1"/>
    <w:rsid w:val="00E96472"/>
    <w:rsid w:val="00EA3734"/>
    <w:rsid w:val="00EA519E"/>
    <w:rsid w:val="00EC1B83"/>
    <w:rsid w:val="00EC5A8F"/>
    <w:rsid w:val="00ED3A8D"/>
    <w:rsid w:val="00EE0C10"/>
    <w:rsid w:val="00EE0DBE"/>
    <w:rsid w:val="00EE6D8D"/>
    <w:rsid w:val="00EF4508"/>
    <w:rsid w:val="00F0557D"/>
    <w:rsid w:val="00F0660F"/>
    <w:rsid w:val="00F07FAF"/>
    <w:rsid w:val="00F314B2"/>
    <w:rsid w:val="00F47FC4"/>
    <w:rsid w:val="00F50727"/>
    <w:rsid w:val="00F521D8"/>
    <w:rsid w:val="00F553DB"/>
    <w:rsid w:val="00F65773"/>
    <w:rsid w:val="00F84CCF"/>
    <w:rsid w:val="00F9178A"/>
    <w:rsid w:val="00F94F85"/>
    <w:rsid w:val="00F96C12"/>
    <w:rsid w:val="00FB01A0"/>
    <w:rsid w:val="00FB5AED"/>
    <w:rsid w:val="00FD31D2"/>
    <w:rsid w:val="00FE6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ithub.com/travistai2/open-science-c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E81D6-60F6-3948-84D0-5B6A05FB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2945</Words>
  <Characters>16787</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Robinson</cp:lastModifiedBy>
  <cp:revision>18</cp:revision>
  <dcterms:created xsi:type="dcterms:W3CDTF">2018-04-28T15:06:00Z</dcterms:created>
  <dcterms:modified xsi:type="dcterms:W3CDTF">2018-04-28T15:14:00Z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