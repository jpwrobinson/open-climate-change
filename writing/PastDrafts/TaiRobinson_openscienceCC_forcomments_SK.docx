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Advancing </w:t>
      </w:r>
      <w:commentRangeStart w:id="0"/>
      <w:r>
        <w:rPr>
          <w:rFonts w:ascii="Times New Roman" w:eastAsia="Times New Roman" w:hAnsi="Times New Roman" w:cs="Times New Roman"/>
          <w:b/>
          <w:sz w:val="24"/>
          <w:szCs w:val="24"/>
        </w:rPr>
        <w:t xml:space="preserve">climate change </w:t>
      </w:r>
      <w:commentRangeEnd w:id="0"/>
      <w:r w:rsidR="006F5B14">
        <w:rPr>
          <w:rStyle w:val="CommentReference"/>
        </w:rPr>
        <w:commentReference w:id="0"/>
      </w:r>
      <w:r>
        <w:rPr>
          <w:rFonts w:ascii="Times New Roman" w:eastAsia="Times New Roman" w:hAnsi="Times New Roman" w:cs="Times New Roman"/>
          <w:b/>
          <w:sz w:val="24"/>
          <w:szCs w:val="24"/>
        </w:rPr>
        <w:t xml:space="preserve">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Pr>
          <w:rFonts w:ascii="Times New Roman" w:eastAsia="Times New Roman" w:hAnsi="Times New Roman" w:cs="Times New Roman"/>
          <w:color w:val="1155CC"/>
          <w:sz w:val="24"/>
          <w:szCs w:val="24"/>
          <w:u w:val="single"/>
        </w:rPr>
        <w:t>ttai2@alumni.uwo.ca</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commentRangeStart w:id="1"/>
      <w:r>
        <w:rPr>
          <w:rFonts w:ascii="Times New Roman" w:eastAsia="Times New Roman" w:hAnsi="Times New Roman" w:cs="Times New Roman"/>
          <w:b/>
          <w:sz w:val="24"/>
          <w:szCs w:val="24"/>
        </w:rPr>
        <w:t>Abstract</w:t>
      </w:r>
      <w:commentRangeEnd w:id="1"/>
      <w:r w:rsidR="006F5B14">
        <w:rPr>
          <w:rStyle w:val="CommentReference"/>
        </w:rPr>
        <w:commentReference w:id="1"/>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855CB1C" w:rsidR="00BB33AC" w:rsidRDefault="009A2667"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c</w:t>
      </w:r>
      <w:r w:rsidR="00CB3BB3">
        <w:rPr>
          <w:rFonts w:ascii="Times New Roman" w:eastAsia="Times New Roman" w:hAnsi="Times New Roman" w:cs="Times New Roman"/>
          <w:b/>
          <w:sz w:val="24"/>
          <w:szCs w:val="24"/>
        </w:rPr>
        <w:t xml:space="preserve">limate change </w:t>
      </w:r>
      <w:r>
        <w:rPr>
          <w:rFonts w:ascii="Times New Roman" w:eastAsia="Times New Roman" w:hAnsi="Times New Roman" w:cs="Times New Roman"/>
          <w:b/>
          <w:sz w:val="24"/>
          <w:szCs w:val="24"/>
        </w:rPr>
        <w:t xml:space="preserve">science requires interdisciplinary research that </w:t>
      </w:r>
      <w:r w:rsidR="00E91142">
        <w:rPr>
          <w:rFonts w:ascii="Times New Roman" w:eastAsia="Times New Roman" w:hAnsi="Times New Roman" w:cs="Times New Roman"/>
          <w:b/>
          <w:sz w:val="24"/>
          <w:szCs w:val="24"/>
        </w:rPr>
        <w:t xml:space="preserve">is rapidly conducted and widely </w:t>
      </w:r>
      <w:r>
        <w:rPr>
          <w:rFonts w:ascii="Times New Roman" w:eastAsia="Times New Roman" w:hAnsi="Times New Roman" w:cs="Times New Roman"/>
          <w:b/>
          <w:sz w:val="24"/>
          <w:szCs w:val="24"/>
        </w:rPr>
        <w:t xml:space="preserve">disseminated. </w:t>
      </w:r>
      <w:r w:rsidR="0054640E">
        <w:rPr>
          <w:rFonts w:ascii="Times New Roman" w:eastAsia="Times New Roman" w:hAnsi="Times New Roman" w:cs="Times New Roman"/>
          <w:b/>
          <w:sz w:val="24"/>
          <w:szCs w:val="24"/>
        </w:rPr>
        <w:t>W</w:t>
      </w:r>
      <w:r w:rsidR="00CB3BB3">
        <w:rPr>
          <w:rFonts w:ascii="Times New Roman" w:eastAsia="Times New Roman" w:hAnsi="Times New Roman" w:cs="Times New Roman"/>
          <w:b/>
          <w:sz w:val="24"/>
          <w:szCs w:val="24"/>
        </w:rPr>
        <w:t>e argue</w:t>
      </w:r>
      <w:r w:rsidR="0054640E">
        <w:rPr>
          <w:rFonts w:ascii="Times New Roman" w:eastAsia="Times New Roman" w:hAnsi="Times New Roman" w:cs="Times New Roman"/>
          <w:b/>
          <w:sz w:val="24"/>
          <w:szCs w:val="24"/>
        </w:rPr>
        <w:t xml:space="preserve"> that these goals</w:t>
      </w:r>
      <w:r w:rsidR="00CB3BB3">
        <w:rPr>
          <w:rFonts w:ascii="Times New Roman" w:eastAsia="Times New Roman" w:hAnsi="Times New Roman" w:cs="Times New Roman"/>
          <w:b/>
          <w:sz w:val="24"/>
          <w:szCs w:val="24"/>
        </w:rPr>
        <w:t xml:space="preserve"> </w:t>
      </w:r>
      <w:r w:rsidR="008B6E34">
        <w:rPr>
          <w:rFonts w:ascii="Times New Roman" w:eastAsia="Times New Roman" w:hAnsi="Times New Roman" w:cs="Times New Roman"/>
          <w:b/>
          <w:sz w:val="24"/>
          <w:szCs w:val="24"/>
        </w:rPr>
        <w:t>can be achieved by adopting</w:t>
      </w:r>
      <w:r w:rsidR="00CB3BB3">
        <w:rPr>
          <w:rFonts w:ascii="Times New Roman" w:eastAsia="Times New Roman" w:hAnsi="Times New Roman" w:cs="Times New Roman"/>
          <w:b/>
          <w:sz w:val="24"/>
          <w:szCs w:val="24"/>
        </w:rPr>
        <w:t xml:space="preserve"> o</w:t>
      </w:r>
      <w:r w:rsidR="00DE571B">
        <w:rPr>
          <w:rFonts w:ascii="Times New Roman" w:eastAsia="Times New Roman" w:hAnsi="Times New Roman" w:cs="Times New Roman"/>
          <w:b/>
          <w:sz w:val="24"/>
          <w:szCs w:val="24"/>
        </w:rPr>
        <w:t xml:space="preserve">pen science (OS) </w:t>
      </w:r>
      <w:r w:rsidR="008B6E34">
        <w:rPr>
          <w:rFonts w:ascii="Times New Roman" w:eastAsia="Times New Roman" w:hAnsi="Times New Roman" w:cs="Times New Roman"/>
          <w:b/>
          <w:sz w:val="24"/>
          <w:szCs w:val="24"/>
        </w:rPr>
        <w:t>practices</w:t>
      </w:r>
      <w:r w:rsidR="00BB7F8E">
        <w:rPr>
          <w:rFonts w:ascii="Times New Roman" w:eastAsia="Times New Roman" w:hAnsi="Times New Roman" w:cs="Times New Roman"/>
          <w:b/>
          <w:sz w:val="24"/>
          <w:szCs w:val="24"/>
        </w:rPr>
        <w:t xml:space="preserve">. </w:t>
      </w:r>
      <w:r w:rsidR="00CB3BB3">
        <w:rPr>
          <w:rFonts w:ascii="Times New Roman" w:eastAsia="Times New Roman" w:hAnsi="Times New Roman" w:cs="Times New Roman"/>
          <w:b/>
          <w:sz w:val="24"/>
          <w:szCs w:val="24"/>
        </w:rPr>
        <w:t>Citation</w:t>
      </w:r>
      <w:r w:rsidR="00BB7F8E">
        <w:rPr>
          <w:rFonts w:ascii="Times New Roman" w:eastAsia="Times New Roman" w:hAnsi="Times New Roman" w:cs="Times New Roman"/>
          <w:b/>
          <w:sz w:val="24"/>
          <w:szCs w:val="24"/>
        </w:rPr>
        <w:t>s</w:t>
      </w:r>
      <w:r w:rsidR="00E767A5">
        <w:rPr>
          <w:rFonts w:ascii="Times New Roman" w:eastAsia="Times New Roman" w:hAnsi="Times New Roman" w:cs="Times New Roman"/>
          <w:b/>
          <w:sz w:val="24"/>
          <w:szCs w:val="24"/>
        </w:rPr>
        <w:t xml:space="preserve"> and </w:t>
      </w:r>
      <w:proofErr w:type="spellStart"/>
      <w:r w:rsidR="00E767A5">
        <w:rPr>
          <w:rFonts w:ascii="Times New Roman" w:eastAsia="Times New Roman" w:hAnsi="Times New Roman" w:cs="Times New Roman"/>
          <w:b/>
          <w:sz w:val="24"/>
          <w:szCs w:val="24"/>
        </w:rPr>
        <w:t>a</w:t>
      </w:r>
      <w:r w:rsidR="00CB3BB3">
        <w:rPr>
          <w:rFonts w:ascii="Times New Roman" w:eastAsia="Times New Roman" w:hAnsi="Times New Roman" w:cs="Times New Roman"/>
          <w:b/>
          <w:sz w:val="24"/>
          <w:szCs w:val="24"/>
        </w:rPr>
        <w:t>l</w:t>
      </w:r>
      <w:r w:rsidR="00BB7F8E">
        <w:rPr>
          <w:rFonts w:ascii="Times New Roman" w:eastAsia="Times New Roman" w:hAnsi="Times New Roman" w:cs="Times New Roman"/>
          <w:b/>
          <w:sz w:val="24"/>
          <w:szCs w:val="24"/>
        </w:rPr>
        <w:t>tmetrics</w:t>
      </w:r>
      <w:proofErr w:type="spellEnd"/>
      <w:r w:rsidR="00BB7F8E">
        <w:rPr>
          <w:rFonts w:ascii="Times New Roman" w:eastAsia="Times New Roman" w:hAnsi="Times New Roman" w:cs="Times New Roman"/>
          <w:b/>
          <w:sz w:val="24"/>
          <w:szCs w:val="24"/>
        </w:rPr>
        <w:t xml:space="preserve"> indicate that open access studies receive more</w:t>
      </w:r>
      <w:r w:rsidR="00BB33AC">
        <w:rPr>
          <w:rFonts w:ascii="Times New Roman" w:eastAsia="Times New Roman" w:hAnsi="Times New Roman" w:cs="Times New Roman"/>
          <w:b/>
          <w:sz w:val="24"/>
          <w:szCs w:val="24"/>
        </w:rPr>
        <w:t xml:space="preserve"> citation</w:t>
      </w:r>
      <w:r w:rsidR="00BB7F8E">
        <w:rPr>
          <w:rFonts w:ascii="Times New Roman" w:eastAsia="Times New Roman" w:hAnsi="Times New Roman" w:cs="Times New Roman"/>
          <w:b/>
          <w:sz w:val="24"/>
          <w:szCs w:val="24"/>
        </w:rPr>
        <w:t>s</w:t>
      </w:r>
      <w:r w:rsidR="00CB3BB3">
        <w:rPr>
          <w:rFonts w:ascii="Times New Roman" w:eastAsia="Times New Roman" w:hAnsi="Times New Roman" w:cs="Times New Roman"/>
          <w:b/>
          <w:sz w:val="24"/>
          <w:szCs w:val="24"/>
        </w:rPr>
        <w:t xml:space="preserve"> and are communicated more widely in news </w:t>
      </w:r>
      <w:r w:rsidR="00BB33AC">
        <w:rPr>
          <w:rFonts w:ascii="Times New Roman" w:eastAsia="Times New Roman" w:hAnsi="Times New Roman" w:cs="Times New Roman"/>
          <w:b/>
          <w:sz w:val="24"/>
          <w:szCs w:val="24"/>
        </w:rPr>
        <w:t xml:space="preserve">media and policy </w:t>
      </w:r>
      <w:r w:rsidR="00CB3BB3">
        <w:rPr>
          <w:rFonts w:ascii="Times New Roman" w:eastAsia="Times New Roman" w:hAnsi="Times New Roman" w:cs="Times New Roman"/>
          <w:b/>
          <w:sz w:val="24"/>
          <w:szCs w:val="24"/>
        </w:rPr>
        <w:t xml:space="preserve">documents, </w:t>
      </w:r>
      <w:r w:rsidR="00BB33AC">
        <w:rPr>
          <w:rFonts w:ascii="Times New Roman" w:eastAsia="Times New Roman" w:hAnsi="Times New Roman" w:cs="Times New Roman"/>
          <w:b/>
          <w:sz w:val="24"/>
          <w:szCs w:val="24"/>
        </w:rPr>
        <w:t>suggest</w:t>
      </w:r>
      <w:r w:rsidR="00BB7F8E">
        <w:rPr>
          <w:rFonts w:ascii="Times New Roman" w:eastAsia="Times New Roman" w:hAnsi="Times New Roman" w:cs="Times New Roman"/>
          <w:b/>
          <w:sz w:val="24"/>
          <w:szCs w:val="24"/>
        </w:rPr>
        <w:t>ing</w:t>
      </w:r>
      <w:r w:rsidR="00BB33AC">
        <w:rPr>
          <w:rFonts w:ascii="Times New Roman" w:eastAsia="Times New Roman" w:hAnsi="Times New Roman" w:cs="Times New Roman"/>
          <w:b/>
          <w:sz w:val="24"/>
          <w:szCs w:val="24"/>
        </w:rPr>
        <w:t xml:space="preserve"> that </w:t>
      </w:r>
      <w:r w:rsidR="00203BAF">
        <w:rPr>
          <w:rFonts w:ascii="Times New Roman" w:eastAsia="Times New Roman" w:hAnsi="Times New Roman" w:cs="Times New Roman"/>
          <w:b/>
          <w:sz w:val="24"/>
          <w:szCs w:val="24"/>
        </w:rPr>
        <w:t xml:space="preserve">OS </w:t>
      </w:r>
      <w:r w:rsidR="00061039">
        <w:rPr>
          <w:rFonts w:ascii="Times New Roman" w:eastAsia="Times New Roman" w:hAnsi="Times New Roman" w:cs="Times New Roman"/>
          <w:b/>
          <w:sz w:val="24"/>
          <w:szCs w:val="24"/>
        </w:rPr>
        <w:t>has the potential to</w:t>
      </w:r>
      <w:r w:rsidR="00FD31D2">
        <w:rPr>
          <w:rFonts w:ascii="Times New Roman" w:eastAsia="Times New Roman" w:hAnsi="Times New Roman" w:cs="Times New Roman"/>
          <w:b/>
          <w:sz w:val="24"/>
          <w:szCs w:val="24"/>
        </w:rPr>
        <w:t xml:space="preserve"> improve research communication among scientists</w:t>
      </w:r>
      <w:r w:rsidR="00BB33AC">
        <w:rPr>
          <w:rFonts w:ascii="Times New Roman" w:eastAsia="Times New Roman" w:hAnsi="Times New Roman" w:cs="Times New Roman"/>
          <w:b/>
          <w:sz w:val="24"/>
          <w:szCs w:val="24"/>
        </w:rPr>
        <w:t xml:space="preserve"> and</w:t>
      </w:r>
      <w:r w:rsidR="00FD31D2">
        <w:rPr>
          <w:rFonts w:ascii="Times New Roman" w:eastAsia="Times New Roman" w:hAnsi="Times New Roman" w:cs="Times New Roman"/>
          <w:b/>
          <w:sz w:val="24"/>
          <w:szCs w:val="24"/>
        </w:rPr>
        <w:t xml:space="preserve"> public institutions</w:t>
      </w:r>
      <w:r w:rsidR="00CB3BB3">
        <w:rPr>
          <w:rFonts w:ascii="Times New Roman" w:eastAsia="Times New Roman" w:hAnsi="Times New Roman" w:cs="Times New Roman"/>
          <w:b/>
          <w:sz w:val="24"/>
          <w:szCs w:val="24"/>
        </w:rPr>
        <w:t>. Opening data and code will</w:t>
      </w:r>
      <w:r w:rsidR="00FD31D2">
        <w:rPr>
          <w:rFonts w:ascii="Times New Roman" w:eastAsia="Times New Roman" w:hAnsi="Times New Roman" w:cs="Times New Roman"/>
          <w:b/>
          <w:sz w:val="24"/>
          <w:szCs w:val="24"/>
        </w:rPr>
        <w:t xml:space="preserve"> increase collaboration </w:t>
      </w:r>
      <w:r w:rsidR="00CB3BB3">
        <w:rPr>
          <w:rFonts w:ascii="Times New Roman" w:eastAsia="Times New Roman" w:hAnsi="Times New Roman" w:cs="Times New Roman"/>
          <w:b/>
          <w:sz w:val="24"/>
          <w:szCs w:val="24"/>
        </w:rPr>
        <w:t xml:space="preserve">opportunities </w:t>
      </w:r>
      <w:r w:rsidR="00FD31D2">
        <w:rPr>
          <w:rFonts w:ascii="Times New Roman" w:eastAsia="Times New Roman" w:hAnsi="Times New Roman" w:cs="Times New Roman"/>
          <w:b/>
          <w:sz w:val="24"/>
          <w:szCs w:val="24"/>
        </w:rPr>
        <w:t xml:space="preserve">and </w:t>
      </w:r>
      <w:r w:rsidR="005C4092">
        <w:rPr>
          <w:rFonts w:ascii="Times New Roman" w:eastAsia="Times New Roman" w:hAnsi="Times New Roman" w:cs="Times New Roman"/>
          <w:b/>
          <w:sz w:val="24"/>
          <w:szCs w:val="24"/>
        </w:rPr>
        <w:t>enable</w:t>
      </w:r>
      <w:r w:rsidR="00FD31D2">
        <w:rPr>
          <w:rFonts w:ascii="Times New Roman" w:eastAsia="Times New Roman" w:hAnsi="Times New Roman" w:cs="Times New Roman"/>
          <w:b/>
          <w:sz w:val="24"/>
          <w:szCs w:val="24"/>
        </w:rPr>
        <w:t xml:space="preserve"> climate change triage. By enhancing both the academic and societal impact of climate change research, OS </w:t>
      </w:r>
      <w:r w:rsidR="00CB3BB3">
        <w:rPr>
          <w:rFonts w:ascii="Times New Roman" w:eastAsia="Times New Roman" w:hAnsi="Times New Roman" w:cs="Times New Roman"/>
          <w:b/>
          <w:sz w:val="24"/>
          <w:szCs w:val="24"/>
        </w:rPr>
        <w:t>can</w:t>
      </w:r>
      <w:r w:rsidR="00061039">
        <w:rPr>
          <w:rFonts w:ascii="Times New Roman" w:eastAsia="Times New Roman" w:hAnsi="Times New Roman" w:cs="Times New Roman"/>
          <w:b/>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469BAD90" w14:textId="69C685AD" w:rsidR="00DC6D94" w:rsidDel="005A05BE" w:rsidRDefault="003C2088" w:rsidP="00DC6D94">
      <w:pPr>
        <w:pStyle w:val="Normal1"/>
        <w:spacing w:line="480" w:lineRule="auto"/>
        <w:ind w:firstLine="720"/>
        <w:rPr>
          <w:del w:id="2" w:author="Keith, Sally" w:date="2018-05-10T13:33:00Z"/>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 </w:t>
      </w:r>
      <w:r w:rsidR="00067FAB">
        <w:rPr>
          <w:rFonts w:ascii="Times New Roman" w:eastAsia="Times New Roman" w:hAnsi="Times New Roman" w:cs="Times New Roman"/>
          <w:sz w:val="24"/>
          <w:szCs w:val="24"/>
        </w:rPr>
        <w:t xml:space="preserve">rapidly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ins w:id="3" w:author="Keith, Sally" w:date="2018-05-10T13:26:00Z">
        <w:r w:rsidR="006F5B14">
          <w:rPr>
            <w:rFonts w:ascii="Times New Roman" w:eastAsia="Times New Roman" w:hAnsi="Times New Roman" w:cs="Times New Roman"/>
            <w:sz w:val="24"/>
            <w:szCs w:val="24"/>
          </w:rPr>
          <w:t xml:space="preserve"> aim</w:t>
        </w:r>
      </w:ins>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del w:id="4" w:author="Keith, Sally" w:date="2018-05-10T13:27:00Z">
        <w:r w:rsidR="00DC6D94" w:rsidDel="006F5B14">
          <w:rPr>
            <w:rFonts w:ascii="Times New Roman" w:eastAsia="Times New Roman" w:hAnsi="Times New Roman" w:cs="Times New Roman"/>
            <w:sz w:val="24"/>
            <w:szCs w:val="24"/>
          </w:rPr>
          <w:delText xml:space="preserve">while </w:delText>
        </w:r>
      </w:del>
      <w:ins w:id="5" w:author="Keith, Sally" w:date="2018-05-10T13:27:00Z">
        <w:r w:rsidR="006F5B14">
          <w:rPr>
            <w:rFonts w:ascii="Times New Roman" w:eastAsia="Times New Roman" w:hAnsi="Times New Roman" w:cs="Times New Roman"/>
            <w:sz w:val="24"/>
            <w:szCs w:val="24"/>
          </w:rPr>
          <w:t>and</w:t>
        </w:r>
        <w:r w:rsidR="006F5B14">
          <w:rPr>
            <w:rFonts w:ascii="Times New Roman" w:eastAsia="Times New Roman" w:hAnsi="Times New Roman" w:cs="Times New Roman"/>
            <w:sz w:val="24"/>
            <w:szCs w:val="24"/>
          </w:rPr>
          <w:t xml:space="preserve"> </w:t>
        </w:r>
      </w:ins>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ins w:id="6" w:author="Keith, Sally" w:date="2018-05-10T13:27:00Z">
        <w:r w:rsidR="006F5B14">
          <w:rPr>
            <w:rFonts w:ascii="Times New Roman" w:eastAsia="Times New Roman" w:hAnsi="Times New Roman" w:cs="Times New Roman"/>
            <w:sz w:val="24"/>
            <w:szCs w:val="24"/>
          </w:rPr>
          <w:t xml:space="preserve"> engagement</w:t>
        </w:r>
      </w:ins>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del w:id="7" w:author="Keith, Sally" w:date="2018-05-10T13:27:00Z">
        <w:r w:rsidR="00F04F73" w:rsidDel="006F5B14">
          <w:rPr>
            <w:rFonts w:ascii="Times New Roman" w:eastAsia="Times New Roman" w:hAnsi="Times New Roman" w:cs="Times New Roman"/>
            <w:sz w:val="24"/>
            <w:szCs w:val="24"/>
          </w:rPr>
          <w:delText>y</w:delText>
        </w:r>
      </w:del>
      <w:ins w:id="8" w:author="Keith, Sally" w:date="2018-05-10T13:27:00Z">
        <w:r w:rsidR="006F5B14">
          <w:rPr>
            <w:rFonts w:ascii="Times New Roman" w:eastAsia="Times New Roman" w:hAnsi="Times New Roman" w:cs="Times New Roman"/>
            <w:sz w:val="24"/>
            <w:szCs w:val="24"/>
          </w:rPr>
          <w:t>ies</w:t>
        </w:r>
      </w:ins>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del w:id="9" w:author="Keith, Sally" w:date="2018-05-10T13:28:00Z">
        <w:r w:rsidR="00DC6D94" w:rsidDel="006F5B14">
          <w:rPr>
            <w:rFonts w:ascii="Times New Roman" w:eastAsia="Times New Roman" w:hAnsi="Times New Roman" w:cs="Times New Roman"/>
            <w:sz w:val="24"/>
            <w:szCs w:val="24"/>
          </w:rPr>
          <w:delText xml:space="preserve">yet </w:delText>
        </w:r>
      </w:del>
      <w:ins w:id="10" w:author="Keith, Sally" w:date="2018-05-10T13:28:00Z">
        <w:r w:rsidR="006F5B14">
          <w:rPr>
            <w:rFonts w:ascii="Times New Roman" w:eastAsia="Times New Roman" w:hAnsi="Times New Roman" w:cs="Times New Roman"/>
            <w:sz w:val="24"/>
            <w:szCs w:val="24"/>
          </w:rPr>
          <w:t>with the result that</w:t>
        </w:r>
        <w:r w:rsidR="006F5B14">
          <w:rPr>
            <w:rFonts w:ascii="Times New Roman" w:eastAsia="Times New Roman" w:hAnsi="Times New Roman" w:cs="Times New Roman"/>
            <w:sz w:val="24"/>
            <w:szCs w:val="24"/>
          </w:rPr>
          <w:t xml:space="preserve"> </w:t>
        </w:r>
      </w:ins>
      <w:r w:rsidR="00DC6D94">
        <w:rPr>
          <w:rFonts w:ascii="Times New Roman" w:eastAsia="Times New Roman" w:hAnsi="Times New Roman" w:cs="Times New Roman"/>
          <w:sz w:val="24"/>
          <w:szCs w:val="24"/>
        </w:rPr>
        <w:t xml:space="preserve">the societal impact of climate change studies </w:t>
      </w:r>
      <w:del w:id="11" w:author="Keith, Sally" w:date="2018-05-10T13:28:00Z">
        <w:r w:rsidR="00DC6D94" w:rsidDel="006F5B14">
          <w:rPr>
            <w:rFonts w:ascii="Times New Roman" w:eastAsia="Times New Roman" w:hAnsi="Times New Roman" w:cs="Times New Roman"/>
            <w:sz w:val="24"/>
            <w:szCs w:val="24"/>
          </w:rPr>
          <w:delText xml:space="preserve">likely </w:delText>
        </w:r>
      </w:del>
      <w:ins w:id="12" w:author="Keith, Sally" w:date="2018-05-10T13:28:00Z">
        <w:r w:rsidR="006F5B14">
          <w:rPr>
            <w:rFonts w:ascii="Times New Roman" w:eastAsia="Times New Roman" w:hAnsi="Times New Roman" w:cs="Times New Roman"/>
            <w:sz w:val="24"/>
            <w:szCs w:val="24"/>
          </w:rPr>
          <w:t>will</w:t>
        </w:r>
        <w:r w:rsidR="006F5B14">
          <w:rPr>
            <w:rFonts w:ascii="Times New Roman" w:eastAsia="Times New Roman" w:hAnsi="Times New Roman" w:cs="Times New Roman"/>
            <w:sz w:val="24"/>
            <w:szCs w:val="24"/>
          </w:rPr>
          <w:t xml:space="preserve"> </w:t>
        </w:r>
      </w:ins>
      <w:r w:rsidR="00DC6D94">
        <w:rPr>
          <w:rFonts w:ascii="Times New Roman" w:eastAsia="Times New Roman" w:hAnsi="Times New Roman" w:cs="Times New Roman"/>
          <w:sz w:val="24"/>
          <w:szCs w:val="24"/>
        </w:rPr>
        <w:t>differ</w:t>
      </w:r>
      <w:del w:id="13" w:author="Keith, Sally" w:date="2018-05-10T13:28:00Z">
        <w:r w:rsidR="00DC6D94" w:rsidDel="006F5B14">
          <w:rPr>
            <w:rFonts w:ascii="Times New Roman" w:eastAsia="Times New Roman" w:hAnsi="Times New Roman" w:cs="Times New Roman"/>
            <w:sz w:val="24"/>
            <w:szCs w:val="24"/>
          </w:rPr>
          <w:delText>s</w:delText>
        </w:r>
      </w:del>
      <w:r w:rsidR="00DC6D94">
        <w:rPr>
          <w:rFonts w:ascii="Times New Roman" w:eastAsia="Times New Roman" w:hAnsi="Times New Roman" w:cs="Times New Roman"/>
          <w:sz w:val="24"/>
          <w:szCs w:val="24"/>
        </w:rPr>
        <w:t xml:space="preserve">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commentRangeStart w:id="14"/>
      <w:r w:rsidR="00DC6D94">
        <w:rPr>
          <w:rFonts w:ascii="Times New Roman" w:eastAsia="Times New Roman" w:hAnsi="Times New Roman" w:cs="Times New Roman"/>
          <w:sz w:val="24"/>
          <w:szCs w:val="24"/>
        </w:rPr>
        <w:t>OS</w:t>
      </w:r>
      <w:commentRangeEnd w:id="14"/>
      <w:r w:rsidR="006F5B14">
        <w:rPr>
          <w:rStyle w:val="CommentReference"/>
        </w:rPr>
        <w:commentReference w:id="14"/>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 xml:space="preserve">ly vulnerable developing regions of the world where research </w:t>
      </w:r>
      <w:commentRangeStart w:id="15"/>
      <w:r w:rsidR="00035315">
        <w:rPr>
          <w:rFonts w:ascii="Times New Roman" w:eastAsia="Times New Roman" w:hAnsi="Times New Roman" w:cs="Times New Roman"/>
          <w:sz w:val="24"/>
          <w:szCs w:val="24"/>
        </w:rPr>
        <w:t>capacity is limited</w:t>
      </w:r>
      <w:commentRangeEnd w:id="15"/>
      <w:r w:rsidR="006F5B14">
        <w:rPr>
          <w:rStyle w:val="CommentReference"/>
        </w:rPr>
        <w:commentReference w:id="15"/>
      </w:r>
      <w:r w:rsidR="003115E7">
        <w:rPr>
          <w:rFonts w:ascii="Times New Roman" w:eastAsia="Times New Roman" w:hAnsi="Times New Roman" w:cs="Times New Roman"/>
          <w:sz w:val="24"/>
          <w:szCs w:val="24"/>
        </w:rPr>
        <w:t>.</w:t>
      </w:r>
      <w:del w:id="16" w:author="Keith, Sally" w:date="2018-05-10T13:32:00Z">
        <w:r w:rsidR="003115E7" w:rsidDel="006F5B14">
          <w:rPr>
            <w:rFonts w:ascii="Times New Roman" w:eastAsia="Times New Roman" w:hAnsi="Times New Roman" w:cs="Times New Roman"/>
            <w:sz w:val="24"/>
            <w:szCs w:val="24"/>
          </w:rPr>
          <w:delText xml:space="preserve"> </w:delText>
        </w:r>
        <w:r w:rsidR="00052873" w:rsidDel="006F5B14">
          <w:rPr>
            <w:rFonts w:ascii="Times New Roman" w:eastAsia="Times New Roman" w:hAnsi="Times New Roman" w:cs="Times New Roman"/>
            <w:sz w:val="24"/>
            <w:szCs w:val="24"/>
          </w:rPr>
          <w:delText>U</w:delText>
        </w:r>
        <w:r w:rsidR="003115E7" w:rsidDel="006F5B14">
          <w:rPr>
            <w:rFonts w:ascii="Times New Roman" w:eastAsia="Times New Roman" w:hAnsi="Times New Roman" w:cs="Times New Roman"/>
            <w:sz w:val="24"/>
            <w:szCs w:val="24"/>
          </w:rPr>
          <w:delText>s</w:delText>
        </w:r>
        <w:r w:rsidR="00052873" w:rsidDel="006F5B14">
          <w:rPr>
            <w:rFonts w:ascii="Times New Roman" w:eastAsia="Times New Roman" w:hAnsi="Times New Roman" w:cs="Times New Roman"/>
            <w:sz w:val="24"/>
            <w:szCs w:val="24"/>
          </w:rPr>
          <w:delText>ing</w:delText>
        </w:r>
        <w:r w:rsidR="00DC6D94" w:rsidDel="006F5B14">
          <w:rPr>
            <w:rFonts w:ascii="Times New Roman" w:eastAsia="Times New Roman" w:hAnsi="Times New Roman" w:cs="Times New Roman"/>
            <w:sz w:val="24"/>
            <w:szCs w:val="24"/>
          </w:rPr>
          <w:delText xml:space="preserve"> citation and social media metrics</w:delText>
        </w:r>
        <w:r w:rsidR="00052873" w:rsidDel="006F5B14">
          <w:rPr>
            <w:rFonts w:ascii="Times New Roman" w:eastAsia="Times New Roman" w:hAnsi="Times New Roman" w:cs="Times New Roman"/>
            <w:sz w:val="24"/>
            <w:szCs w:val="24"/>
          </w:rPr>
          <w:delText>,</w:delText>
        </w:r>
      </w:del>
      <w:r w:rsidR="00052873">
        <w:rPr>
          <w:rFonts w:ascii="Times New Roman" w:eastAsia="Times New Roman" w:hAnsi="Times New Roman" w:cs="Times New Roman"/>
          <w:sz w:val="24"/>
          <w:szCs w:val="24"/>
        </w:rPr>
        <w:t xml:space="preserve"> </w:t>
      </w:r>
      <w:commentRangeStart w:id="17"/>
      <w:ins w:id="18" w:author="Keith, Sally" w:date="2018-05-10T13:32:00Z">
        <w:r w:rsidR="006F5B14">
          <w:rPr>
            <w:rFonts w:ascii="Times New Roman" w:eastAsia="Times New Roman" w:hAnsi="Times New Roman" w:cs="Times New Roman"/>
            <w:sz w:val="24"/>
            <w:szCs w:val="24"/>
          </w:rPr>
          <w:t>W</w:t>
        </w:r>
      </w:ins>
      <w:del w:id="19" w:author="Keith, Sally" w:date="2018-05-10T13:32:00Z">
        <w:r w:rsidR="00052873" w:rsidDel="006F5B14">
          <w:rPr>
            <w:rFonts w:ascii="Times New Roman" w:eastAsia="Times New Roman" w:hAnsi="Times New Roman" w:cs="Times New Roman"/>
            <w:sz w:val="24"/>
            <w:szCs w:val="24"/>
          </w:rPr>
          <w:delText>w</w:delText>
        </w:r>
      </w:del>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ins w:id="20" w:author="Keith, Sally" w:date="2018-05-10T13:32:00Z">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w:t>
        </w:r>
        <w:r w:rsidR="006F5B14">
          <w:rPr>
            <w:rFonts w:ascii="Times New Roman" w:eastAsia="Times New Roman" w:hAnsi="Times New Roman" w:cs="Times New Roman"/>
            <w:sz w:val="24"/>
            <w:szCs w:val="24"/>
          </w:rPr>
          <w:t>sing citation and social media metrics</w:t>
        </w:r>
      </w:ins>
      <w:r w:rsidR="00DC6D94">
        <w:rPr>
          <w:rFonts w:ascii="Times New Roman" w:eastAsia="Times New Roman" w:hAnsi="Times New Roman" w:cs="Times New Roman"/>
          <w:sz w:val="24"/>
          <w:szCs w:val="24"/>
        </w:rPr>
        <w:t>.</w:t>
      </w:r>
      <w:commentRangeEnd w:id="17"/>
      <w:r w:rsidR="006F5B14">
        <w:rPr>
          <w:rStyle w:val="CommentReference"/>
        </w:rPr>
        <w:commentReference w:id="17"/>
      </w:r>
    </w:p>
    <w:p w14:paraId="5D5E3F48" w14:textId="77777777" w:rsidR="00DC6D94" w:rsidRDefault="00DC6D94" w:rsidP="005A05BE">
      <w:pPr>
        <w:pStyle w:val="Normal1"/>
        <w:spacing w:line="480" w:lineRule="auto"/>
        <w:ind w:firstLine="720"/>
        <w:rPr>
          <w:rFonts w:ascii="Times New Roman" w:eastAsia="Times New Roman" w:hAnsi="Times New Roman" w:cs="Times New Roman"/>
          <w:i/>
          <w:sz w:val="24"/>
          <w:szCs w:val="24"/>
          <w:highlight w:val="cyan"/>
        </w:rPr>
        <w:pPrChange w:id="21" w:author="Keith, Sally" w:date="2018-05-10T13:33:00Z">
          <w:pPr>
            <w:pStyle w:val="Normal1"/>
            <w:spacing w:line="480" w:lineRule="auto"/>
          </w:pPr>
        </w:pPrChange>
      </w:pPr>
    </w:p>
    <w:p w14:paraId="244D5040" w14:textId="24568AA1" w:rsidR="00995D87" w:rsidRDefault="006D2C1F" w:rsidP="00725B95">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r w:rsidR="00533C02">
        <w:rPr>
          <w:rFonts w:ascii="Times New Roman" w:eastAsia="Times New Roman" w:hAnsi="Times New Roman" w:cs="Times New Roman"/>
          <w:sz w:val="24"/>
          <w:szCs w:val="24"/>
        </w:rPr>
        <w:t xml:space="preserve"> enable</w:t>
      </w:r>
      <w:r w:rsidR="0024440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sidR="00B3658A">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commentRangeStart w:id="22"/>
      <w:del w:id="23" w:author="Keith, Sally" w:date="2018-05-10T13:33:00Z">
        <w:r w:rsidR="00F9178A" w:rsidDel="005A05BE">
          <w:rPr>
            <w:rFonts w:ascii="Times New Roman" w:eastAsia="Times New Roman" w:hAnsi="Times New Roman" w:cs="Times New Roman"/>
            <w:sz w:val="24"/>
            <w:szCs w:val="24"/>
          </w:rPr>
          <w:delText>O</w:delText>
        </w:r>
      </w:del>
      <w:r w:rsidR="00F9178A">
        <w:rPr>
          <w:rFonts w:ascii="Times New Roman" w:eastAsia="Times New Roman" w:hAnsi="Times New Roman" w:cs="Times New Roman"/>
          <w:sz w:val="24"/>
          <w:szCs w:val="24"/>
        </w:rPr>
        <w:t>S</w:t>
      </w:r>
      <w:ins w:id="24" w:author="Keith, Sally" w:date="2018-05-10T13:33:00Z">
        <w:r w:rsidR="005A05BE">
          <w:rPr>
            <w:rFonts w:ascii="Times New Roman" w:eastAsia="Times New Roman" w:hAnsi="Times New Roman" w:cs="Times New Roman"/>
            <w:sz w:val="24"/>
            <w:szCs w:val="24"/>
          </w:rPr>
          <w:t>uch</w:t>
        </w:r>
        <w:commentRangeEnd w:id="22"/>
        <w:r w:rsidR="005A05BE">
          <w:rPr>
            <w:rStyle w:val="CommentReference"/>
          </w:rPr>
          <w:commentReference w:id="22"/>
        </w:r>
      </w:ins>
      <w:r w:rsidR="00F9178A">
        <w:rPr>
          <w:rFonts w:ascii="Times New Roman" w:eastAsia="Times New Roman" w:hAnsi="Times New Roman" w:cs="Times New Roman"/>
          <w:sz w:val="24"/>
          <w:szCs w:val="24"/>
        </w:rPr>
        <w:t xml:space="preserve">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can have wide-ranging benefits</w:t>
      </w:r>
      <w:r w:rsidR="0024440B">
        <w:rPr>
          <w:rFonts w:ascii="Times New Roman" w:eastAsia="Times New Roman" w:hAnsi="Times New Roman" w:cs="Times New Roman"/>
          <w:sz w:val="24"/>
          <w:szCs w:val="24"/>
        </w:rPr>
        <w:t xml:space="preserve"> specific to climate change research</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improved collaboration, reproducibility, and scientific 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lastRenderedPageBreak/>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501475">
        <w:rPr>
          <w:rFonts w:ascii="Times New Roman" w:eastAsia="Times New Roman" w:hAnsi="Times New Roman" w:cs="Times New Roman"/>
          <w:noProof/>
          <w:sz w:val="24"/>
          <w:szCs w:val="24"/>
        </w:rPr>
        <w:t xml:space="preserve">, and </w:t>
      </w:r>
      <w:r w:rsidR="00501475">
        <w:rPr>
          <w:rFonts w:ascii="Times New Roman" w:eastAsia="Times New Roman" w:hAnsi="Times New Roman" w:cs="Times New Roman"/>
          <w:sz w:val="24"/>
          <w:szCs w:val="24"/>
        </w:rPr>
        <w:t xml:space="preserve">increased citation rates of open access (OA) publications (‘the OA citation advantage’) </w:t>
      </w:r>
      <w:r w:rsidR="00501475"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commentRangeStart w:id="25"/>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commentRangeEnd w:id="25"/>
      <w:r w:rsidR="005A05BE">
        <w:rPr>
          <w:rStyle w:val="CommentReference"/>
        </w:rPr>
        <w:commentReference w:id="25"/>
      </w:r>
    </w:p>
    <w:p w14:paraId="450C78B2" w14:textId="739E616C" w:rsidR="00F9178A" w:rsidRDefault="00F9178A" w:rsidP="00F9178A">
      <w:pPr>
        <w:pStyle w:val="Normal1"/>
        <w:spacing w:line="480" w:lineRule="auto"/>
        <w:rPr>
          <w:rFonts w:ascii="Times New Roman" w:eastAsia="Times New Roman" w:hAnsi="Times New Roman" w:cs="Times New Roman"/>
          <w:sz w:val="24"/>
          <w:szCs w:val="24"/>
        </w:rPr>
      </w:pPr>
    </w:p>
    <w:p w14:paraId="777BBA25" w14:textId="69B5389E" w:rsidR="00F9178A" w:rsidRDefault="00614345"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OA benefits to c</w:t>
      </w:r>
      <w:r w:rsidR="00052765">
        <w:rPr>
          <w:rFonts w:ascii="Times New Roman" w:eastAsia="Times New Roman" w:hAnsi="Times New Roman" w:cs="Times New Roman"/>
          <w:i/>
          <w:sz w:val="24"/>
          <w:szCs w:val="24"/>
        </w:rPr>
        <w:t>itation</w:t>
      </w:r>
      <w:r>
        <w:rPr>
          <w:rFonts w:ascii="Times New Roman" w:eastAsia="Times New Roman" w:hAnsi="Times New Roman" w:cs="Times New Roman"/>
          <w:i/>
          <w:sz w:val="24"/>
          <w:szCs w:val="24"/>
        </w:rPr>
        <w:t>s and research communication</w:t>
      </w:r>
      <w:r w:rsidR="00F9178A">
        <w:rPr>
          <w:rFonts w:ascii="Times New Roman" w:eastAsia="Times New Roman" w:hAnsi="Times New Roman" w:cs="Times New Roman"/>
          <w:i/>
          <w:sz w:val="24"/>
          <w:szCs w:val="24"/>
        </w:rPr>
        <w:t xml:space="preserve"> </w:t>
      </w:r>
    </w:p>
    <w:p w14:paraId="31BA7FAB" w14:textId="226E36DD" w:rsidR="00995D87" w:rsidRDefault="0043685F">
      <w:pPr>
        <w:pStyle w:val="Normal1"/>
        <w:spacing w:line="480" w:lineRule="auto"/>
        <w:ind w:firstLine="720"/>
        <w:rPr>
          <w:rFonts w:ascii="Times New Roman" w:eastAsia="Times New Roman" w:hAnsi="Times New Roman" w:cs="Times New Roman"/>
          <w:sz w:val="24"/>
          <w:szCs w:val="24"/>
        </w:rPr>
      </w:pPr>
      <w:commentRangeStart w:id="26"/>
      <w:ins w:id="27" w:author="Keith, Sally" w:date="2018-05-10T13:36:00Z">
        <w:r>
          <w:rPr>
            <w:rFonts w:ascii="Times New Roman" w:eastAsia="Times New Roman" w:hAnsi="Times New Roman" w:cs="Times New Roman"/>
            <w:sz w:val="24"/>
            <w:szCs w:val="24"/>
          </w:rPr>
          <w:t>Th</w:t>
        </w:r>
        <w:r>
          <w:rPr>
            <w:rFonts w:ascii="Times New Roman" w:eastAsia="Times New Roman" w:hAnsi="Times New Roman" w:cs="Times New Roman"/>
            <w:sz w:val="24"/>
            <w:szCs w:val="24"/>
          </w:rPr>
          <w:t xml:space="preserve">e proportion of </w:t>
        </w:r>
        <w:commentRangeEnd w:id="26"/>
        <w:r>
          <w:rPr>
            <w:rStyle w:val="CommentReference"/>
          </w:rPr>
          <w:commentReference w:id="26"/>
        </w:r>
        <w:r>
          <w:rPr>
            <w:rFonts w:ascii="Times New Roman" w:eastAsia="Times New Roman" w:hAnsi="Times New Roman" w:cs="Times New Roman"/>
            <w:sz w:val="24"/>
            <w:szCs w:val="24"/>
          </w:rPr>
          <w:t>OA studies increased substantially</w:t>
        </w:r>
        <w:r>
          <w:rPr>
            <w:rFonts w:ascii="Times New Roman" w:eastAsia="Times New Roman" w:hAnsi="Times New Roman" w:cs="Times New Roman"/>
            <w:sz w:val="24"/>
            <w:szCs w:val="24"/>
          </w:rPr>
          <w:t xml:space="preserve"> over time </w:t>
        </w:r>
      </w:ins>
      <w:del w:id="28" w:author="Keith, Sally" w:date="2018-05-10T13:36:00Z">
        <w:r w:rsidR="00F0660F" w:rsidDel="0043685F">
          <w:rPr>
            <w:rFonts w:ascii="Times New Roman" w:eastAsia="Times New Roman" w:hAnsi="Times New Roman" w:cs="Times New Roman"/>
            <w:sz w:val="24"/>
            <w:szCs w:val="24"/>
          </w:rPr>
          <w:delText>I</w:delText>
        </w:r>
      </w:del>
      <w:ins w:id="29" w:author="Keith, Sally" w:date="2018-05-10T13:36:00Z">
        <w:r>
          <w:rPr>
            <w:rFonts w:ascii="Times New Roman" w:eastAsia="Times New Roman" w:hAnsi="Times New Roman" w:cs="Times New Roman"/>
            <w:sz w:val="24"/>
            <w:szCs w:val="24"/>
          </w:rPr>
          <w:t>i</w:t>
        </w:r>
      </w:ins>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proofErr w:type="spellStart"/>
      <w:r w:rsidR="005124B0">
        <w:rPr>
          <w:rFonts w:ascii="Times New Roman" w:eastAsia="Times New Roman" w:hAnsi="Times New Roman" w:cs="Times New Roman"/>
          <w:sz w:val="24"/>
          <w:szCs w:val="24"/>
        </w:rPr>
        <w:t>climat</w:t>
      </w:r>
      <w:proofErr w:type="spellEnd"/>
      <w:r w:rsidR="005124B0">
        <w:rPr>
          <w:rFonts w:ascii="Times New Roman" w:eastAsia="Times New Roman" w:hAnsi="Times New Roman" w:cs="Times New Roman"/>
          <w:sz w:val="24"/>
          <w:szCs w:val="24"/>
        </w:rPr>
        <w: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del w:id="30" w:author="Keith, Sally" w:date="2018-05-10T13:36:00Z">
        <w:r w:rsidR="005124B0" w:rsidDel="0043685F">
          <w:rPr>
            <w:rFonts w:ascii="Times New Roman" w:eastAsia="Times New Roman" w:hAnsi="Times New Roman" w:cs="Times New Roman"/>
            <w:sz w:val="24"/>
            <w:szCs w:val="24"/>
          </w:rPr>
          <w:delText xml:space="preserve">and </w:delText>
        </w:r>
        <w:r w:rsidR="00F0660F" w:rsidDel="0043685F">
          <w:rPr>
            <w:rFonts w:ascii="Times New Roman" w:eastAsia="Times New Roman" w:hAnsi="Times New Roman" w:cs="Times New Roman"/>
            <w:sz w:val="24"/>
            <w:szCs w:val="24"/>
          </w:rPr>
          <w:delText xml:space="preserve">published </w:delText>
        </w:r>
      </w:del>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del w:id="31" w:author="Keith, Sally" w:date="2018-05-10T13:36:00Z">
        <w:r w:rsidR="00F0660F" w:rsidDel="0043685F">
          <w:rPr>
            <w:rFonts w:ascii="Times New Roman" w:eastAsia="Times New Roman" w:hAnsi="Times New Roman" w:cs="Times New Roman"/>
            <w:sz w:val="24"/>
            <w:szCs w:val="24"/>
          </w:rPr>
          <w:delText xml:space="preserve"> </w:delText>
        </w:r>
        <w:r w:rsidR="005C4092" w:rsidDel="0043685F">
          <w:rPr>
            <w:rFonts w:ascii="Times New Roman" w:eastAsia="Times New Roman" w:hAnsi="Times New Roman" w:cs="Times New Roman"/>
            <w:sz w:val="24"/>
            <w:szCs w:val="24"/>
          </w:rPr>
          <w:delText xml:space="preserve">the proportion of </w:delText>
        </w:r>
        <w:r w:rsidR="00F9178A" w:rsidDel="0043685F">
          <w:rPr>
            <w:rFonts w:ascii="Times New Roman" w:eastAsia="Times New Roman" w:hAnsi="Times New Roman" w:cs="Times New Roman"/>
            <w:sz w:val="24"/>
            <w:szCs w:val="24"/>
          </w:rPr>
          <w:delText xml:space="preserve">OA </w:delText>
        </w:r>
        <w:r w:rsidR="004F31CD" w:rsidDel="0043685F">
          <w:rPr>
            <w:rFonts w:ascii="Times New Roman" w:eastAsia="Times New Roman" w:hAnsi="Times New Roman" w:cs="Times New Roman"/>
            <w:sz w:val="24"/>
            <w:szCs w:val="24"/>
          </w:rPr>
          <w:delText>studies</w:delText>
        </w:r>
        <w:r w:rsidR="00F9178A" w:rsidDel="0043685F">
          <w:rPr>
            <w:rFonts w:ascii="Times New Roman" w:eastAsia="Times New Roman" w:hAnsi="Times New Roman" w:cs="Times New Roman"/>
            <w:sz w:val="24"/>
            <w:szCs w:val="24"/>
          </w:rPr>
          <w:delText xml:space="preserve"> increased substantially,</w:delText>
        </w:r>
      </w:del>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26%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2951D3" w:rsidRPr="00321041">
        <w:rPr>
          <w:rFonts w:ascii="Times New Roman" w:eastAsia="Times New Roman" w:hAnsi="Times New Roman" w:cs="Times New Roman"/>
          <w:sz w:val="24"/>
          <w:szCs w:val="24"/>
        </w:rPr>
        <w:t>; see Fig. 1 caption</w:t>
      </w:r>
      <w:r w:rsidR="00627FBE"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 xml:space="preserve">and </w:t>
      </w:r>
      <w:r w:rsidR="00610318" w:rsidRPr="00321041">
        <w:rPr>
          <w:rFonts w:ascii="Times New Roman" w:eastAsia="Times New Roman" w:hAnsi="Times New Roman" w:cs="Times New Roman"/>
          <w:sz w:val="24"/>
          <w:szCs w:val="24"/>
        </w:rPr>
        <w:t xml:space="preserve">very </w:t>
      </w:r>
      <w:r w:rsidR="00F9178A" w:rsidRPr="00321041">
        <w:rPr>
          <w:rFonts w:ascii="Times New Roman" w:eastAsia="Times New Roman" w:hAnsi="Times New Roman" w:cs="Times New Roman"/>
          <w:sz w:val="24"/>
          <w:szCs w:val="24"/>
        </w:rPr>
        <w:t xml:space="preserve">high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categories</w:t>
      </w:r>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 xml:space="preserve">accounted for &lt;16%, while </w:t>
      </w:r>
      <w:r w:rsidR="00FA1723" w:rsidRPr="00321041">
        <w:rPr>
          <w:rFonts w:ascii="Times New Roman" w:eastAsia="Times New Roman" w:hAnsi="Times New Roman" w:cs="Times New Roman"/>
          <w:sz w:val="24"/>
          <w:szCs w:val="24"/>
        </w:rPr>
        <w:t>medium and high ranked</w:t>
      </w:r>
      <w:r w:rsidR="004A5F09" w:rsidRPr="00321041">
        <w:rPr>
          <w:rFonts w:ascii="Times New Roman" w:eastAsia="Times New Roman" w:hAnsi="Times New Roman" w:cs="Times New Roman"/>
          <w:sz w:val="24"/>
          <w:szCs w:val="24"/>
        </w:rPr>
        <w:t xml:space="preserve"> studies</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were</w:t>
      </w:r>
      <w:r w:rsidR="00F9178A" w:rsidRPr="00321041">
        <w:rPr>
          <w:rFonts w:ascii="Times New Roman" w:eastAsia="Times New Roman" w:hAnsi="Times New Roman" w:cs="Times New Roman"/>
          <w:sz w:val="24"/>
          <w:szCs w:val="24"/>
        </w:rPr>
        <w:t xml:space="preserve"> 41%</w:t>
      </w:r>
      <w:r w:rsidR="004A5F09"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and 29%</w:t>
      </w:r>
      <w:r w:rsidR="009829DE" w:rsidRPr="00321041">
        <w:rPr>
          <w:rFonts w:ascii="Times New Roman" w:eastAsia="Times New Roman" w:hAnsi="Times New Roman" w:cs="Times New Roman"/>
          <w:sz w:val="24"/>
          <w:szCs w:val="24"/>
        </w:rPr>
        <w:t xml:space="preserve"> </w:t>
      </w:r>
      <w:r w:rsidR="004A5F09" w:rsidRPr="00321041">
        <w:rPr>
          <w:rFonts w:ascii="Times New Roman" w:eastAsia="Times New Roman" w:hAnsi="Times New Roman" w:cs="Times New Roman"/>
          <w:sz w:val="24"/>
          <w:szCs w:val="24"/>
        </w:rPr>
        <w:t>OA</w:t>
      </w:r>
      <w:r w:rsidR="00FA1723" w:rsidRPr="00321041">
        <w:rPr>
          <w:rFonts w:ascii="Times New Roman" w:eastAsia="Times New Roman" w:hAnsi="Times New Roman" w:cs="Times New Roman"/>
          <w:sz w:val="24"/>
          <w:szCs w:val="24"/>
        </w:rPr>
        <w:t>, respectively</w:t>
      </w:r>
      <w:r w:rsidR="00F9178A" w:rsidRPr="00321041">
        <w:rPr>
          <w:rFonts w:ascii="Times New Roman" w:eastAsia="Times New Roman" w:hAnsi="Times New Roman" w:cs="Times New Roman"/>
          <w:sz w:val="24"/>
          <w:szCs w:val="24"/>
        </w:rPr>
        <w:t xml:space="preserve">. </w:t>
      </w:r>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w:t>
      </w:r>
      <w:proofErr w:type="spellStart"/>
      <w:r w:rsidR="00F9178A" w:rsidRPr="00321041">
        <w:rPr>
          <w:rFonts w:ascii="Times New Roman" w:eastAsia="Times New Roman" w:hAnsi="Times New Roman" w:cs="Times New Roman"/>
          <w:sz w:val="24"/>
          <w:szCs w:val="24"/>
        </w:rPr>
        <w:t>PLoS</w:t>
      </w:r>
      <w:proofErr w:type="spellEnd"/>
      <w:r w:rsidR="00F9178A" w:rsidRPr="00321041">
        <w:rPr>
          <w:rFonts w:ascii="Times New Roman" w:eastAsia="Times New Roman" w:hAnsi="Times New Roman" w:cs="Times New Roman"/>
          <w:sz w:val="24"/>
          <w:szCs w:val="24"/>
        </w:rPr>
        <w:t xml:space="preserve"> ONE and Nature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72% of OA publications and 21% of</w:t>
      </w:r>
      <w:r w:rsidR="001242F9">
        <w:rPr>
          <w:rFonts w:ascii="Times New Roman" w:eastAsia="Times New Roman" w:hAnsi="Times New Roman" w:cs="Times New Roman"/>
          <w:sz w:val="24"/>
          <w:szCs w:val="24"/>
        </w:rPr>
        <w:t xml:space="preserve"> all publications in the medium-ranked</w:t>
      </w:r>
      <w:r w:rsidR="003D1179" w:rsidRPr="00321041">
        <w:rPr>
          <w:rFonts w:ascii="Times New Roman" w:eastAsia="Times New Roman" w:hAnsi="Times New Roman" w:cs="Times New Roman"/>
          <w:sz w:val="24"/>
          <w:szCs w:val="24"/>
        </w:rPr>
        <w:t xml:space="preserve"> group</w:t>
      </w:r>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w:t>
      </w:r>
      <w:commentRangeStart w:id="32"/>
      <w:ins w:id="33" w:author="Keith, Sally" w:date="2018-05-10T13:38:00Z">
        <w:r>
          <w:rPr>
            <w:rFonts w:ascii="Times New Roman" w:eastAsia="Times New Roman" w:hAnsi="Times New Roman" w:cs="Times New Roman"/>
            <w:sz w:val="24"/>
            <w:szCs w:val="24"/>
          </w:rPr>
          <w:t xml:space="preserve">XXX </w:t>
        </w:r>
        <w:commentRangeEnd w:id="32"/>
        <w:r>
          <w:rPr>
            <w:rStyle w:val="CommentReference"/>
          </w:rPr>
          <w:commentReference w:id="32"/>
        </w:r>
      </w:ins>
      <w:r w:rsidR="005C4092">
        <w:rPr>
          <w:rFonts w:ascii="Times New Roman" w:eastAsia="Times New Roman" w:hAnsi="Times New Roman" w:cs="Times New Roman"/>
          <w:sz w:val="24"/>
          <w:szCs w:val="24"/>
        </w:rPr>
        <w:t xml:space="preserve">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r w:rsidR="00F25B72">
        <w:rPr>
          <w:rFonts w:ascii="Times New Roman" w:eastAsia="Times New Roman" w:hAnsi="Times New Roman" w:cs="Times New Roman"/>
          <w:sz w:val="24"/>
          <w:szCs w:val="24"/>
        </w:rPr>
        <w:t>can</w:t>
      </w:r>
      <w:r w:rsidR="00F9178A">
        <w:rPr>
          <w:rFonts w:ascii="Times New Roman" w:eastAsia="Times New Roman" w:hAnsi="Times New Roman" w:cs="Times New Roman"/>
          <w:sz w:val="24"/>
          <w:szCs w:val="24"/>
        </w:rPr>
        <w:t xml:space="preserve"> 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65C95F4F" w14:textId="21AD7E24" w:rsidR="0022406A" w:rsidRDefault="00491394" w:rsidP="00AC1A0A">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del w:id="34" w:author="Keith, Sally" w:date="2018-05-10T13:38:00Z">
        <w:r w:rsidDel="0043685F">
          <w:rPr>
            <w:rFonts w:ascii="Times New Roman" w:eastAsia="Times New Roman" w:hAnsi="Times New Roman" w:cs="Times New Roman"/>
            <w:sz w:val="24"/>
            <w:szCs w:val="24"/>
          </w:rPr>
          <w:delText>tiliz</w:delText>
        </w:r>
      </w:del>
      <w:ins w:id="35" w:author="Keith, Sally" w:date="2018-05-10T13:38:00Z">
        <w:r w:rsidR="0043685F">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 xml:space="preserve">r feeds, and policy </w:t>
      </w:r>
      <w:r w:rsidR="003525B4">
        <w:rPr>
          <w:rFonts w:ascii="Times New Roman" w:eastAsia="Times New Roman" w:hAnsi="Times New Roman" w:cs="Times New Roman"/>
          <w:sz w:val="24"/>
          <w:szCs w:val="24"/>
        </w:rPr>
        <w:lastRenderedPageBreak/>
        <w:t>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low, medium, and high </w:t>
      </w:r>
      <w:r w:rsidR="00321041">
        <w:rPr>
          <w:rFonts w:ascii="Times New Roman" w:eastAsia="Times New Roman" w:hAnsi="Times New Roman" w:cs="Times New Roman"/>
          <w:sz w:val="24"/>
          <w:szCs w:val="24"/>
        </w:rPr>
        <w:t xml:space="preserve">ranked </w:t>
      </w:r>
      <w:r w:rsidR="00A45D20">
        <w:rPr>
          <w:rFonts w:ascii="Times New Roman" w:eastAsia="Times New Roman" w:hAnsi="Times New Roman" w:cs="Times New Roman"/>
          <w:sz w:val="24"/>
          <w:szCs w:val="24"/>
        </w:rPr>
        <w:t>journals</w:t>
      </w:r>
      <w:r w:rsidR="00321041">
        <w:rPr>
          <w:rFonts w:ascii="Times New Roman" w:eastAsia="Times New Roman" w:hAnsi="Times New Roman" w:cs="Times New Roman"/>
          <w:sz w:val="24"/>
          <w:szCs w:val="24"/>
        </w:rPr>
        <w:t xml:space="preserve"> (&lt; 2.7 JR)</w:t>
      </w:r>
      <w:r w:rsidR="00F9178A">
        <w:rPr>
          <w:rFonts w:ascii="Times New Roman" w:eastAsia="Times New Roman" w:hAnsi="Times New Roman" w:cs="Times New Roman"/>
          <w:sz w:val="24"/>
          <w:szCs w:val="24"/>
        </w:rPr>
        <w:t xml:space="preserve"> were communicated </w:t>
      </w:r>
      <w:ins w:id="36" w:author="Keith, Sally" w:date="2018-05-10T13:39:00Z">
        <w:r w:rsidR="0043685F">
          <w:rPr>
            <w:rFonts w:ascii="Times New Roman" w:eastAsia="Times New Roman" w:hAnsi="Times New Roman" w:cs="Times New Roman"/>
            <w:sz w:val="24"/>
            <w:szCs w:val="24"/>
          </w:rPr>
          <w:t xml:space="preserve">XXX times </w:t>
        </w:r>
      </w:ins>
      <w:r w:rsidR="00F9178A">
        <w:rPr>
          <w:rFonts w:ascii="Times New Roman" w:eastAsia="Times New Roman" w:hAnsi="Times New Roman" w:cs="Times New Roman"/>
          <w:sz w:val="24"/>
          <w:szCs w:val="24"/>
        </w:rPr>
        <w:t>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del w:id="37" w:author="Keith, Sally" w:date="2018-05-10T13:39:00Z">
        <w:r w:rsidR="00F9178A" w:rsidDel="0043685F">
          <w:rPr>
            <w:rFonts w:ascii="Times New Roman" w:eastAsia="Times New Roman" w:hAnsi="Times New Roman" w:cs="Times New Roman"/>
            <w:sz w:val="24"/>
            <w:szCs w:val="24"/>
          </w:rPr>
          <w:delText xml:space="preserve"> </w:delText>
        </w:r>
      </w:del>
      <w:ins w:id="38" w:author="Keith, Sally" w:date="2018-05-10T13:39:00Z">
        <w:r w:rsidR="0043685F">
          <w:rPr>
            <w:rFonts w:ascii="Times New Roman" w:eastAsia="Times New Roman" w:hAnsi="Times New Roman" w:cs="Times New Roman"/>
            <w:sz w:val="24"/>
            <w:szCs w:val="24"/>
          </w:rPr>
          <w:t>-</w:t>
        </w:r>
      </w:ins>
      <w:r w:rsidR="00596A27">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 xml:space="preserve">studies are often promoted with </w:t>
      </w:r>
      <w:commentRangeStart w:id="39"/>
      <w:r w:rsidR="001D7D80">
        <w:rPr>
          <w:rFonts w:ascii="Times New Roman" w:eastAsia="Times New Roman" w:hAnsi="Times New Roman" w:cs="Times New Roman"/>
          <w:sz w:val="24"/>
          <w:szCs w:val="24"/>
        </w:rPr>
        <w:t>academic press releases</w:t>
      </w:r>
      <w:commentRangeEnd w:id="39"/>
      <w:r w:rsidR="0043685F">
        <w:rPr>
          <w:rStyle w:val="CommentReference"/>
        </w:rPr>
        <w:commentReference w:id="39"/>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w:t>
      </w:r>
      <w:r w:rsidR="00D837A0">
        <w:rPr>
          <w:rFonts w:ascii="Times New Roman" w:eastAsia="Times New Roman" w:hAnsi="Times New Roman" w:cs="Times New Roman"/>
          <w:sz w:val="24"/>
          <w:szCs w:val="24"/>
        </w:rPr>
        <w:t>high</w:t>
      </w:r>
      <w:r w:rsidR="002C6BEC">
        <w:rPr>
          <w:rFonts w:ascii="Times New Roman" w:eastAsia="Times New Roman" w:hAnsi="Times New Roman" w:cs="Times New Roman"/>
          <w:sz w:val="24"/>
          <w:szCs w:val="24"/>
        </w:rPr>
        <w:t>-</w:t>
      </w:r>
      <w:r w:rsidR="00D837A0">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are </w:t>
      </w:r>
      <w:r w:rsidR="00D837A0">
        <w:rPr>
          <w:rFonts w:ascii="Times New Roman" w:eastAsia="Times New Roman" w:hAnsi="Times New Roman" w:cs="Times New Roman"/>
          <w:sz w:val="24"/>
          <w:szCs w:val="24"/>
        </w:rPr>
        <w:t>typically</w:t>
      </w:r>
      <w:r w:rsidR="00F9178A">
        <w:rPr>
          <w:rFonts w:ascii="Times New Roman" w:eastAsia="Times New Roman" w:hAnsi="Times New Roman" w:cs="Times New Roman"/>
          <w:sz w:val="24"/>
          <w:szCs w:val="24"/>
        </w:rPr>
        <w:t xml:space="preserve"> closed access (e.g. </w:t>
      </w:r>
      <w:r w:rsidR="00F9178A" w:rsidRPr="00AC1A0A">
        <w:rPr>
          <w:rFonts w:ascii="Times New Roman" w:eastAsia="Times New Roman" w:hAnsi="Times New Roman" w:cs="Times New Roman"/>
          <w:i/>
          <w:sz w:val="24"/>
          <w:szCs w:val="24"/>
        </w:rPr>
        <w:t>Nature</w:t>
      </w:r>
      <w:r w:rsidR="00F9178A">
        <w:rPr>
          <w:rFonts w:ascii="Times New Roman" w:eastAsia="Times New Roman" w:hAnsi="Times New Roman" w:cs="Times New Roman"/>
          <w:sz w:val="24"/>
          <w:szCs w:val="24"/>
        </w:rPr>
        <w:t xml:space="preserve">, </w:t>
      </w:r>
      <w:r w:rsidR="00F9178A" w:rsidRPr="00AC1A0A">
        <w:rPr>
          <w:rFonts w:ascii="Times New Roman" w:eastAsia="Times New Roman" w:hAnsi="Times New Roman" w:cs="Times New Roman"/>
          <w:i/>
          <w:sz w:val="24"/>
          <w:szCs w:val="24"/>
        </w:rPr>
        <w:t>Science</w:t>
      </w:r>
      <w:r w:rsidR="00F9178A">
        <w:rPr>
          <w:rFonts w:ascii="Times New Roman" w:eastAsia="Times New Roman" w:hAnsi="Times New Roman" w:cs="Times New Roman"/>
          <w:sz w:val="24"/>
          <w:szCs w:val="24"/>
        </w:rPr>
        <w:t xml:space="preserve">), these patterns indicate that </w:t>
      </w:r>
      <w:r w:rsidR="002C6BEC">
        <w:rPr>
          <w:rFonts w:ascii="Times New Roman" w:eastAsia="Times New Roman" w:hAnsi="Times New Roman" w:cs="Times New Roman"/>
          <w:sz w:val="24"/>
          <w:szCs w:val="24"/>
        </w:rPr>
        <w:t xml:space="preserve">the </w:t>
      </w:r>
      <w:r w:rsidR="00F9178A">
        <w:rPr>
          <w:rFonts w:ascii="Times New Roman" w:eastAsia="Times New Roman" w:hAnsi="Times New Roman" w:cs="Times New Roman"/>
          <w:sz w:val="24"/>
          <w:szCs w:val="24"/>
        </w:rPr>
        <w:t xml:space="preserve">most </w:t>
      </w:r>
      <w:r w:rsidR="00BF6171">
        <w:rPr>
          <w:rFonts w:ascii="Times New Roman" w:eastAsia="Times New Roman" w:hAnsi="Times New Roman" w:cs="Times New Roman"/>
          <w:sz w:val="24"/>
          <w:szCs w:val="24"/>
        </w:rPr>
        <w:t>widely</w:t>
      </w:r>
      <w:r w:rsidR="00F9178A">
        <w:rPr>
          <w:rFonts w:ascii="Times New Roman" w:eastAsia="Times New Roman" w:hAnsi="Times New Roman" w:cs="Times New Roman"/>
          <w:sz w:val="24"/>
          <w:szCs w:val="24"/>
        </w:rPr>
        <w:t>-reported research is kept behind paywalls,</w:t>
      </w:r>
      <w:del w:id="40" w:author="Keith, Sally" w:date="2018-05-10T13:41:00Z">
        <w:r w:rsidR="00F9178A" w:rsidDel="0043685F">
          <w:rPr>
            <w:rFonts w:ascii="Times New Roman" w:eastAsia="Times New Roman" w:hAnsi="Times New Roman" w:cs="Times New Roman"/>
            <w:sz w:val="24"/>
            <w:szCs w:val="24"/>
          </w:rPr>
          <w:delText xml:space="preserve"> likely</w:delText>
        </w:r>
      </w:del>
      <w:r w:rsidR="00F9178A">
        <w:rPr>
          <w:rFonts w:ascii="Times New Roman" w:eastAsia="Times New Roman" w:hAnsi="Times New Roman" w:cs="Times New Roman"/>
          <w:sz w:val="24"/>
          <w:szCs w:val="24"/>
        </w:rPr>
        <w:t xml:space="preserve">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Overall, policy documents also cited OA studies more often than closed (Fig. 2d), supporting 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w:t>
      </w:r>
      <w:del w:id="41" w:author="Keith, Sally" w:date="2018-05-10T13:42:00Z">
        <w:r w:rsidR="00F9178A" w:rsidDel="0043685F">
          <w:rPr>
            <w:rFonts w:ascii="Times New Roman" w:eastAsia="Times New Roman" w:hAnsi="Times New Roman" w:cs="Times New Roman"/>
            <w:sz w:val="24"/>
            <w:szCs w:val="24"/>
          </w:rPr>
          <w:delText xml:space="preserve"> </w:delText>
        </w:r>
        <w:r w:rsidR="0002116C" w:rsidDel="0043685F">
          <w:rPr>
            <w:rFonts w:ascii="Times New Roman" w:eastAsia="Times New Roman" w:hAnsi="Times New Roman" w:cs="Times New Roman"/>
            <w:sz w:val="24"/>
            <w:szCs w:val="24"/>
          </w:rPr>
          <w:delText>At higher journal rankings,</w:delText>
        </w:r>
      </w:del>
      <w:ins w:id="42" w:author="Keith, Sally" w:date="2018-05-10T13:42:00Z">
        <w:r w:rsidR="0043685F">
          <w:rPr>
            <w:rFonts w:ascii="Times New Roman" w:eastAsia="Times New Roman" w:hAnsi="Times New Roman" w:cs="Times New Roman"/>
            <w:sz w:val="24"/>
            <w:szCs w:val="24"/>
          </w:rPr>
          <w:t xml:space="preserve"> </w:t>
        </w:r>
      </w:ins>
      <w:ins w:id="43" w:author="Keith, Sally" w:date="2018-05-10T13:43:00Z">
        <w:r w:rsidR="00703C01">
          <w:rPr>
            <w:rFonts w:ascii="Times New Roman" w:eastAsia="Times New Roman" w:hAnsi="Times New Roman" w:cs="Times New Roman"/>
            <w:sz w:val="24"/>
            <w:szCs w:val="24"/>
          </w:rPr>
          <w:t>On the flip side</w:t>
        </w:r>
      </w:ins>
      <w:ins w:id="44" w:author="Keith, Sally" w:date="2018-05-10T13:42:00Z">
        <w:r w:rsidR="0043685F">
          <w:rPr>
            <w:rFonts w:ascii="Times New Roman" w:eastAsia="Times New Roman" w:hAnsi="Times New Roman" w:cs="Times New Roman"/>
            <w:sz w:val="24"/>
            <w:szCs w:val="24"/>
          </w:rPr>
          <w:t xml:space="preserve">, </w:t>
        </w:r>
        <w:r w:rsidR="0043685F">
          <w:rPr>
            <w:rFonts w:ascii="Times New Roman" w:eastAsia="Times New Roman" w:hAnsi="Times New Roman" w:cs="Times New Roman"/>
            <w:sz w:val="24"/>
            <w:szCs w:val="24"/>
          </w:rPr>
          <w:t>policy uptake of</w:t>
        </w:r>
      </w:ins>
      <w:ins w:id="45" w:author="Keith, Sally" w:date="2018-05-10T13:43:00Z">
        <w:r w:rsidR="0043685F">
          <w:rPr>
            <w:rFonts w:ascii="Times New Roman" w:eastAsia="Times New Roman" w:hAnsi="Times New Roman" w:cs="Times New Roman"/>
            <w:sz w:val="24"/>
            <w:szCs w:val="24"/>
          </w:rPr>
          <w:t xml:space="preserve"> closed</w:t>
        </w:r>
      </w:ins>
      <w:ins w:id="46" w:author="Keith, Sally" w:date="2018-05-10T13:42:00Z">
        <w:r w:rsidR="0043685F">
          <w:rPr>
            <w:rFonts w:ascii="Times New Roman" w:eastAsia="Times New Roman" w:hAnsi="Times New Roman" w:cs="Times New Roman"/>
            <w:sz w:val="24"/>
            <w:szCs w:val="24"/>
          </w:rPr>
          <w:t xml:space="preserve"> </w:t>
        </w:r>
        <w:r w:rsidR="0043685F">
          <w:rPr>
            <w:rFonts w:ascii="Times New Roman" w:eastAsia="Times New Roman" w:hAnsi="Times New Roman" w:cs="Times New Roman"/>
            <w:sz w:val="24"/>
            <w:szCs w:val="24"/>
          </w:rPr>
          <w:t>research published in high-ranking journals</w:t>
        </w:r>
      </w:ins>
      <w:r w:rsidR="0002116C">
        <w:rPr>
          <w:rFonts w:ascii="Times New Roman" w:eastAsia="Times New Roman" w:hAnsi="Times New Roman" w:cs="Times New Roman"/>
          <w:sz w:val="24"/>
          <w:szCs w:val="24"/>
        </w:rPr>
        <w:t xml:space="preserve"> </w:t>
      </w:r>
      <w:del w:id="47" w:author="Keith, Sally" w:date="2018-05-10T13:42:00Z">
        <w:r w:rsidR="0002116C" w:rsidDel="0043685F">
          <w:rPr>
            <w:rFonts w:ascii="Times New Roman" w:eastAsia="Times New Roman" w:hAnsi="Times New Roman" w:cs="Times New Roman"/>
            <w:sz w:val="24"/>
            <w:szCs w:val="24"/>
          </w:rPr>
          <w:delText>p</w:delText>
        </w:r>
        <w:r w:rsidR="006E20B7" w:rsidDel="0043685F">
          <w:rPr>
            <w:rFonts w:ascii="Times New Roman" w:eastAsia="Times New Roman" w:hAnsi="Times New Roman" w:cs="Times New Roman"/>
            <w:sz w:val="24"/>
            <w:szCs w:val="24"/>
          </w:rPr>
          <w:delText xml:space="preserve">olicy </w:delText>
        </w:r>
        <w:r w:rsidR="003F698B" w:rsidDel="0043685F">
          <w:rPr>
            <w:rFonts w:ascii="Times New Roman" w:eastAsia="Times New Roman" w:hAnsi="Times New Roman" w:cs="Times New Roman"/>
            <w:sz w:val="24"/>
            <w:szCs w:val="24"/>
          </w:rPr>
          <w:delText>uptake</w:delText>
        </w:r>
        <w:r w:rsidR="006E20B7" w:rsidDel="0043685F">
          <w:rPr>
            <w:rFonts w:ascii="Times New Roman" w:eastAsia="Times New Roman" w:hAnsi="Times New Roman" w:cs="Times New Roman"/>
            <w:sz w:val="24"/>
            <w:szCs w:val="24"/>
          </w:rPr>
          <w:delText xml:space="preserve"> </w:delText>
        </w:r>
        <w:r w:rsidR="005743D2" w:rsidDel="0043685F">
          <w:rPr>
            <w:rFonts w:ascii="Times New Roman" w:eastAsia="Times New Roman" w:hAnsi="Times New Roman" w:cs="Times New Roman"/>
            <w:sz w:val="24"/>
            <w:szCs w:val="24"/>
          </w:rPr>
          <w:delText>of</w:delText>
        </w:r>
        <w:r w:rsidR="0002116C" w:rsidDel="0043685F">
          <w:rPr>
            <w:rFonts w:ascii="Times New Roman" w:eastAsia="Times New Roman" w:hAnsi="Times New Roman" w:cs="Times New Roman"/>
            <w:sz w:val="24"/>
            <w:szCs w:val="24"/>
          </w:rPr>
          <w:delText xml:space="preserve"> closed studies </w:delText>
        </w:r>
      </w:del>
      <w:r w:rsidR="0002116C">
        <w:rPr>
          <w:rFonts w:ascii="Times New Roman" w:eastAsia="Times New Roman" w:hAnsi="Times New Roman" w:cs="Times New Roman"/>
          <w:sz w:val="24"/>
          <w:szCs w:val="24"/>
        </w:rPr>
        <w:t>exceeded that of</w:t>
      </w:r>
      <w:r w:rsidR="005743D2">
        <w:rPr>
          <w:rFonts w:ascii="Times New Roman" w:eastAsia="Times New Roman" w:hAnsi="Times New Roman" w:cs="Times New Roman"/>
          <w:sz w:val="24"/>
          <w:szCs w:val="24"/>
        </w:rPr>
        <w:t xml:space="preserve"> OA studies</w:t>
      </w:r>
      <w:r w:rsidR="0002116C">
        <w:rPr>
          <w:rFonts w:ascii="Times New Roman" w:eastAsia="Times New Roman" w:hAnsi="Times New Roman" w:cs="Times New Roman"/>
          <w:sz w:val="24"/>
          <w:szCs w:val="24"/>
        </w:rPr>
        <w:t>,</w:t>
      </w:r>
      <w:r w:rsidR="005743D2">
        <w:rPr>
          <w:rFonts w:ascii="Times New Roman" w:eastAsia="Times New Roman" w:hAnsi="Times New Roman" w:cs="Times New Roman"/>
          <w:sz w:val="24"/>
          <w:szCs w:val="24"/>
        </w:rPr>
        <w:t xml:space="preserve"> </w:t>
      </w:r>
      <w:r w:rsidR="00491298">
        <w:rPr>
          <w:rFonts w:ascii="Times New Roman" w:eastAsia="Times New Roman" w:hAnsi="Times New Roman" w:cs="Times New Roman"/>
          <w:sz w:val="24"/>
          <w:szCs w:val="24"/>
        </w:rPr>
        <w:t>possibly because</w:t>
      </w:r>
      <w:r w:rsidR="00395E5C">
        <w:rPr>
          <w:rFonts w:ascii="Times New Roman" w:eastAsia="Times New Roman" w:hAnsi="Times New Roman" w:cs="Times New Roman"/>
          <w:sz w:val="24"/>
          <w:szCs w:val="24"/>
        </w:rPr>
        <w:t xml:space="preserve"> </w:t>
      </w:r>
      <w:r w:rsidR="0016111F">
        <w:rPr>
          <w:rFonts w:ascii="Times New Roman" w:eastAsia="Times New Roman" w:hAnsi="Times New Roman" w:cs="Times New Roman"/>
          <w:sz w:val="24"/>
          <w:szCs w:val="24"/>
        </w:rPr>
        <w:t xml:space="preserve">policymakers </w:t>
      </w:r>
      <w:r w:rsidR="006C1F3A">
        <w:rPr>
          <w:rFonts w:ascii="Times New Roman" w:eastAsia="Times New Roman" w:hAnsi="Times New Roman" w:cs="Times New Roman"/>
          <w:sz w:val="24"/>
          <w:szCs w:val="24"/>
        </w:rPr>
        <w:t>choose to cite</w:t>
      </w:r>
      <w:r w:rsidR="0016111F">
        <w:rPr>
          <w:rFonts w:ascii="Times New Roman" w:eastAsia="Times New Roman" w:hAnsi="Times New Roman" w:cs="Times New Roman"/>
          <w:sz w:val="24"/>
          <w:szCs w:val="24"/>
        </w:rPr>
        <w:t xml:space="preserve"> </w:t>
      </w:r>
      <w:r w:rsidR="00395E5C">
        <w:rPr>
          <w:rFonts w:ascii="Times New Roman" w:eastAsia="Times New Roman" w:hAnsi="Times New Roman" w:cs="Times New Roman"/>
          <w:sz w:val="24"/>
          <w:szCs w:val="24"/>
        </w:rPr>
        <w:t>high-</w:t>
      </w:r>
      <w:r w:rsidR="00FC4AEE">
        <w:rPr>
          <w:rFonts w:ascii="Times New Roman" w:eastAsia="Times New Roman" w:hAnsi="Times New Roman" w:cs="Times New Roman"/>
          <w:sz w:val="24"/>
          <w:szCs w:val="24"/>
        </w:rPr>
        <w:t>impact</w:t>
      </w:r>
      <w:r w:rsidR="00395E5C">
        <w:rPr>
          <w:rFonts w:ascii="Times New Roman" w:eastAsia="Times New Roman" w:hAnsi="Times New Roman" w:cs="Times New Roman"/>
          <w:sz w:val="24"/>
          <w:szCs w:val="24"/>
        </w:rPr>
        <w:t xml:space="preserve"> closed</w:t>
      </w:r>
      <w:r w:rsidR="00FC4AEE">
        <w:rPr>
          <w:rFonts w:ascii="Times New Roman" w:eastAsia="Times New Roman" w:hAnsi="Times New Roman" w:cs="Times New Roman"/>
          <w:sz w:val="24"/>
          <w:szCs w:val="24"/>
        </w:rPr>
        <w:t xml:space="preserve"> studies </w:t>
      </w:r>
      <w:r w:rsidR="0016111F">
        <w:rPr>
          <w:rFonts w:ascii="Times New Roman" w:eastAsia="Times New Roman" w:hAnsi="Times New Roman" w:cs="Times New Roman"/>
          <w:sz w:val="24"/>
          <w:szCs w:val="24"/>
        </w:rPr>
        <w:t>which have</w:t>
      </w:r>
      <w:r w:rsidR="00FC4AEE">
        <w:rPr>
          <w:rFonts w:ascii="Times New Roman" w:eastAsia="Times New Roman" w:hAnsi="Times New Roman" w:cs="Times New Roman"/>
          <w:sz w:val="24"/>
          <w:szCs w:val="24"/>
        </w:rPr>
        <w:t xml:space="preserve"> receive</w:t>
      </w:r>
      <w:r w:rsidR="0016111F">
        <w:rPr>
          <w:rFonts w:ascii="Times New Roman" w:eastAsia="Times New Roman" w:hAnsi="Times New Roman" w:cs="Times New Roman"/>
          <w:sz w:val="24"/>
          <w:szCs w:val="24"/>
        </w:rPr>
        <w:t>d</w:t>
      </w:r>
      <w:r w:rsidR="00FC4AEE">
        <w:rPr>
          <w:rFonts w:ascii="Times New Roman" w:eastAsia="Times New Roman" w:hAnsi="Times New Roman" w:cs="Times New Roman"/>
          <w:sz w:val="24"/>
          <w:szCs w:val="24"/>
        </w:rPr>
        <w:t xml:space="preserve"> substantial media attention</w:t>
      </w:r>
      <w:r w:rsidR="0088027F">
        <w:rPr>
          <w:rFonts w:ascii="Times New Roman" w:eastAsia="Times New Roman" w:hAnsi="Times New Roman" w:cs="Times New Roman"/>
          <w:sz w:val="24"/>
          <w:szCs w:val="24"/>
        </w:rPr>
        <w:t>.</w:t>
      </w:r>
    </w:p>
    <w:p w14:paraId="170E4CA5" w14:textId="77777777" w:rsidR="0022406A" w:rsidRDefault="0022406A" w:rsidP="00F9178A">
      <w:pPr>
        <w:pStyle w:val="Normal1"/>
        <w:spacing w:line="480" w:lineRule="auto"/>
        <w:rPr>
          <w:rFonts w:ascii="Times New Roman" w:eastAsia="Times New Roman" w:hAnsi="Times New Roman" w:cs="Times New Roman"/>
          <w:sz w:val="24"/>
          <w:szCs w:val="24"/>
        </w:rPr>
      </w:pPr>
    </w:p>
    <w:p w14:paraId="31D3B65A" w14:textId="5C38CA21"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OA facilitates both academic and non-academic communication</w:t>
      </w:r>
      <w:r>
        <w:rPr>
          <w:rFonts w:ascii="Times New Roman" w:eastAsia="Times New Roman" w:hAnsi="Times New Roman" w:cs="Times New Roman"/>
          <w:sz w:val="24"/>
          <w:szCs w:val="24"/>
        </w:rPr>
        <w:t xml:space="preserve"> 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del w:id="48" w:author="Keith, Sally" w:date="2018-05-10T13:44:00Z">
        <w:r w:rsidR="00F9178A" w:rsidDel="00703C01">
          <w:rPr>
            <w:rFonts w:ascii="Times New Roman" w:eastAsia="Times New Roman" w:hAnsi="Times New Roman" w:cs="Times New Roman"/>
            <w:sz w:val="24"/>
            <w:szCs w:val="24"/>
          </w:rPr>
          <w:delText xml:space="preserve">Additionally, </w:delText>
        </w:r>
        <w:r w:rsidR="00F553DB" w:rsidDel="00703C01">
          <w:rPr>
            <w:rFonts w:ascii="Times New Roman" w:eastAsia="Times New Roman" w:hAnsi="Times New Roman" w:cs="Times New Roman"/>
            <w:sz w:val="24"/>
            <w:szCs w:val="24"/>
          </w:rPr>
          <w:delText>i</w:delText>
        </w:r>
      </w:del>
      <w:ins w:id="49" w:author="Keith, Sally" w:date="2018-05-10T13:44:00Z">
        <w:r w:rsidR="00703C01">
          <w:rPr>
            <w:rFonts w:ascii="Times New Roman" w:eastAsia="Times New Roman" w:hAnsi="Times New Roman" w:cs="Times New Roman"/>
            <w:sz w:val="24"/>
            <w:szCs w:val="24"/>
          </w:rPr>
          <w:t>I</w:t>
        </w:r>
      </w:ins>
      <w:r w:rsidR="00F553DB">
        <w:rPr>
          <w:rFonts w:ascii="Times New Roman" w:eastAsia="Times New Roman" w:hAnsi="Times New Roman" w:cs="Times New Roman"/>
          <w:sz w:val="24"/>
          <w:szCs w:val="24"/>
        </w:rPr>
        <w:t xml:space="preserve">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to low citation rates in policy plans for</w:t>
      </w:r>
      <w:r w:rsidR="008C1D74">
        <w:rPr>
          <w:rFonts w:ascii="Times New Roman" w:eastAsia="Times New Roman" w:hAnsi="Times New Roman" w:cs="Times New Roman"/>
          <w:sz w:val="24"/>
          <w:szCs w:val="24"/>
        </w:rPr>
        <w:t xml:space="preserve"> </w:t>
      </w:r>
      <w:r w:rsidR="008C1D74">
        <w:rPr>
          <w:rFonts w:ascii="Times New Roman" w:eastAsia="Times New Roman" w:hAnsi="Times New Roman" w:cs="Times New Roman"/>
          <w:sz w:val="24"/>
          <w:szCs w:val="24"/>
        </w:rPr>
        <w:lastRenderedPageBreak/>
        <w:t>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4F92A816" w14:textId="3A0BE6FE" w:rsidR="00152322" w:rsidRDefault="00152322"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OS facilitates collaboration and triage</w:t>
      </w:r>
    </w:p>
    <w:p w14:paraId="0F42E928" w14:textId="0A2A78D9" w:rsidR="00995D87" w:rsidRDefault="005D0EC1"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noProof/>
          <w:sz w:val="24"/>
          <w:szCs w:val="24"/>
        </w:rPr>
        <w:t>T</w:t>
      </w:r>
      <w:r w:rsidR="00680843">
        <w:rPr>
          <w:rFonts w:ascii="Times New Roman" w:eastAsia="Times New Roman" w:hAnsi="Times New Roman" w:cs="Times New Roman"/>
          <w:sz w:val="24"/>
          <w:szCs w:val="24"/>
        </w:rPr>
        <w:t xml:space="preserve">he pace of climate change combined with a need to address societal and ecological impacts with limited resources make aspects of climate change research, such as biological conservation, triage disciplines. </w:t>
      </w:r>
      <w:r w:rsidR="003722D4">
        <w:rPr>
          <w:rFonts w:ascii="Times New Roman" w:eastAsia="Times New Roman" w:hAnsi="Times New Roman" w:cs="Times New Roman"/>
          <w:sz w:val="24"/>
          <w:szCs w:val="24"/>
        </w:rPr>
        <w:t xml:space="preserve">Successful triage requires efficient and rapid decision making </w:t>
      </w:r>
      <w:r w:rsidR="003722D4" w:rsidRPr="006B4262">
        <w:rPr>
          <w:rFonts w:ascii="Times New Roman" w:eastAsia="Times New Roman" w:hAnsi="Times New Roman" w:cs="Times New Roman"/>
          <w:noProof/>
          <w:sz w:val="24"/>
          <w:szCs w:val="24"/>
        </w:rPr>
        <w:t xml:space="preserve">(Bottrill </w:t>
      </w:r>
      <w:r w:rsidR="003722D4" w:rsidRPr="006B4262">
        <w:rPr>
          <w:rFonts w:ascii="Times New Roman" w:eastAsia="Times New Roman" w:hAnsi="Times New Roman" w:cs="Times New Roman"/>
          <w:i/>
          <w:noProof/>
          <w:sz w:val="24"/>
          <w:szCs w:val="24"/>
        </w:rPr>
        <w:t>et al.</w:t>
      </w:r>
      <w:r w:rsidR="003722D4" w:rsidRPr="006B4262">
        <w:rPr>
          <w:rFonts w:ascii="Times New Roman" w:eastAsia="Times New Roman" w:hAnsi="Times New Roman" w:cs="Times New Roman"/>
          <w:noProof/>
          <w:sz w:val="24"/>
          <w:szCs w:val="24"/>
        </w:rPr>
        <w:t>, 2008)</w:t>
      </w:r>
      <w:r w:rsidR="00AC132D">
        <w:rPr>
          <w:rFonts w:ascii="Times New Roman" w:eastAsia="Times New Roman" w:hAnsi="Times New Roman" w:cs="Times New Roman"/>
          <w:noProof/>
          <w:sz w:val="24"/>
          <w:szCs w:val="24"/>
        </w:rPr>
        <w:t xml:space="preserve"> and, to this end, </w:t>
      </w:r>
      <w:r w:rsidR="00F9178A">
        <w:rPr>
          <w:rFonts w:ascii="Times New Roman" w:eastAsia="Times New Roman" w:hAnsi="Times New Roman" w:cs="Times New Roman"/>
          <w:sz w:val="24"/>
          <w:szCs w:val="24"/>
        </w:rPr>
        <w:t xml:space="preserve">OS principles can help to minimize scientific uncertainty </w:t>
      </w:r>
      <w:r w:rsidR="00116E12">
        <w:rPr>
          <w:rFonts w:ascii="Times New Roman" w:eastAsia="Times New Roman" w:hAnsi="Times New Roman" w:cs="Times New Roman"/>
          <w:sz w:val="24"/>
          <w:szCs w:val="24"/>
        </w:rPr>
        <w:t xml:space="preserve">while increasing </w:t>
      </w:r>
      <w:r w:rsidR="002B7133">
        <w:rPr>
          <w:rFonts w:ascii="Times New Roman" w:eastAsia="Times New Roman" w:hAnsi="Times New Roman" w:cs="Times New Roman"/>
          <w:sz w:val="24"/>
          <w:szCs w:val="24"/>
        </w:rPr>
        <w:t xml:space="preserve">collaboration </w:t>
      </w:r>
      <w:r w:rsidR="00116E12">
        <w:rPr>
          <w:rFonts w:ascii="Times New Roman" w:eastAsia="Times New Roman" w:hAnsi="Times New Roman" w:cs="Times New Roman"/>
          <w:sz w:val="24"/>
          <w:szCs w:val="24"/>
        </w:rPr>
        <w:t>potential</w:t>
      </w:r>
      <w:r w:rsidR="00AC132D">
        <w:rPr>
          <w:rFonts w:ascii="Times New Roman" w:eastAsia="Times New Roman" w:hAnsi="Times New Roman" w:cs="Times New Roman"/>
          <w:sz w:val="24"/>
          <w:szCs w:val="24"/>
        </w:rPr>
        <w:t>.</w:t>
      </w:r>
      <w:r w:rsidR="006B639C">
        <w:rPr>
          <w:rFonts w:ascii="Times New Roman" w:eastAsia="Times New Roman" w:hAnsi="Times New Roman" w:cs="Times New Roman"/>
          <w:sz w:val="24"/>
          <w:szCs w:val="24"/>
        </w:rPr>
        <w:t xml:space="preserve"> </w:t>
      </w:r>
      <w:r w:rsidR="00AC132D">
        <w:rPr>
          <w:rFonts w:ascii="Times New Roman" w:eastAsia="Times New Roman" w:hAnsi="Times New Roman" w:cs="Times New Roman"/>
          <w:sz w:val="24"/>
          <w:szCs w:val="24"/>
        </w:rPr>
        <w:t>For example,</w:t>
      </w:r>
      <w:r w:rsidR="00A0771C">
        <w:rPr>
          <w:rFonts w:ascii="Times New Roman" w:eastAsia="Times New Roman" w:hAnsi="Times New Roman" w:cs="Times New Roman"/>
          <w:sz w:val="24"/>
          <w:szCs w:val="24"/>
        </w:rPr>
        <w:t xml:space="preserve"> OS</w:t>
      </w:r>
      <w:r w:rsidR="00E565A1">
        <w:rPr>
          <w:rFonts w:ascii="Times New Roman" w:eastAsia="Times New Roman" w:hAnsi="Times New Roman" w:cs="Times New Roman"/>
          <w:sz w:val="24"/>
          <w:szCs w:val="24"/>
        </w:rPr>
        <w:t xml:space="preserve"> encourages</w:t>
      </w:r>
      <w:r w:rsidR="00AC132D">
        <w:rPr>
          <w:rFonts w:ascii="Times New Roman" w:eastAsia="Times New Roman" w:hAnsi="Times New Roman" w:cs="Times New Roman"/>
          <w:sz w:val="24"/>
          <w:szCs w:val="24"/>
        </w:rPr>
        <w:t xml:space="preserve"> d</w:t>
      </w:r>
      <w:r w:rsidR="00B51096">
        <w:rPr>
          <w:rFonts w:ascii="Times New Roman" w:eastAsia="Times New Roman" w:hAnsi="Times New Roman" w:cs="Times New Roman"/>
          <w:sz w:val="24"/>
          <w:szCs w:val="24"/>
        </w:rPr>
        <w:t>ata and code sharing, assists</w:t>
      </w:r>
      <w:r w:rsidR="006B639C">
        <w:rPr>
          <w:rFonts w:ascii="Times New Roman" w:eastAsia="Times New Roman" w:hAnsi="Times New Roman" w:cs="Times New Roman"/>
          <w:sz w:val="24"/>
          <w:szCs w:val="24"/>
        </w:rPr>
        <w:t xml:space="preserve"> the peer-review process </w:t>
      </w:r>
      <w:r w:rsidR="0039037A">
        <w:rPr>
          <w:rFonts w:ascii="Times New Roman" w:eastAsia="Times New Roman" w:hAnsi="Times New Roman" w:cs="Times New Roman"/>
          <w:sz w:val="24"/>
          <w:szCs w:val="24"/>
        </w:rPr>
        <w:t xml:space="preserve">with fully-reproducible manuscripts </w:t>
      </w:r>
      <w:r w:rsidR="006B639C" w:rsidRPr="00A45866">
        <w:rPr>
          <w:rFonts w:ascii="Times New Roman" w:eastAsia="Times New Roman" w:hAnsi="Times New Roman" w:cs="Times New Roman"/>
          <w:noProof/>
          <w:sz w:val="24"/>
          <w:szCs w:val="24"/>
        </w:rPr>
        <w:t xml:space="preserve">(Ram, 2013; Lowndes </w:t>
      </w:r>
      <w:r w:rsidR="006B639C" w:rsidRPr="00A45866">
        <w:rPr>
          <w:rFonts w:ascii="Times New Roman" w:eastAsia="Times New Roman" w:hAnsi="Times New Roman" w:cs="Times New Roman"/>
          <w:i/>
          <w:noProof/>
          <w:sz w:val="24"/>
          <w:szCs w:val="24"/>
        </w:rPr>
        <w:t>et al.</w:t>
      </w:r>
      <w:r w:rsidR="006B639C" w:rsidRPr="00A45866">
        <w:rPr>
          <w:rFonts w:ascii="Times New Roman" w:eastAsia="Times New Roman" w:hAnsi="Times New Roman" w:cs="Times New Roman"/>
          <w:noProof/>
          <w:sz w:val="24"/>
          <w:szCs w:val="24"/>
        </w:rPr>
        <w:t>, 2017)</w:t>
      </w:r>
      <w:r w:rsidR="00B51096">
        <w:rPr>
          <w:rFonts w:ascii="Times New Roman" w:eastAsia="Times New Roman" w:hAnsi="Times New Roman" w:cs="Times New Roman"/>
          <w:sz w:val="24"/>
          <w:szCs w:val="24"/>
        </w:rPr>
        <w:t>, and reduces</w:t>
      </w:r>
      <w:r w:rsidR="006B639C">
        <w:rPr>
          <w:rFonts w:ascii="Times New Roman" w:eastAsia="Times New Roman" w:hAnsi="Times New Roman" w:cs="Times New Roman"/>
          <w:sz w:val="24"/>
          <w:szCs w:val="24"/>
        </w:rPr>
        <w:t xml:space="preserve"> </w:t>
      </w:r>
      <w:ins w:id="50" w:author="Keith, Sally" w:date="2018-05-10T13:45:00Z">
        <w:r w:rsidR="00722769">
          <w:rPr>
            <w:rFonts w:ascii="Times New Roman" w:eastAsia="Times New Roman" w:hAnsi="Times New Roman" w:cs="Times New Roman"/>
            <w:sz w:val="24"/>
            <w:szCs w:val="24"/>
          </w:rPr>
          <w:t xml:space="preserve">time to </w:t>
        </w:r>
      </w:ins>
      <w:r w:rsidR="006B639C">
        <w:rPr>
          <w:rFonts w:ascii="Times New Roman" w:eastAsia="Times New Roman" w:hAnsi="Times New Roman" w:cs="Times New Roman"/>
          <w:sz w:val="24"/>
          <w:szCs w:val="24"/>
        </w:rPr>
        <w:t>publication</w:t>
      </w:r>
      <w:del w:id="51" w:author="Keith, Sally" w:date="2018-05-10T13:45:00Z">
        <w:r w:rsidR="006B639C" w:rsidDel="00722769">
          <w:rPr>
            <w:rFonts w:ascii="Times New Roman" w:eastAsia="Times New Roman" w:hAnsi="Times New Roman" w:cs="Times New Roman"/>
            <w:sz w:val="24"/>
            <w:szCs w:val="24"/>
          </w:rPr>
          <w:delText xml:space="preserve"> times</w:delText>
        </w:r>
      </w:del>
      <w:r w:rsidR="006B639C">
        <w:rPr>
          <w:rFonts w:ascii="Times New Roman" w:eastAsia="Times New Roman" w:hAnsi="Times New Roman" w:cs="Times New Roman"/>
          <w:sz w:val="24"/>
          <w:szCs w:val="24"/>
        </w:rPr>
        <w:t xml:space="preserve"> with preprints and OA journals </w:t>
      </w:r>
      <w:r w:rsidR="006B639C" w:rsidRPr="006B4262">
        <w:rPr>
          <w:rFonts w:ascii="Times New Roman" w:eastAsia="Times New Roman" w:hAnsi="Times New Roman" w:cs="Times New Roman"/>
          <w:noProof/>
          <w:sz w:val="24"/>
          <w:szCs w:val="24"/>
        </w:rPr>
        <w:t>(Vale, 2015)</w:t>
      </w:r>
      <w:r w:rsidR="00FE6A5E">
        <w:rPr>
          <w:rFonts w:ascii="Times New Roman" w:eastAsia="Times New Roman" w:hAnsi="Times New Roman" w:cs="Times New Roman"/>
          <w:noProof/>
          <w:sz w:val="24"/>
          <w:szCs w:val="24"/>
        </w:rPr>
        <w:t>.</w:t>
      </w:r>
      <w:r w:rsidR="00A0771C">
        <w:rPr>
          <w:rFonts w:ascii="Times New Roman" w:eastAsia="Times New Roman" w:hAnsi="Times New Roman" w:cs="Times New Roman"/>
          <w:noProof/>
          <w:sz w:val="24"/>
          <w:szCs w:val="24"/>
        </w:rPr>
        <w:t xml:space="preserve"> </w:t>
      </w:r>
      <w:r w:rsidR="000C6B3E">
        <w:rPr>
          <w:rFonts w:ascii="Times New Roman" w:eastAsia="Times New Roman" w:hAnsi="Times New Roman" w:cs="Times New Roman"/>
          <w:sz w:val="24"/>
          <w:szCs w:val="24"/>
        </w:rPr>
        <w:t xml:space="preserve">Most scientists agree that publicly-funded research should be freely available </w:t>
      </w:r>
      <w:r w:rsidR="000C6B3E" w:rsidRPr="006B4262">
        <w:rPr>
          <w:rFonts w:ascii="Times New Roman" w:eastAsia="Times New Roman" w:hAnsi="Times New Roman" w:cs="Times New Roman"/>
          <w:noProof/>
          <w:sz w:val="24"/>
          <w:szCs w:val="24"/>
        </w:rPr>
        <w:t xml:space="preserve">(Dallmeier-Tiessen </w:t>
      </w:r>
      <w:r w:rsidR="000C6B3E" w:rsidRPr="006B4262">
        <w:rPr>
          <w:rFonts w:ascii="Times New Roman" w:eastAsia="Times New Roman" w:hAnsi="Times New Roman" w:cs="Times New Roman"/>
          <w:i/>
          <w:noProof/>
          <w:sz w:val="24"/>
          <w:szCs w:val="24"/>
        </w:rPr>
        <w:t>et al.</w:t>
      </w:r>
      <w:r w:rsidR="000C6B3E" w:rsidRPr="006B4262">
        <w:rPr>
          <w:rFonts w:ascii="Times New Roman" w:eastAsia="Times New Roman" w:hAnsi="Times New Roman" w:cs="Times New Roman"/>
          <w:noProof/>
          <w:sz w:val="24"/>
          <w:szCs w:val="24"/>
        </w:rPr>
        <w:t>, 2011)</w:t>
      </w:r>
      <w:r w:rsidR="000C6B3E">
        <w:rPr>
          <w:rFonts w:ascii="Times New Roman" w:eastAsia="Times New Roman" w:hAnsi="Times New Roman" w:cs="Times New Roman"/>
          <w:sz w:val="24"/>
          <w:szCs w:val="24"/>
        </w:rPr>
        <w:t xml:space="preserve"> and several </w:t>
      </w:r>
      <w:r w:rsidR="00F9178A">
        <w:rPr>
          <w:rFonts w:ascii="Times New Roman" w:eastAsia="Times New Roman" w:hAnsi="Times New Roman" w:cs="Times New Roman"/>
          <w:sz w:val="24"/>
          <w:szCs w:val="24"/>
        </w:rPr>
        <w:t xml:space="preserve">institutions </w:t>
      </w:r>
      <w:r w:rsidR="000C6B3E">
        <w:rPr>
          <w:rFonts w:ascii="Times New Roman" w:eastAsia="Times New Roman" w:hAnsi="Times New Roman" w:cs="Times New Roman"/>
          <w:sz w:val="24"/>
          <w:szCs w:val="24"/>
        </w:rPr>
        <w:t xml:space="preserve">have </w:t>
      </w:r>
      <w:r w:rsidR="007B76D3">
        <w:rPr>
          <w:rFonts w:ascii="Times New Roman" w:eastAsia="Times New Roman" w:hAnsi="Times New Roman" w:cs="Times New Roman"/>
          <w:sz w:val="24"/>
          <w:szCs w:val="24"/>
        </w:rPr>
        <w:t xml:space="preserve">successfully </w:t>
      </w:r>
      <w:r w:rsidR="000C6B3E">
        <w:rPr>
          <w:rFonts w:ascii="Times New Roman" w:eastAsia="Times New Roman" w:hAnsi="Times New Roman" w:cs="Times New Roman"/>
          <w:sz w:val="24"/>
          <w:szCs w:val="24"/>
        </w:rPr>
        <w:t xml:space="preserve">implemented </w:t>
      </w:r>
      <w:r w:rsidR="00F9178A">
        <w:rPr>
          <w:rFonts w:ascii="Times New Roman" w:eastAsia="Times New Roman" w:hAnsi="Times New Roman" w:cs="Times New Roman"/>
          <w:sz w:val="24"/>
          <w:szCs w:val="24"/>
        </w:rPr>
        <w:t>open data climate science</w:t>
      </w:r>
      <w:r w:rsidR="00684DA7">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684DA7">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or instance, research on climate-driven thermal bleaching events in coral reef ecosystems has benefited hugely from open access 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EC5A8F">
        <w:rPr>
          <w:rFonts w:ascii="Times New Roman" w:eastAsia="Times New Roman" w:hAnsi="Times New Roman" w:cs="Times New Roman"/>
          <w:sz w:val="24"/>
          <w:szCs w:val="24"/>
        </w:rPr>
        <w:t>C</w:t>
      </w:r>
      <w:r w:rsidR="00ED3A8D">
        <w:rPr>
          <w:rFonts w:ascii="Times New Roman" w:eastAsia="Times New Roman" w:hAnsi="Times New Roman" w:cs="Times New Roman"/>
          <w:sz w:val="24"/>
          <w:szCs w:val="24"/>
        </w:rPr>
        <w:t>omprehensive o</w:t>
      </w:r>
      <w:r w:rsidR="00F9178A">
        <w:rPr>
          <w:rFonts w:ascii="Times New Roman" w:eastAsia="Times New Roman" w:hAnsi="Times New Roman" w:cs="Times New Roman"/>
          <w:sz w:val="24"/>
          <w:szCs w:val="24"/>
        </w:rPr>
        <w:t>pen data policies have</w:t>
      </w:r>
      <w:r w:rsidR="00CB4F15">
        <w:rPr>
          <w:rFonts w:ascii="Times New Roman" w:eastAsia="Times New Roman" w:hAnsi="Times New Roman" w:cs="Times New Roman"/>
          <w:sz w:val="24"/>
          <w:szCs w:val="24"/>
        </w:rPr>
        <w:t xml:space="preserve"> also</w:t>
      </w:r>
      <w:r w:rsidR="00F9178A">
        <w:rPr>
          <w:rFonts w:ascii="Times New Roman" w:eastAsia="Times New Roman" w:hAnsi="Times New Roman" w:cs="Times New Roman"/>
          <w:sz w:val="24"/>
          <w:szCs w:val="24"/>
        </w:rPr>
        <w:t xml:space="preser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sidR="00F9178A">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r w:rsidR="009C5365">
        <w:rPr>
          <w:rFonts w:ascii="Times New Roman" w:eastAsia="Times New Roman" w:hAnsi="Times New Roman" w:cs="Times New Roman"/>
          <w:sz w:val="24"/>
          <w:szCs w:val="24"/>
        </w:rPr>
        <w:t>.</w:t>
      </w:r>
      <w:r w:rsidR="00680843">
        <w:rPr>
          <w:rFonts w:ascii="Times New Roman" w:eastAsia="Times New Roman" w:hAnsi="Times New Roman" w:cs="Times New Roman"/>
          <w:sz w:val="24"/>
          <w:szCs w:val="24"/>
        </w:rPr>
        <w:t xml:space="preserve"> </w:t>
      </w:r>
      <w:commentRangeStart w:id="52"/>
      <w:r w:rsidR="00F9178A">
        <w:rPr>
          <w:rFonts w:ascii="Times New Roman" w:eastAsia="Times New Roman" w:hAnsi="Times New Roman" w:cs="Times New Roman"/>
          <w:sz w:val="24"/>
          <w:szCs w:val="24"/>
        </w:rPr>
        <w:t>These examples demonstrate the success</w:t>
      </w:r>
      <w:commentRangeEnd w:id="52"/>
      <w:r w:rsidR="00722769">
        <w:rPr>
          <w:rStyle w:val="CommentReference"/>
        </w:rPr>
        <w:commentReference w:id="52"/>
      </w:r>
      <w:r w:rsidR="00F9178A">
        <w:rPr>
          <w:rFonts w:ascii="Times New Roman" w:eastAsia="Times New Roman" w:hAnsi="Times New Roman" w:cs="Times New Roman"/>
          <w:sz w:val="24"/>
          <w:szCs w:val="24"/>
        </w:rPr>
        <w:t xml:space="preserve"> and importance of adopting open data principles; comprehensive uptake of these and other OS practices will substantially enhance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175DCDC1" w14:textId="7B562992" w:rsidR="007A0A3C" w:rsidRDefault="00716486"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w:t>
      </w:r>
      <w:ins w:id="53" w:author="Keith, Sally" w:date="2018-05-10T13:48:00Z">
        <w:r w:rsidR="00722769">
          <w:rPr>
            <w:rFonts w:ascii="Times New Roman" w:eastAsia="Times New Roman" w:hAnsi="Times New Roman" w:cs="Times New Roman"/>
            <w:sz w:val="24"/>
            <w:szCs w:val="24"/>
          </w:rPr>
          <w:t>considerable barriers to OS uptake</w:t>
        </w:r>
        <w:r w:rsidR="00722769">
          <w:rPr>
            <w:rFonts w:ascii="Times New Roman" w:eastAsia="Times New Roman" w:hAnsi="Times New Roman" w:cs="Times New Roman"/>
            <w:sz w:val="24"/>
            <w:szCs w:val="24"/>
          </w:rPr>
          <w:t xml:space="preserve"> persist, including</w:t>
        </w:r>
        <w:r w:rsidR="007227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closed publishing, fear of </w:t>
      </w:r>
      <w:r>
        <w:rPr>
          <w:rFonts w:ascii="Times New Roman" w:eastAsia="Times New Roman" w:hAnsi="Times New Roman" w:cs="Times New Roman"/>
          <w:sz w:val="24"/>
          <w:szCs w:val="24"/>
        </w:rPr>
        <w:lastRenderedPageBreak/>
        <w:t xml:space="preserve">being ‘scooped’, and </w:t>
      </w:r>
      <w:ins w:id="54" w:author="Keith, Sally" w:date="2018-05-10T13:49:00Z">
        <w:r w:rsidR="00722769">
          <w:rPr>
            <w:rFonts w:ascii="Times New Roman" w:eastAsia="Times New Roman" w:hAnsi="Times New Roman" w:cs="Times New Roman"/>
            <w:sz w:val="24"/>
            <w:szCs w:val="24"/>
          </w:rPr>
          <w:t xml:space="preserve">clarity of </w:t>
        </w:r>
      </w:ins>
      <w:r>
        <w:rPr>
          <w:rFonts w:ascii="Times New Roman" w:eastAsia="Times New Roman" w:hAnsi="Times New Roman" w:cs="Times New Roman"/>
          <w:sz w:val="24"/>
          <w:szCs w:val="24"/>
        </w:rPr>
        <w:t xml:space="preserve">data ownership </w:t>
      </w:r>
      <w:ins w:id="55" w:author="Keith, Sally" w:date="2018-05-10T13:48:00Z">
        <w:r w:rsidR="00722769" w:rsidRPr="00F54E61">
          <w:rPr>
            <w:rFonts w:ascii="Times New Roman" w:eastAsia="Times New Roman" w:hAnsi="Times New Roman" w:cs="Times New Roman"/>
            <w:noProof/>
            <w:sz w:val="24"/>
            <w:szCs w:val="24"/>
          </w:rPr>
          <w:t xml:space="preserve">(Nosek </w:t>
        </w:r>
        <w:r w:rsidR="00722769" w:rsidRPr="00F54E61">
          <w:rPr>
            <w:rFonts w:ascii="Times New Roman" w:eastAsia="Times New Roman" w:hAnsi="Times New Roman" w:cs="Times New Roman"/>
            <w:i/>
            <w:noProof/>
            <w:sz w:val="24"/>
            <w:szCs w:val="24"/>
          </w:rPr>
          <w:t>et al.</w:t>
        </w:r>
        <w:r w:rsidR="00722769" w:rsidRPr="00F54E61">
          <w:rPr>
            <w:rFonts w:ascii="Times New Roman" w:eastAsia="Times New Roman" w:hAnsi="Times New Roman" w:cs="Times New Roman"/>
            <w:noProof/>
            <w:sz w:val="24"/>
            <w:szCs w:val="24"/>
          </w:rPr>
          <w:t>, 2015)</w:t>
        </w:r>
      </w:ins>
      <w:del w:id="56" w:author="Keith, Sally" w:date="2018-05-10T13:48:00Z">
        <w:r w:rsidDel="00722769">
          <w:rPr>
            <w:rFonts w:ascii="Times New Roman" w:eastAsia="Times New Roman" w:hAnsi="Times New Roman" w:cs="Times New Roman"/>
            <w:sz w:val="24"/>
            <w:szCs w:val="24"/>
          </w:rPr>
          <w:delText>are considerable barriers to OS uptake</w:delText>
        </w:r>
        <w:r w:rsidR="00F54E61" w:rsidDel="00722769">
          <w:rPr>
            <w:rFonts w:ascii="Times New Roman" w:eastAsia="Times New Roman" w:hAnsi="Times New Roman" w:cs="Times New Roman"/>
            <w:sz w:val="24"/>
            <w:szCs w:val="24"/>
          </w:rPr>
          <w:delText xml:space="preserve"> </w:delText>
        </w:r>
        <w:r w:rsidR="00F54E61" w:rsidRPr="00F54E61" w:rsidDel="00722769">
          <w:rPr>
            <w:rFonts w:ascii="Times New Roman" w:eastAsia="Times New Roman" w:hAnsi="Times New Roman" w:cs="Times New Roman"/>
            <w:noProof/>
            <w:sz w:val="24"/>
            <w:szCs w:val="24"/>
          </w:rPr>
          <w:delText xml:space="preserve">(Nosek </w:delText>
        </w:r>
        <w:r w:rsidR="00F54E61" w:rsidRPr="00F54E61" w:rsidDel="00722769">
          <w:rPr>
            <w:rFonts w:ascii="Times New Roman" w:eastAsia="Times New Roman" w:hAnsi="Times New Roman" w:cs="Times New Roman"/>
            <w:i/>
            <w:noProof/>
            <w:sz w:val="24"/>
            <w:szCs w:val="24"/>
          </w:rPr>
          <w:delText>et al.</w:delText>
        </w:r>
        <w:r w:rsidR="00F54E61" w:rsidRPr="00F54E61" w:rsidDel="00722769">
          <w:rPr>
            <w:rFonts w:ascii="Times New Roman" w:eastAsia="Times New Roman" w:hAnsi="Times New Roman" w:cs="Times New Roman"/>
            <w:noProof/>
            <w:sz w:val="24"/>
            <w:szCs w:val="24"/>
          </w:rPr>
          <w:delText>, 2015)</w:delText>
        </w:r>
      </w:del>
      <w:r>
        <w:rPr>
          <w:rFonts w:ascii="Times New Roman" w:eastAsia="Times New Roman" w:hAnsi="Times New Roman" w:cs="Times New Roman"/>
          <w:sz w:val="24"/>
          <w:szCs w:val="24"/>
        </w:rPr>
        <w:t xml:space="preserve">. </w:t>
      </w:r>
      <w:r w:rsidR="005E3C65">
        <w:rPr>
          <w:rFonts w:ascii="Times New Roman" w:eastAsia="Times New Roman" w:hAnsi="Times New Roman" w:cs="Times New Roman"/>
          <w:sz w:val="24"/>
          <w:szCs w:val="24"/>
        </w:rPr>
        <w:t xml:space="preserve">Research </w:t>
      </w:r>
      <w:r w:rsidR="00F54E61">
        <w:rPr>
          <w:rFonts w:ascii="Times New Roman" w:eastAsia="Times New Roman" w:hAnsi="Times New Roman" w:cs="Times New Roman"/>
          <w:sz w:val="24"/>
          <w:szCs w:val="24"/>
        </w:rPr>
        <w:t>outputs—usually publications—</w:t>
      </w:r>
      <w:r w:rsidR="005E3C65">
        <w:rPr>
          <w:rFonts w:ascii="Times New Roman" w:eastAsia="Times New Roman" w:hAnsi="Times New Roman" w:cs="Times New Roman"/>
          <w:sz w:val="24"/>
          <w:szCs w:val="24"/>
        </w:rPr>
        <w:t>are already required by most granting agencies</w:t>
      </w:r>
      <w:r w:rsidR="001F19ED">
        <w:rPr>
          <w:rFonts w:ascii="Times New Roman" w:eastAsia="Times New Roman" w:hAnsi="Times New Roman" w:cs="Times New Roman"/>
          <w:sz w:val="24"/>
          <w:szCs w:val="24"/>
        </w:rPr>
        <w:t xml:space="preserve">, and grants and institutions typically </w:t>
      </w:r>
      <w:ins w:id="57" w:author="Keith, Sally" w:date="2018-05-10T13:49:00Z">
        <w:r w:rsidR="00722769">
          <w:rPr>
            <w:rFonts w:ascii="Times New Roman" w:eastAsia="Times New Roman" w:hAnsi="Times New Roman" w:cs="Times New Roman"/>
            <w:sz w:val="24"/>
            <w:szCs w:val="24"/>
          </w:rPr>
          <w:t xml:space="preserve">include costs to </w:t>
        </w:r>
      </w:ins>
      <w:r w:rsidR="001F19ED">
        <w:rPr>
          <w:rFonts w:ascii="Times New Roman" w:eastAsia="Times New Roman" w:hAnsi="Times New Roman" w:cs="Times New Roman"/>
          <w:sz w:val="24"/>
          <w:szCs w:val="24"/>
        </w:rPr>
        <w:t xml:space="preserve">cover OA </w:t>
      </w:r>
      <w:del w:id="58" w:author="Keith, Sally" w:date="2018-05-10T13:49:00Z">
        <w:r w:rsidR="001F19ED" w:rsidDel="00722769">
          <w:rPr>
            <w:rFonts w:ascii="Times New Roman" w:eastAsia="Times New Roman" w:hAnsi="Times New Roman" w:cs="Times New Roman"/>
            <w:sz w:val="24"/>
            <w:szCs w:val="24"/>
          </w:rPr>
          <w:delText xml:space="preserve">costs </w:delText>
        </w:r>
      </w:del>
      <w:r w:rsidR="001F19ED" w:rsidRPr="00F521D8">
        <w:rPr>
          <w:rFonts w:ascii="Times New Roman" w:eastAsia="Times New Roman" w:hAnsi="Times New Roman" w:cs="Times New Roman"/>
          <w:noProof/>
          <w:sz w:val="24"/>
          <w:szCs w:val="24"/>
        </w:rPr>
        <w:t xml:space="preserve">(Dallmeier-Tiessen </w:t>
      </w:r>
      <w:r w:rsidR="001F19ED" w:rsidRPr="00F521D8">
        <w:rPr>
          <w:rFonts w:ascii="Times New Roman" w:eastAsia="Times New Roman" w:hAnsi="Times New Roman" w:cs="Times New Roman"/>
          <w:i/>
          <w:noProof/>
          <w:sz w:val="24"/>
          <w:szCs w:val="24"/>
        </w:rPr>
        <w:t>et al.</w:t>
      </w:r>
      <w:r w:rsidR="001F19ED" w:rsidRPr="00F521D8">
        <w:rPr>
          <w:rFonts w:ascii="Times New Roman" w:eastAsia="Times New Roman" w:hAnsi="Times New Roman" w:cs="Times New Roman"/>
          <w:noProof/>
          <w:sz w:val="24"/>
          <w:szCs w:val="24"/>
        </w:rPr>
        <w:t>, 2011)</w:t>
      </w:r>
      <w:r w:rsidR="007A0A3C">
        <w:rPr>
          <w:rFonts w:ascii="Times New Roman" w:eastAsia="Times New Roman" w:hAnsi="Times New Roman" w:cs="Times New Roman"/>
          <w:sz w:val="24"/>
          <w:szCs w:val="24"/>
        </w:rPr>
        <w:t>.</w:t>
      </w:r>
      <w:r w:rsidR="00D741C9">
        <w:rPr>
          <w:rFonts w:ascii="Times New Roman" w:eastAsia="Times New Roman" w:hAnsi="Times New Roman" w:cs="Times New Roman"/>
          <w:sz w:val="24"/>
          <w:szCs w:val="24"/>
        </w:rPr>
        <w:t xml:space="preserve"> </w:t>
      </w:r>
      <w:r w:rsidR="002C3AEB">
        <w:rPr>
          <w:rFonts w:ascii="Times New Roman" w:eastAsia="Times New Roman" w:hAnsi="Times New Roman" w:cs="Times New Roman"/>
          <w:sz w:val="24"/>
          <w:szCs w:val="24"/>
        </w:rPr>
        <w:t xml:space="preserve">Furthermore, </w:t>
      </w:r>
      <w:commentRangeStart w:id="59"/>
      <w:r w:rsidR="00EA05C9">
        <w:rPr>
          <w:rFonts w:ascii="Times New Roman" w:eastAsia="Times New Roman" w:hAnsi="Times New Roman" w:cs="Times New Roman"/>
          <w:sz w:val="24"/>
          <w:szCs w:val="24"/>
        </w:rPr>
        <w:t xml:space="preserve">most </w:t>
      </w:r>
      <w:commentRangeEnd w:id="59"/>
      <w:r w:rsidR="00722769">
        <w:rPr>
          <w:rStyle w:val="CommentReference"/>
        </w:rPr>
        <w:commentReference w:id="59"/>
      </w:r>
      <w:r>
        <w:rPr>
          <w:rFonts w:ascii="Times New Roman" w:eastAsia="Times New Roman" w:hAnsi="Times New Roman" w:cs="Times New Roman"/>
          <w:sz w:val="24"/>
          <w:szCs w:val="24"/>
        </w:rPr>
        <w:t xml:space="preserve">climate change research </w:t>
      </w:r>
      <w:r w:rsidR="00B03CFE">
        <w:rPr>
          <w:rFonts w:ascii="Times New Roman" w:eastAsia="Times New Roman" w:hAnsi="Times New Roman" w:cs="Times New Roman"/>
          <w:sz w:val="24"/>
          <w:szCs w:val="24"/>
        </w:rPr>
        <w:t>is funded</w:t>
      </w:r>
      <w:r>
        <w:rPr>
          <w:rFonts w:ascii="Times New Roman" w:eastAsia="Times New Roman" w:hAnsi="Times New Roman" w:cs="Times New Roman"/>
          <w:sz w:val="24"/>
          <w:szCs w:val="24"/>
        </w:rPr>
        <w:t xml:space="preserve"> </w:t>
      </w:r>
      <w:r w:rsidR="00B03CFE">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developed countries</w:t>
      </w:r>
      <w:del w:id="60" w:author="Keith, Sally" w:date="2018-05-10T13:51:00Z">
        <w:r w:rsidR="00B12853" w:rsidDel="00722769">
          <w:rPr>
            <w:rFonts w:ascii="Times New Roman" w:eastAsia="Times New Roman" w:hAnsi="Times New Roman" w:cs="Times New Roman"/>
            <w:sz w:val="24"/>
            <w:szCs w:val="24"/>
          </w:rPr>
          <w:delText>,</w:delText>
        </w:r>
      </w:del>
      <w:r w:rsidR="000730CC">
        <w:rPr>
          <w:rFonts w:ascii="Times New Roman" w:eastAsia="Times New Roman" w:hAnsi="Times New Roman" w:cs="Times New Roman"/>
          <w:sz w:val="24"/>
          <w:szCs w:val="24"/>
        </w:rPr>
        <w:t xml:space="preserve"> </w:t>
      </w:r>
      <w:r w:rsidR="00B12853">
        <w:rPr>
          <w:rFonts w:ascii="Times New Roman" w:eastAsia="Times New Roman" w:hAnsi="Times New Roman" w:cs="Times New Roman"/>
          <w:sz w:val="24"/>
          <w:szCs w:val="24"/>
        </w:rPr>
        <w:t>yet</w:t>
      </w:r>
      <w:r w:rsidR="000730CC">
        <w:rPr>
          <w:rFonts w:ascii="Times New Roman" w:eastAsia="Times New Roman" w:hAnsi="Times New Roman" w:cs="Times New Roman"/>
          <w:sz w:val="24"/>
          <w:szCs w:val="24"/>
        </w:rPr>
        <w:t xml:space="preserve"> focus on climate issues in developing countries</w:t>
      </w:r>
      <w:r w:rsidR="00B12853">
        <w:rPr>
          <w:rFonts w:ascii="Times New Roman" w:eastAsia="Times New Roman" w:hAnsi="Times New Roman" w:cs="Times New Roman"/>
          <w:sz w:val="24"/>
          <w:szCs w:val="24"/>
        </w:rPr>
        <w:t xml:space="preserve"> that may lack the institutional capacity for journal subscriptions</w:t>
      </w:r>
      <w:r>
        <w:rPr>
          <w:rFonts w:ascii="Times New Roman" w:eastAsia="Times New Roman" w:hAnsi="Times New Roman" w:cs="Times New Roman"/>
          <w:sz w:val="24"/>
          <w:szCs w:val="24"/>
        </w:rPr>
        <w:t xml:space="preserve"> </w:t>
      </w:r>
      <w:r w:rsidRPr="0022406A">
        <w:rPr>
          <w:rFonts w:ascii="Times New Roman" w:eastAsia="Times New Roman" w:hAnsi="Times New Roman" w:cs="Times New Roman"/>
          <w:noProof/>
          <w:sz w:val="24"/>
          <w:szCs w:val="24"/>
        </w:rPr>
        <w:t>(van Helden, 2012; McSweeney, 2015)</w:t>
      </w:r>
      <w:r w:rsidR="00B12853">
        <w:rPr>
          <w:rFonts w:ascii="Times New Roman" w:eastAsia="Times New Roman" w:hAnsi="Times New Roman" w:cs="Times New Roman"/>
          <w:sz w:val="24"/>
          <w:szCs w:val="24"/>
        </w:rPr>
        <w:t xml:space="preserve">. </w:t>
      </w:r>
      <w:r w:rsidR="00EA05C9">
        <w:rPr>
          <w:rFonts w:ascii="Times New Roman" w:eastAsia="Times New Roman" w:hAnsi="Times New Roman" w:cs="Times New Roman"/>
          <w:sz w:val="24"/>
          <w:szCs w:val="24"/>
        </w:rPr>
        <w:t>Thus,</w:t>
      </w:r>
      <w:r w:rsidR="002B2B74">
        <w:rPr>
          <w:rFonts w:ascii="Times New Roman" w:eastAsia="Times New Roman" w:hAnsi="Times New Roman" w:cs="Times New Roman"/>
          <w:sz w:val="24"/>
          <w:szCs w:val="24"/>
        </w:rPr>
        <w:t xml:space="preserve"> to incenti</w:t>
      </w:r>
      <w:r w:rsidR="00892B1C">
        <w:rPr>
          <w:rFonts w:ascii="Times New Roman" w:eastAsia="Times New Roman" w:hAnsi="Times New Roman" w:cs="Times New Roman"/>
          <w:sz w:val="24"/>
          <w:szCs w:val="24"/>
        </w:rPr>
        <w:t>viz</w:t>
      </w:r>
      <w:r w:rsidR="002B2B74">
        <w:rPr>
          <w:rFonts w:ascii="Times New Roman" w:eastAsia="Times New Roman" w:hAnsi="Times New Roman" w:cs="Times New Roman"/>
          <w:sz w:val="24"/>
          <w:szCs w:val="24"/>
        </w:rPr>
        <w:t xml:space="preserve">e OS climate change research, </w:t>
      </w:r>
      <w:ins w:id="61" w:author="Keith, Sally" w:date="2018-05-10T13:51:00Z">
        <w:r w:rsidR="00722769">
          <w:rPr>
            <w:rFonts w:ascii="Times New Roman" w:eastAsia="Times New Roman" w:hAnsi="Times New Roman" w:cs="Times New Roman"/>
            <w:sz w:val="24"/>
            <w:szCs w:val="24"/>
          </w:rPr>
          <w:t xml:space="preserve">we propose </w:t>
        </w:r>
      </w:ins>
      <w:r w:rsidR="002B2B74">
        <w:rPr>
          <w:rFonts w:ascii="Times New Roman" w:eastAsia="Times New Roman" w:hAnsi="Times New Roman" w:cs="Times New Roman"/>
          <w:sz w:val="24"/>
          <w:szCs w:val="24"/>
        </w:rPr>
        <w:t xml:space="preserve">funding bodies </w:t>
      </w:r>
      <w:del w:id="62" w:author="Keith, Sally" w:date="2018-05-10T13:51:00Z">
        <w:r w:rsidR="002B2B74" w:rsidDel="00722769">
          <w:rPr>
            <w:rFonts w:ascii="Times New Roman" w:eastAsia="Times New Roman" w:hAnsi="Times New Roman" w:cs="Times New Roman"/>
            <w:sz w:val="24"/>
            <w:szCs w:val="24"/>
          </w:rPr>
          <w:delText xml:space="preserve">might </w:delText>
        </w:r>
      </w:del>
      <w:ins w:id="63" w:author="Keith, Sally" w:date="2018-05-10T13:51:00Z">
        <w:r w:rsidR="00722769">
          <w:rPr>
            <w:rFonts w:ascii="Times New Roman" w:eastAsia="Times New Roman" w:hAnsi="Times New Roman" w:cs="Times New Roman"/>
            <w:sz w:val="24"/>
            <w:szCs w:val="24"/>
          </w:rPr>
          <w:t>should</w:t>
        </w:r>
        <w:r w:rsidR="00722769">
          <w:rPr>
            <w:rFonts w:ascii="Times New Roman" w:eastAsia="Times New Roman" w:hAnsi="Times New Roman" w:cs="Times New Roman"/>
            <w:sz w:val="24"/>
            <w:szCs w:val="24"/>
          </w:rPr>
          <w:t xml:space="preserve"> </w:t>
        </w:r>
      </w:ins>
      <w:r w:rsidR="002B2B74">
        <w:rPr>
          <w:rFonts w:ascii="Times New Roman" w:eastAsia="Times New Roman" w:hAnsi="Times New Roman" w:cs="Times New Roman"/>
          <w:sz w:val="24"/>
          <w:szCs w:val="24"/>
        </w:rPr>
        <w:t>require grant holders to openly publish</w:t>
      </w:r>
      <w:r w:rsidR="002A427F">
        <w:rPr>
          <w:rFonts w:ascii="Times New Roman" w:eastAsia="Times New Roman" w:hAnsi="Times New Roman" w:cs="Times New Roman"/>
          <w:sz w:val="24"/>
          <w:szCs w:val="24"/>
        </w:rPr>
        <w:t xml:space="preserve"> datasets, papers and code, and mandate </w:t>
      </w:r>
      <w:r w:rsidR="008645C2">
        <w:rPr>
          <w:rFonts w:ascii="Times New Roman" w:eastAsia="Times New Roman" w:hAnsi="Times New Roman" w:cs="Times New Roman"/>
          <w:sz w:val="24"/>
          <w:szCs w:val="24"/>
        </w:rPr>
        <w:t>active</w:t>
      </w:r>
      <w:r w:rsidR="00804636">
        <w:rPr>
          <w:rFonts w:ascii="Times New Roman" w:eastAsia="Times New Roman" w:hAnsi="Times New Roman" w:cs="Times New Roman"/>
          <w:sz w:val="24"/>
          <w:szCs w:val="24"/>
        </w:rPr>
        <w:t xml:space="preserve"> </w:t>
      </w:r>
      <w:r w:rsidR="008645C2">
        <w:rPr>
          <w:rFonts w:ascii="Times New Roman" w:eastAsia="Times New Roman" w:hAnsi="Times New Roman" w:cs="Times New Roman"/>
          <w:sz w:val="24"/>
          <w:szCs w:val="24"/>
        </w:rPr>
        <w:t>dissemination of climate change findings</w:t>
      </w:r>
      <w:r w:rsidR="003341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7A0A3C">
        <w:rPr>
          <w:rFonts w:ascii="Times New Roman" w:eastAsia="Times New Roman" w:hAnsi="Times New Roman" w:cs="Times New Roman"/>
          <w:sz w:val="24"/>
          <w:szCs w:val="24"/>
        </w:rPr>
        <w:t>stakeholders</w:t>
      </w:r>
      <w:r w:rsidR="008645C2">
        <w:rPr>
          <w:rFonts w:ascii="Times New Roman" w:eastAsia="Times New Roman" w:hAnsi="Times New Roman" w:cs="Times New Roman"/>
          <w:sz w:val="24"/>
          <w:szCs w:val="24"/>
        </w:rPr>
        <w:t xml:space="preserve"> rather than passive dissemination by publication.</w:t>
      </w:r>
    </w:p>
    <w:p w14:paraId="571C7731" w14:textId="77777777" w:rsidR="002B2B74" w:rsidRDefault="002B2B74" w:rsidP="00EF4508">
      <w:pPr>
        <w:pStyle w:val="Normal1"/>
        <w:spacing w:line="480" w:lineRule="auto"/>
        <w:ind w:firstLine="720"/>
        <w:rPr>
          <w:rFonts w:ascii="Times New Roman" w:eastAsia="Times New Roman" w:hAnsi="Times New Roman" w:cs="Times New Roman"/>
          <w:sz w:val="24"/>
          <w:szCs w:val="24"/>
        </w:rPr>
      </w:pPr>
    </w:p>
    <w:p w14:paraId="78F61E12" w14:textId="340B537A"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can</w:t>
      </w:r>
      <w:r>
        <w:rPr>
          <w:rFonts w:ascii="Times New Roman" w:eastAsia="Times New Roman" w:hAnsi="Times New Roman" w:cs="Times New Roman"/>
          <w:sz w:val="24"/>
          <w:szCs w:val="24"/>
        </w:rPr>
        <w:t xml:space="preserve"> also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Prior knowledge of climate change causes </w:t>
            </w:r>
            <w:proofErr w:type="gramStart"/>
            <w:r>
              <w:rPr>
                <w:rFonts w:ascii="Times New Roman" w:eastAsia="Times New Roman" w:hAnsi="Times New Roman" w:cs="Times New Roman"/>
                <w:sz w:val="20"/>
                <w:szCs w:val="20"/>
              </w:rPr>
              <w:t>are</w:t>
            </w:r>
            <w:proofErr w:type="gramEnd"/>
            <w:r>
              <w:rPr>
                <w:rFonts w:ascii="Times New Roman" w:eastAsia="Times New Roman" w:hAnsi="Times New Roman" w:cs="Times New Roman"/>
                <w:sz w:val="20"/>
                <w:szCs w:val="20"/>
              </w:rPr>
              <w:t xml:space="preserv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Archiving pre- and post-prints on open access repositories such as </w:t>
            </w:r>
            <w:proofErr w:type="spellStart"/>
            <w:r>
              <w:rPr>
                <w:rFonts w:ascii="Times New Roman" w:eastAsia="Times New Roman" w:hAnsi="Times New Roman" w:cs="Times New Roman"/>
                <w:sz w:val="20"/>
                <w:szCs w:val="20"/>
              </w:rPr>
              <w:t>arXiv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biorXiv</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MarXiv</w:t>
            </w:r>
            <w:proofErr w:type="spellEnd"/>
            <w:r>
              <w:rPr>
                <w:rFonts w:ascii="Times New Roman" w:eastAsia="Times New Roman" w:hAnsi="Times New Roman" w:cs="Times New Roman"/>
                <w:sz w:val="20"/>
                <w:szCs w:val="20"/>
              </w:rPr>
              <w:t>.</w:t>
            </w:r>
          </w:p>
        </w:tc>
      </w:tr>
    </w:tbl>
    <w:p w14:paraId="0BCF9707" w14:textId="2D190550" w:rsidR="00995D87" w:rsidRDefault="00767644"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58C130F0" wp14:editId="1E24F43C">
            <wp:extent cx="5893435" cy="3928957"/>
            <wp:effectExtent l="0" t="0" r="0" b="8255"/>
            <wp:docPr id="4" name="Picture 4" descr="../Documents/git_repos/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git_repos/open-climate-change/figures/Figure1.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3310" cy="3935540"/>
                    </a:xfrm>
                    <a:prstGeom prst="rect">
                      <a:avLst/>
                    </a:prstGeom>
                    <a:noFill/>
                    <a:ln>
                      <a:noFill/>
                    </a:ln>
                  </pic:spPr>
                </pic:pic>
              </a:graphicData>
            </a:graphic>
          </wp:inline>
        </w:drawing>
      </w:r>
    </w:p>
    <w:p w14:paraId="3656A10C" w14:textId="08895EB3"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0.1-1.2, medium = 1.2-1.7, high = 1.7-2.7, very high = 2.7-18.1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hyperlink r:id="rId11" w:history="1">
        <w:r w:rsidR="006B4262" w:rsidRPr="005E7A9B">
          <w:rPr>
            <w:rStyle w:val="Hyperlink"/>
            <w:rFonts w:ascii="Times New Roman" w:eastAsia="Times New Roman" w:hAnsi="Times New Roman" w:cs="Times New Roman"/>
            <w:sz w:val="24"/>
            <w:szCs w:val="24"/>
          </w:rPr>
          <w:t>www.scopus.com</w:t>
        </w:r>
      </w:hyperlink>
      <w:r>
        <w:rPr>
          <w:rFonts w:ascii="Times New Roman" w:eastAsia="Times New Roman" w:hAnsi="Times New Roman" w:cs="Times New Roman"/>
          <w:sz w:val="24"/>
          <w:szCs w:val="24"/>
        </w:rPr>
        <w:t>) for articles and reviews published between 2007-2016 containing the term “</w:t>
      </w:r>
      <w:proofErr w:type="spellStart"/>
      <w:r>
        <w:rPr>
          <w:rFonts w:ascii="Times New Roman" w:eastAsia="Times New Roman" w:hAnsi="Times New Roman" w:cs="Times New Roman"/>
          <w:sz w:val="24"/>
          <w:szCs w:val="24"/>
        </w:rPr>
        <w:t>climat</w:t>
      </w:r>
      <w:proofErr w:type="spellEnd"/>
      <w:r>
        <w:rPr>
          <w:rFonts w:ascii="Times New Roman" w:eastAsia="Times New Roman" w:hAnsi="Times New Roman" w:cs="Times New Roman"/>
          <w:sz w:val="24"/>
          <w:szCs w:val="24"/>
        </w:rPr>
        <w: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w:t>
      </w:r>
      <w:proofErr w:type="spellStart"/>
      <w:r w:rsidR="006A064A">
        <w:rPr>
          <w:rFonts w:ascii="Times New Roman" w:eastAsia="Times New Roman" w:hAnsi="Times New Roman" w:cs="Times New Roman"/>
          <w:sz w:val="24"/>
          <w:szCs w:val="24"/>
        </w:rPr>
        <w:t>SCImago</w:t>
      </w:r>
      <w:proofErr w:type="spellEnd"/>
      <w:r w:rsidR="006A064A">
        <w:rPr>
          <w:rFonts w:ascii="Times New Roman" w:eastAsia="Times New Roman" w:hAnsi="Times New Roman" w:cs="Times New Roman"/>
          <w:sz w:val="24"/>
          <w:szCs w:val="24"/>
        </w:rPr>
        <w:t xml:space="preserve"> Journal Rankings; </w:t>
      </w:r>
      <w:hyperlink r:id="rId12" w:history="1">
        <w:r w:rsidR="00EF4508" w:rsidRPr="00196ECB">
          <w:rPr>
            <w:rStyle w:val="Hyperlink"/>
            <w:rFonts w:ascii="Times New Roman" w:eastAsia="Times New Roman" w:hAnsi="Times New Roman" w:cs="Times New Roman"/>
            <w:sz w:val="24"/>
            <w:szCs w:val="24"/>
          </w:rPr>
          <w:t>www.scimagojr.com</w:t>
        </w:r>
      </w:hyperlink>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18B8E9C1" w:rsidR="006D2F93" w:rsidRDefault="00DC36C4"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49BBF9B1" wp14:editId="3B1110A9">
            <wp:extent cx="2286000" cy="5943600"/>
            <wp:effectExtent l="0" t="0" r="0" b="0"/>
            <wp:docPr id="1" name="Picture 1" descr="../Documents/git_repos/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git_repos/open-climate-change/figures/Figure2_vert.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228E506D"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w:t>
      </w:r>
      <w:commentRangeStart w:id="64"/>
      <w:r>
        <w:rPr>
          <w:rFonts w:ascii="Times New Roman" w:eastAsia="Times New Roman" w:hAnsi="Times New Roman" w:cs="Times New Roman"/>
          <w:sz w:val="24"/>
          <w:szCs w:val="24"/>
        </w:rPr>
        <w:t xml:space="preserve">predicted </w:t>
      </w:r>
      <w:commentRangeEnd w:id="64"/>
      <w:r w:rsidR="0034327D">
        <w:rPr>
          <w:rStyle w:val="CommentReference"/>
        </w:rPr>
        <w:commentReference w:id="64"/>
      </w:r>
      <w:r>
        <w:rPr>
          <w:rFonts w:ascii="Times New Roman" w:eastAsia="Times New Roman" w:hAnsi="Times New Roman" w:cs="Times New Roman"/>
          <w:sz w:val="24"/>
          <w:szCs w:val="24"/>
        </w:rPr>
        <w:t xml:space="preserve">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w:t>
      </w:r>
      <w:bookmarkStart w:id="65" w:name="_GoBack"/>
      <w:bookmarkEnd w:id="65"/>
      <w:r>
        <w:rPr>
          <w:rFonts w:ascii="Times New Roman" w:eastAsia="Times New Roman" w:hAnsi="Times New Roman" w:cs="Times New Roman"/>
          <w:sz w:val="24"/>
          <w:szCs w:val="24"/>
        </w:rPr>
        <w:t xml:space="preserve">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w:t>
      </w:r>
      <w:commentRangeStart w:id="66"/>
      <w:r>
        <w:rPr>
          <w:rFonts w:ascii="Times New Roman" w:eastAsia="Times New Roman" w:hAnsi="Times New Roman" w:cs="Times New Roman"/>
          <w:sz w:val="24"/>
          <w:szCs w:val="24"/>
        </w:rPr>
        <w:t>Dashed lines are mean</w:t>
      </w:r>
      <w:commentRangeEnd w:id="66"/>
      <w:r w:rsidR="0034327D">
        <w:rPr>
          <w:rStyle w:val="CommentReference"/>
        </w:rPr>
        <w:commentReference w:id="66"/>
      </w:r>
      <w:r>
        <w:rPr>
          <w:rFonts w:ascii="Times New Roman" w:eastAsia="Times New Roman" w:hAnsi="Times New Roman" w:cs="Times New Roman"/>
          <w:sz w:val="24"/>
          <w:szCs w:val="24"/>
        </w:rPr>
        <w:t xml:space="preserve">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 xml:space="preserve">mentions were extracted from </w:t>
      </w:r>
      <w:proofErr w:type="spellStart"/>
      <w:r>
        <w:rPr>
          <w:rFonts w:ascii="Times New Roman" w:eastAsia="Times New Roman" w:hAnsi="Times New Roman" w:cs="Times New Roman"/>
          <w:sz w:val="24"/>
          <w:szCs w:val="24"/>
        </w:rPr>
        <w:t>Altmetric</w:t>
      </w:r>
      <w:proofErr w:type="spellEnd"/>
      <w:r>
        <w:rPr>
          <w:rFonts w:ascii="Times New Roman" w:eastAsia="Times New Roman" w:hAnsi="Times New Roman" w:cs="Times New Roman"/>
          <w:sz w:val="24"/>
          <w:szCs w:val="24"/>
        </w:rPr>
        <w:t xml:space="preserve"> (</w:t>
      </w:r>
      <w:hyperlink r:id="rId14" w:history="1">
        <w:r w:rsidR="00525442">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w:t>
      </w:r>
      <w:proofErr w:type="gramStart"/>
      <w:r w:rsidR="00025835">
        <w:rPr>
          <w:rFonts w:ascii="Times New Roman" w:eastAsia="Times New Roman" w:hAnsi="Times New Roman" w:cs="Times New Roman"/>
          <w:sz w:val="24"/>
          <w:szCs w:val="24"/>
        </w:rPr>
        <w:t>year, and</w:t>
      </w:r>
      <w:proofErr w:type="gramEnd"/>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proofErr w:type="spellStart"/>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proofErr w:type="spellEnd"/>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w:t>
      </w:r>
      <w:proofErr w:type="spellStart"/>
      <w:r w:rsidR="006B4262">
        <w:rPr>
          <w:rFonts w:ascii="Times New Roman" w:eastAsia="Times New Roman" w:hAnsi="Times New Roman" w:cs="Times New Roman"/>
          <w:sz w:val="24"/>
          <w:szCs w:val="24"/>
        </w:rPr>
        <w:t>Altmetric</w:t>
      </w:r>
      <w:proofErr w:type="spellEnd"/>
      <w:r w:rsidR="006B4262">
        <w:rPr>
          <w:rFonts w:ascii="Times New Roman" w:eastAsia="Times New Roman" w:hAnsi="Times New Roman" w:cs="Times New Roman"/>
          <w:sz w:val="24"/>
          <w:szCs w:val="24"/>
        </w:rPr>
        <w:t xml:space="preserve">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5" w:history="1">
        <w:r w:rsidR="00DF1A5B" w:rsidRPr="00891828">
          <w:rPr>
            <w:rStyle w:val="Hyperlink"/>
            <w:rFonts w:ascii="Times New Roman" w:eastAsia="Times New Roman" w:hAnsi="Times New Roman" w:cs="Times New Roman"/>
            <w:sz w:val="24"/>
            <w:szCs w:val="24"/>
          </w:rPr>
          <w:t>github.com/travistai2/open-science-cc</w:t>
        </w:r>
      </w:hyperlink>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03D92A2B" w:rsidR="00995D87" w:rsidRPr="00CA7398" w:rsidRDefault="00CB5A1C"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thank</w:t>
      </w:r>
      <w:r w:rsidR="00CA7398">
        <w:rPr>
          <w:rFonts w:ascii="Times New Roman" w:eastAsia="Times New Roman" w:hAnsi="Times New Roman" w:cs="Times New Roman"/>
          <w:sz w:val="24"/>
          <w:szCs w:val="24"/>
        </w:rPr>
        <w:t xml:space="preserve"> Andres Ci</w:t>
      </w:r>
      <w:r>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and </w:t>
      </w:r>
      <w:r>
        <w:rPr>
          <w:rFonts w:ascii="Times New Roman" w:eastAsia="Times New Roman" w:hAnsi="Times New Roman" w:cs="Times New Roman"/>
          <w:sz w:val="24"/>
          <w:szCs w:val="24"/>
        </w:rPr>
        <w:t>Nick Graham for useful comments.</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lastRenderedPageBreak/>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6F5B14">
        <w:rPr>
          <w:rFonts w:ascii="Times New Roman" w:hAnsi="Times New Roman"/>
          <w:noProof/>
          <w:sz w:val="24"/>
          <w:szCs w:val="24"/>
          <w:lang w:val="da-DK"/>
        </w:rPr>
        <w:t xml:space="preserve">Hampton SE, Anderson S, Bagby SC et al. </w:t>
      </w:r>
      <w:r w:rsidRPr="002B5958">
        <w:rPr>
          <w:rFonts w:ascii="Times New Roman" w:hAnsi="Times New Roman"/>
          <w:noProof/>
          <w:sz w:val="24"/>
          <w:szCs w:val="24"/>
          <w:lang w:val="en-US"/>
        </w:rPr>
        <w:t xml:space="preserve">(2015)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w:t>
      </w:r>
      <w:r w:rsidRPr="002B5958">
        <w:rPr>
          <w:rFonts w:ascii="Times New Roman" w:hAnsi="Times New Roman"/>
          <w:noProof/>
          <w:sz w:val="24"/>
          <w:szCs w:val="24"/>
          <w:lang w:val="en-US"/>
        </w:rPr>
        <w:lastRenderedPageBreak/>
        <w:t>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6"/>
      <w:footerReference w:type="default" r:id="rId1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ith, Sally" w:date="2018-05-10T13:22:00Z" w:initials="KS">
    <w:p w14:paraId="1F4C33F1" w14:textId="17CB6500" w:rsidR="006F5B14" w:rsidRDefault="006F5B14">
      <w:pPr>
        <w:pStyle w:val="CommentText"/>
      </w:pPr>
      <w:r>
        <w:rPr>
          <w:rStyle w:val="CommentReference"/>
        </w:rPr>
        <w:annotationRef/>
      </w:r>
      <w:r>
        <w:t xml:space="preserve">Do you intend this to cover ALL </w:t>
      </w:r>
      <w:proofErr w:type="spellStart"/>
      <w:r>
        <w:t>asepcts</w:t>
      </w:r>
      <w:proofErr w:type="spellEnd"/>
      <w:r>
        <w:t xml:space="preserve"> of climate change research? E.g., including atmospheric science, climate modelling as well as biotic responses to cc? If not, perhaps make the title more specific</w:t>
      </w:r>
    </w:p>
  </w:comment>
  <w:comment w:id="1" w:author="Keith, Sally" w:date="2018-05-10T13:24:00Z" w:initials="KS">
    <w:p w14:paraId="2E49D022" w14:textId="4DD5D811" w:rsidR="006F5B14" w:rsidRDefault="006F5B14">
      <w:pPr>
        <w:pStyle w:val="CommentText"/>
      </w:pPr>
      <w:r>
        <w:rPr>
          <w:rStyle w:val="CommentReference"/>
        </w:rPr>
        <w:annotationRef/>
      </w:r>
      <w:r>
        <w:t>In the abstract I would write open science in full rather than abbreviating to OS</w:t>
      </w:r>
    </w:p>
  </w:comment>
  <w:comment w:id="14" w:author="Keith, Sally" w:date="2018-05-10T13:30:00Z" w:initials="KS">
    <w:p w14:paraId="2B55F4DF" w14:textId="5EE5713A" w:rsidR="006F5B14" w:rsidRDefault="006F5B14">
      <w:pPr>
        <w:pStyle w:val="CommentText"/>
      </w:pPr>
      <w:r>
        <w:rPr>
          <w:rStyle w:val="CommentReference"/>
        </w:rPr>
        <w:annotationRef/>
      </w:r>
      <w:r>
        <w:t>Not sure it is necessary to abbreviate this throughout….</w:t>
      </w:r>
    </w:p>
  </w:comment>
  <w:comment w:id="15" w:author="Keith, Sally" w:date="2018-05-10T13:29:00Z" w:initials="KS">
    <w:p w14:paraId="00418B82" w14:textId="0B9E40A0" w:rsidR="006F5B14" w:rsidRDefault="006F5B14">
      <w:pPr>
        <w:pStyle w:val="CommentText"/>
      </w:pPr>
      <w:r>
        <w:rPr>
          <w:rStyle w:val="CommentReference"/>
        </w:rPr>
        <w:annotationRef/>
      </w:r>
      <w:r>
        <w:t xml:space="preserve">It is worth clarifying that some people already </w:t>
      </w:r>
      <w:proofErr w:type="gramStart"/>
      <w:r>
        <w:t>do</w:t>
      </w:r>
      <w:proofErr w:type="gramEnd"/>
      <w:r>
        <w:t xml:space="preserve"> and your call is for this to be adopted by the ENTIRE scientific community?</w:t>
      </w:r>
    </w:p>
  </w:comment>
  <w:comment w:id="17" w:author="Keith, Sally" w:date="2018-05-10T13:32:00Z" w:initials="KS">
    <w:p w14:paraId="3FCDA7B8" w14:textId="40EDB059" w:rsidR="006F5B14" w:rsidRDefault="006F5B14">
      <w:pPr>
        <w:pStyle w:val="CommentText"/>
      </w:pPr>
      <w:r>
        <w:rPr>
          <w:rStyle w:val="CommentReference"/>
        </w:rPr>
        <w:annotationRef/>
      </w:r>
      <w:r>
        <w:t xml:space="preserve">Sentences are more powerful if you start with the </w:t>
      </w:r>
      <w:r w:rsidR="005A05BE">
        <w:t>what will do and follow with how</w:t>
      </w:r>
    </w:p>
  </w:comment>
  <w:comment w:id="22" w:author="Keith, Sally" w:date="2018-05-10T13:33:00Z" w:initials="KS">
    <w:p w14:paraId="5A390994" w14:textId="33815008" w:rsidR="005A05BE" w:rsidRDefault="005A05BE">
      <w:pPr>
        <w:pStyle w:val="CommentText"/>
      </w:pPr>
      <w:r>
        <w:rPr>
          <w:rStyle w:val="CommentReference"/>
        </w:rPr>
        <w:annotationRef/>
      </w:r>
      <w:r>
        <w:t>Just to avoid starting three sentences in a row with OS</w:t>
      </w:r>
    </w:p>
  </w:comment>
  <w:comment w:id="25" w:author="Keith, Sally" w:date="2018-05-10T13:35:00Z" w:initials="KS">
    <w:p w14:paraId="4F219E46" w14:textId="2E4427E4" w:rsidR="005A05BE" w:rsidRDefault="005A05BE">
      <w:pPr>
        <w:pStyle w:val="CommentText"/>
      </w:pPr>
      <w:r>
        <w:rPr>
          <w:rStyle w:val="CommentReference"/>
        </w:rPr>
        <w:annotationRef/>
      </w:r>
      <w:r>
        <w:t>Nice intro, I totally agree!</w:t>
      </w:r>
    </w:p>
  </w:comment>
  <w:comment w:id="26" w:author="Keith, Sally" w:date="2018-05-10T13:36:00Z" w:initials="KS">
    <w:p w14:paraId="5B5C5AE3" w14:textId="2B69DF7D" w:rsidR="0043685F" w:rsidRDefault="0043685F">
      <w:pPr>
        <w:pStyle w:val="CommentText"/>
      </w:pPr>
      <w:r>
        <w:rPr>
          <w:rStyle w:val="CommentReference"/>
        </w:rPr>
        <w:annotationRef/>
      </w:r>
      <w:r>
        <w:t>Result first, boring methods bit second ;)</w:t>
      </w:r>
    </w:p>
  </w:comment>
  <w:comment w:id="32" w:author="Keith, Sally" w:date="2018-05-10T13:38:00Z" w:initials="KS">
    <w:p w14:paraId="14C18BD6" w14:textId="78A9C7B3" w:rsidR="0043685F" w:rsidRDefault="0043685F">
      <w:pPr>
        <w:pStyle w:val="CommentText"/>
      </w:pPr>
      <w:r>
        <w:rPr>
          <w:rStyle w:val="CommentReference"/>
        </w:rPr>
        <w:annotationRef/>
      </w:r>
      <w:r>
        <w:t>Can you quantify this?</w:t>
      </w:r>
    </w:p>
  </w:comment>
  <w:comment w:id="39" w:author="Keith, Sally" w:date="2018-05-10T13:39:00Z" w:initials="KS">
    <w:p w14:paraId="2716C60D" w14:textId="04A708FB" w:rsidR="0043685F" w:rsidRDefault="0043685F">
      <w:pPr>
        <w:pStyle w:val="CommentText"/>
      </w:pPr>
      <w:r>
        <w:rPr>
          <w:rStyle w:val="CommentReference"/>
        </w:rPr>
        <w:annotationRef/>
      </w:r>
      <w:r>
        <w:t>Is there any way to provide a reference for that statement? I’m sure it’s true but nice to back it up with something quantitative if possible. E.g., XX% of Nature publications had an associated press release</w:t>
      </w:r>
    </w:p>
  </w:comment>
  <w:comment w:id="52" w:author="Keith, Sally" w:date="2018-05-10T13:46:00Z" w:initials="KS">
    <w:p w14:paraId="6106E892" w14:textId="28996020" w:rsidR="00722769" w:rsidRDefault="00722769">
      <w:pPr>
        <w:pStyle w:val="CommentText"/>
      </w:pPr>
      <w:r>
        <w:rPr>
          <w:rStyle w:val="CommentReference"/>
        </w:rPr>
        <w:annotationRef/>
      </w:r>
      <w:r>
        <w:t xml:space="preserve">I’m not sure you have really “demonstrated” success here. Could you make the preceding sentences a bit stronger? </w:t>
      </w:r>
      <w:proofErr w:type="spellStart"/>
      <w:r>
        <w:t>Otheriwse</w:t>
      </w:r>
      <w:proofErr w:type="spellEnd"/>
      <w:r>
        <w:t xml:space="preserve"> perhaps remove success and only include importance….</w:t>
      </w:r>
    </w:p>
  </w:comment>
  <w:comment w:id="59" w:author="Keith, Sally" w:date="2018-05-10T13:50:00Z" w:initials="KS">
    <w:p w14:paraId="60D0D99D" w14:textId="76DB2934" w:rsidR="00722769" w:rsidRDefault="00722769">
      <w:pPr>
        <w:pStyle w:val="CommentText"/>
      </w:pPr>
      <w:r>
        <w:rPr>
          <w:rStyle w:val="CommentReference"/>
        </w:rPr>
        <w:annotationRef/>
      </w:r>
      <w:r>
        <w:t>Is that really true? I wonder if the number of funded studies to protect US region from CC impacts exceeds those to protect/understand impacts in developing countries… Perhaps I am being too skeptical</w:t>
      </w:r>
    </w:p>
  </w:comment>
  <w:comment w:id="64" w:author="Keith, Sally" w:date="2018-05-10T13:53:00Z" w:initials="KS">
    <w:p w14:paraId="13D53A6A" w14:textId="47973B0F" w:rsidR="0034327D" w:rsidRDefault="0034327D">
      <w:pPr>
        <w:pStyle w:val="CommentText"/>
      </w:pPr>
      <w:r>
        <w:rPr>
          <w:rStyle w:val="CommentReference"/>
        </w:rPr>
        <w:annotationRef/>
      </w:r>
      <w:r>
        <w:t>Predicted by what?</w:t>
      </w:r>
    </w:p>
  </w:comment>
  <w:comment w:id="66" w:author="Keith, Sally" w:date="2018-05-10T13:54:00Z" w:initials="KS">
    <w:p w14:paraId="3A6BC5C7" w14:textId="0AB8C910" w:rsidR="0034327D" w:rsidRDefault="0034327D">
      <w:pPr>
        <w:pStyle w:val="CommentText"/>
      </w:pPr>
      <w:r>
        <w:rPr>
          <w:rStyle w:val="CommentReference"/>
        </w:rPr>
        <w:annotationRef/>
      </w:r>
      <w:r>
        <w:t xml:space="preserve">Not sure these are necessary – looks a bit odd to have flat lines when the data are clearly not flat lines…. More interesting would be to have trend lines and clearly show where the benefits cross over, although this is </w:t>
      </w:r>
      <w:proofErr w:type="spellStart"/>
      <w:r>
        <w:t>earily</w:t>
      </w:r>
      <w:proofErr w:type="spellEnd"/>
      <w:r>
        <w:t xml:space="preserve"> seen from the point data. I would suggest not to include lines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4C33F1" w15:done="0"/>
  <w15:commentEx w15:paraId="2E49D022" w15:done="0"/>
  <w15:commentEx w15:paraId="2B55F4DF" w15:done="0"/>
  <w15:commentEx w15:paraId="00418B82" w15:done="0"/>
  <w15:commentEx w15:paraId="3FCDA7B8" w15:done="0"/>
  <w15:commentEx w15:paraId="5A390994" w15:done="0"/>
  <w15:commentEx w15:paraId="4F219E46" w15:done="0"/>
  <w15:commentEx w15:paraId="5B5C5AE3" w15:done="0"/>
  <w15:commentEx w15:paraId="14C18BD6" w15:done="0"/>
  <w15:commentEx w15:paraId="2716C60D" w15:done="0"/>
  <w15:commentEx w15:paraId="6106E892" w15:done="0"/>
  <w15:commentEx w15:paraId="60D0D99D" w15:done="0"/>
  <w15:commentEx w15:paraId="13D53A6A" w15:done="0"/>
  <w15:commentEx w15:paraId="3A6BC5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FCE84" w14:textId="77777777" w:rsidR="000D7B10" w:rsidRDefault="000D7B10" w:rsidP="004B7591">
      <w:pPr>
        <w:spacing w:line="240" w:lineRule="auto"/>
      </w:pPr>
      <w:r>
        <w:separator/>
      </w:r>
    </w:p>
  </w:endnote>
  <w:endnote w:type="continuationSeparator" w:id="0">
    <w:p w14:paraId="1FEDD184" w14:textId="77777777" w:rsidR="000D7B10" w:rsidRDefault="000D7B10"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auto"/>
    <w:pitch w:val="variable"/>
    <w:sig w:usb0="E0002AFF" w:usb1="D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0C402" w14:textId="77777777" w:rsidR="00744D27" w:rsidRDefault="00744D27">
    <w:pPr>
      <w:pStyle w:val="Footer"/>
      <w:framePr w:wrap="none" w:vAnchor="text" w:hAnchor="margin" w:xAlign="right" w:y="1"/>
      <w:rPr>
        <w:rStyle w:val="PageNumber"/>
      </w:rPr>
      <w:pPrChange w:id="67"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744D27" w:rsidRDefault="00744D27">
    <w:pPr>
      <w:pStyle w:val="Footer"/>
      <w:ind w:right="360"/>
      <w:pPrChange w:id="68" w:author="James Robinson" w:date="2018-04-12T16:05: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C5744" w14:textId="77777777" w:rsidR="00744D27" w:rsidRDefault="00744D27"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1767">
      <w:rPr>
        <w:rStyle w:val="PageNumber"/>
        <w:noProof/>
      </w:rPr>
      <w:t>3</w:t>
    </w:r>
    <w:r>
      <w:rPr>
        <w:rStyle w:val="PageNumber"/>
      </w:rPr>
      <w:fldChar w:fldCharType="end"/>
    </w:r>
  </w:p>
  <w:p w14:paraId="5949C7D6" w14:textId="77777777" w:rsidR="00744D27" w:rsidRDefault="00744D27" w:rsidP="009C5F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567B1" w14:textId="77777777" w:rsidR="000D7B10" w:rsidRDefault="000D7B10" w:rsidP="004B7591">
      <w:pPr>
        <w:spacing w:line="240" w:lineRule="auto"/>
      </w:pPr>
      <w:r>
        <w:separator/>
      </w:r>
    </w:p>
  </w:footnote>
  <w:footnote w:type="continuationSeparator" w:id="0">
    <w:p w14:paraId="63604FFC" w14:textId="77777777" w:rsidR="000D7B10" w:rsidRDefault="000D7B10" w:rsidP="004B7591">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Sally">
    <w15:presenceInfo w15:providerId="Windows Live" w15:userId="48a77d2c-a469-43c8-a903-577360c2f1e7"/>
  </w15:person>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87"/>
    <w:rsid w:val="00005CD3"/>
    <w:rsid w:val="00011B9A"/>
    <w:rsid w:val="0002116C"/>
    <w:rsid w:val="00025835"/>
    <w:rsid w:val="00030630"/>
    <w:rsid w:val="00035315"/>
    <w:rsid w:val="00052765"/>
    <w:rsid w:val="00052873"/>
    <w:rsid w:val="00055D3F"/>
    <w:rsid w:val="00056A85"/>
    <w:rsid w:val="00061039"/>
    <w:rsid w:val="00067FAB"/>
    <w:rsid w:val="000730CC"/>
    <w:rsid w:val="000735E5"/>
    <w:rsid w:val="000B4835"/>
    <w:rsid w:val="000C5A61"/>
    <w:rsid w:val="000C6B3E"/>
    <w:rsid w:val="000D42F5"/>
    <w:rsid w:val="000D7B10"/>
    <w:rsid w:val="000E60E1"/>
    <w:rsid w:val="000F2BF9"/>
    <w:rsid w:val="00100957"/>
    <w:rsid w:val="0011169A"/>
    <w:rsid w:val="00113CD4"/>
    <w:rsid w:val="00115471"/>
    <w:rsid w:val="00116E12"/>
    <w:rsid w:val="00117E03"/>
    <w:rsid w:val="00122BC8"/>
    <w:rsid w:val="001242F9"/>
    <w:rsid w:val="0012442D"/>
    <w:rsid w:val="00124F63"/>
    <w:rsid w:val="0012755F"/>
    <w:rsid w:val="00132E34"/>
    <w:rsid w:val="00137E4E"/>
    <w:rsid w:val="001447F8"/>
    <w:rsid w:val="00147F27"/>
    <w:rsid w:val="001506FB"/>
    <w:rsid w:val="00152322"/>
    <w:rsid w:val="0016111F"/>
    <w:rsid w:val="00173E69"/>
    <w:rsid w:val="00174154"/>
    <w:rsid w:val="00183926"/>
    <w:rsid w:val="00184B4B"/>
    <w:rsid w:val="00184C1E"/>
    <w:rsid w:val="001956BF"/>
    <w:rsid w:val="00196ECB"/>
    <w:rsid w:val="001A4402"/>
    <w:rsid w:val="001B40B7"/>
    <w:rsid w:val="001D089D"/>
    <w:rsid w:val="001D51EF"/>
    <w:rsid w:val="001D7D80"/>
    <w:rsid w:val="001F19ED"/>
    <w:rsid w:val="001F2C1D"/>
    <w:rsid w:val="001F5E58"/>
    <w:rsid w:val="00200609"/>
    <w:rsid w:val="00202F8A"/>
    <w:rsid w:val="00203BAF"/>
    <w:rsid w:val="0022406A"/>
    <w:rsid w:val="0024300E"/>
    <w:rsid w:val="0024317E"/>
    <w:rsid w:val="0024440B"/>
    <w:rsid w:val="00245CA5"/>
    <w:rsid w:val="00251767"/>
    <w:rsid w:val="0026002A"/>
    <w:rsid w:val="00274F04"/>
    <w:rsid w:val="00281913"/>
    <w:rsid w:val="002951D3"/>
    <w:rsid w:val="002A2B94"/>
    <w:rsid w:val="002A427F"/>
    <w:rsid w:val="002B2B74"/>
    <w:rsid w:val="002B583D"/>
    <w:rsid w:val="002B5958"/>
    <w:rsid w:val="002B7133"/>
    <w:rsid w:val="002C170D"/>
    <w:rsid w:val="002C3AEB"/>
    <w:rsid w:val="002C4E8C"/>
    <w:rsid w:val="002C6BEC"/>
    <w:rsid w:val="002D21F8"/>
    <w:rsid w:val="002D36C4"/>
    <w:rsid w:val="002F1ABD"/>
    <w:rsid w:val="002F4CC2"/>
    <w:rsid w:val="002F679D"/>
    <w:rsid w:val="00305A5C"/>
    <w:rsid w:val="003115E7"/>
    <w:rsid w:val="00321041"/>
    <w:rsid w:val="003227FE"/>
    <w:rsid w:val="00327AB4"/>
    <w:rsid w:val="00332312"/>
    <w:rsid w:val="00334102"/>
    <w:rsid w:val="003341C2"/>
    <w:rsid w:val="00334474"/>
    <w:rsid w:val="003354FD"/>
    <w:rsid w:val="0033550D"/>
    <w:rsid w:val="0034327D"/>
    <w:rsid w:val="003525B4"/>
    <w:rsid w:val="00352FA9"/>
    <w:rsid w:val="00355020"/>
    <w:rsid w:val="00355B9A"/>
    <w:rsid w:val="003722D4"/>
    <w:rsid w:val="00376C24"/>
    <w:rsid w:val="003866F8"/>
    <w:rsid w:val="0039037A"/>
    <w:rsid w:val="00395E5C"/>
    <w:rsid w:val="003C2088"/>
    <w:rsid w:val="003D1179"/>
    <w:rsid w:val="003F698B"/>
    <w:rsid w:val="003F6FB6"/>
    <w:rsid w:val="003F7547"/>
    <w:rsid w:val="004115C9"/>
    <w:rsid w:val="00411D9C"/>
    <w:rsid w:val="00412F5F"/>
    <w:rsid w:val="004207DD"/>
    <w:rsid w:val="004263C6"/>
    <w:rsid w:val="0043685F"/>
    <w:rsid w:val="00440CF7"/>
    <w:rsid w:val="00440D63"/>
    <w:rsid w:val="00453DEC"/>
    <w:rsid w:val="00456B54"/>
    <w:rsid w:val="00462127"/>
    <w:rsid w:val="00464A31"/>
    <w:rsid w:val="00465539"/>
    <w:rsid w:val="004764B4"/>
    <w:rsid w:val="004823AF"/>
    <w:rsid w:val="00482AD5"/>
    <w:rsid w:val="00491298"/>
    <w:rsid w:val="00491394"/>
    <w:rsid w:val="00492520"/>
    <w:rsid w:val="004A5F09"/>
    <w:rsid w:val="004B3508"/>
    <w:rsid w:val="004B59A8"/>
    <w:rsid w:val="004B7591"/>
    <w:rsid w:val="004C0C57"/>
    <w:rsid w:val="004C2D51"/>
    <w:rsid w:val="004D52E0"/>
    <w:rsid w:val="004E36DD"/>
    <w:rsid w:val="004E6A90"/>
    <w:rsid w:val="004F1839"/>
    <w:rsid w:val="004F31CD"/>
    <w:rsid w:val="0050019B"/>
    <w:rsid w:val="00501475"/>
    <w:rsid w:val="0050173B"/>
    <w:rsid w:val="00506EBF"/>
    <w:rsid w:val="00507723"/>
    <w:rsid w:val="00507FB5"/>
    <w:rsid w:val="005124B0"/>
    <w:rsid w:val="005144AE"/>
    <w:rsid w:val="00515955"/>
    <w:rsid w:val="00525442"/>
    <w:rsid w:val="00533C02"/>
    <w:rsid w:val="00540F23"/>
    <w:rsid w:val="005436A8"/>
    <w:rsid w:val="00543DF7"/>
    <w:rsid w:val="0054640E"/>
    <w:rsid w:val="005510DA"/>
    <w:rsid w:val="005515FD"/>
    <w:rsid w:val="0055223B"/>
    <w:rsid w:val="005569D6"/>
    <w:rsid w:val="00556CE7"/>
    <w:rsid w:val="00556D53"/>
    <w:rsid w:val="00573118"/>
    <w:rsid w:val="00573939"/>
    <w:rsid w:val="005743D2"/>
    <w:rsid w:val="00581916"/>
    <w:rsid w:val="00582B9E"/>
    <w:rsid w:val="00590418"/>
    <w:rsid w:val="00595438"/>
    <w:rsid w:val="00595A8F"/>
    <w:rsid w:val="00596A27"/>
    <w:rsid w:val="005A05BE"/>
    <w:rsid w:val="005A6862"/>
    <w:rsid w:val="005C4092"/>
    <w:rsid w:val="005C4BC9"/>
    <w:rsid w:val="005D0EC1"/>
    <w:rsid w:val="005D659D"/>
    <w:rsid w:val="005D6AC6"/>
    <w:rsid w:val="005E3C65"/>
    <w:rsid w:val="005E7A9B"/>
    <w:rsid w:val="005F2C89"/>
    <w:rsid w:val="00610318"/>
    <w:rsid w:val="00614345"/>
    <w:rsid w:val="00627FBE"/>
    <w:rsid w:val="00631795"/>
    <w:rsid w:val="00665C5F"/>
    <w:rsid w:val="00680843"/>
    <w:rsid w:val="00684DA7"/>
    <w:rsid w:val="00691087"/>
    <w:rsid w:val="00692478"/>
    <w:rsid w:val="0069504E"/>
    <w:rsid w:val="006A064A"/>
    <w:rsid w:val="006B4262"/>
    <w:rsid w:val="006B484C"/>
    <w:rsid w:val="006B5B37"/>
    <w:rsid w:val="006B639C"/>
    <w:rsid w:val="006C19BE"/>
    <w:rsid w:val="006C1F3A"/>
    <w:rsid w:val="006C5321"/>
    <w:rsid w:val="006D2C1F"/>
    <w:rsid w:val="006D2F93"/>
    <w:rsid w:val="006E20B7"/>
    <w:rsid w:val="006E3934"/>
    <w:rsid w:val="006F147B"/>
    <w:rsid w:val="006F5B14"/>
    <w:rsid w:val="006F7F2A"/>
    <w:rsid w:val="007025C8"/>
    <w:rsid w:val="00703C01"/>
    <w:rsid w:val="007109DF"/>
    <w:rsid w:val="00712DE2"/>
    <w:rsid w:val="00714E1D"/>
    <w:rsid w:val="00716486"/>
    <w:rsid w:val="0071671E"/>
    <w:rsid w:val="0072254A"/>
    <w:rsid w:val="00722769"/>
    <w:rsid w:val="0072320A"/>
    <w:rsid w:val="00725677"/>
    <w:rsid w:val="00725B95"/>
    <w:rsid w:val="00727B34"/>
    <w:rsid w:val="0074485C"/>
    <w:rsid w:val="00744D27"/>
    <w:rsid w:val="00753295"/>
    <w:rsid w:val="00765538"/>
    <w:rsid w:val="00767644"/>
    <w:rsid w:val="00785B78"/>
    <w:rsid w:val="00793BF2"/>
    <w:rsid w:val="00794A00"/>
    <w:rsid w:val="0079562E"/>
    <w:rsid w:val="007A0777"/>
    <w:rsid w:val="007A0A3C"/>
    <w:rsid w:val="007A3FD9"/>
    <w:rsid w:val="007A49E4"/>
    <w:rsid w:val="007A7248"/>
    <w:rsid w:val="007B1138"/>
    <w:rsid w:val="007B74E5"/>
    <w:rsid w:val="007B76D3"/>
    <w:rsid w:val="007C723C"/>
    <w:rsid w:val="007D74AB"/>
    <w:rsid w:val="00804636"/>
    <w:rsid w:val="008065CF"/>
    <w:rsid w:val="008573FF"/>
    <w:rsid w:val="00861C8F"/>
    <w:rsid w:val="00862A7F"/>
    <w:rsid w:val="008645C2"/>
    <w:rsid w:val="00876C69"/>
    <w:rsid w:val="0088027F"/>
    <w:rsid w:val="00891828"/>
    <w:rsid w:val="00892B1C"/>
    <w:rsid w:val="00893458"/>
    <w:rsid w:val="008A55DD"/>
    <w:rsid w:val="008A730E"/>
    <w:rsid w:val="008B4FF9"/>
    <w:rsid w:val="008B6E34"/>
    <w:rsid w:val="008B79EF"/>
    <w:rsid w:val="008C07DE"/>
    <w:rsid w:val="008C1D74"/>
    <w:rsid w:val="008C29E7"/>
    <w:rsid w:val="008C5AB2"/>
    <w:rsid w:val="008D25B7"/>
    <w:rsid w:val="008E7840"/>
    <w:rsid w:val="008F0E0D"/>
    <w:rsid w:val="009000F1"/>
    <w:rsid w:val="00905B88"/>
    <w:rsid w:val="00915D10"/>
    <w:rsid w:val="00920419"/>
    <w:rsid w:val="00924994"/>
    <w:rsid w:val="009330FC"/>
    <w:rsid w:val="00942DD9"/>
    <w:rsid w:val="0094683F"/>
    <w:rsid w:val="009505A6"/>
    <w:rsid w:val="009761D4"/>
    <w:rsid w:val="00980DEF"/>
    <w:rsid w:val="009829DE"/>
    <w:rsid w:val="0098404A"/>
    <w:rsid w:val="009939D0"/>
    <w:rsid w:val="00994CCB"/>
    <w:rsid w:val="00995D87"/>
    <w:rsid w:val="00996830"/>
    <w:rsid w:val="00997116"/>
    <w:rsid w:val="009A1182"/>
    <w:rsid w:val="009A1A1B"/>
    <w:rsid w:val="009A2667"/>
    <w:rsid w:val="009A5232"/>
    <w:rsid w:val="009C0B26"/>
    <w:rsid w:val="009C2058"/>
    <w:rsid w:val="009C5365"/>
    <w:rsid w:val="009C5FF4"/>
    <w:rsid w:val="009F1A9A"/>
    <w:rsid w:val="009F4991"/>
    <w:rsid w:val="009F7145"/>
    <w:rsid w:val="00A01472"/>
    <w:rsid w:val="00A0771C"/>
    <w:rsid w:val="00A16841"/>
    <w:rsid w:val="00A22FB7"/>
    <w:rsid w:val="00A2346B"/>
    <w:rsid w:val="00A259A2"/>
    <w:rsid w:val="00A30D06"/>
    <w:rsid w:val="00A31CED"/>
    <w:rsid w:val="00A32821"/>
    <w:rsid w:val="00A45866"/>
    <w:rsid w:val="00A45D20"/>
    <w:rsid w:val="00A530DC"/>
    <w:rsid w:val="00A56059"/>
    <w:rsid w:val="00A84EDD"/>
    <w:rsid w:val="00A907EA"/>
    <w:rsid w:val="00A9102A"/>
    <w:rsid w:val="00AC0434"/>
    <w:rsid w:val="00AC132D"/>
    <w:rsid w:val="00AC1A0A"/>
    <w:rsid w:val="00AC36F8"/>
    <w:rsid w:val="00AD26B2"/>
    <w:rsid w:val="00B03CFE"/>
    <w:rsid w:val="00B12853"/>
    <w:rsid w:val="00B15FEE"/>
    <w:rsid w:val="00B3658A"/>
    <w:rsid w:val="00B406A2"/>
    <w:rsid w:val="00B438B0"/>
    <w:rsid w:val="00B44CD4"/>
    <w:rsid w:val="00B51096"/>
    <w:rsid w:val="00B560F2"/>
    <w:rsid w:val="00B61D93"/>
    <w:rsid w:val="00B77DB4"/>
    <w:rsid w:val="00B80273"/>
    <w:rsid w:val="00B84E93"/>
    <w:rsid w:val="00B90E18"/>
    <w:rsid w:val="00B92208"/>
    <w:rsid w:val="00BA2626"/>
    <w:rsid w:val="00BB06DC"/>
    <w:rsid w:val="00BB33AC"/>
    <w:rsid w:val="00BB7F8E"/>
    <w:rsid w:val="00BF6171"/>
    <w:rsid w:val="00C10F96"/>
    <w:rsid w:val="00C17201"/>
    <w:rsid w:val="00C4211C"/>
    <w:rsid w:val="00C57B38"/>
    <w:rsid w:val="00C61652"/>
    <w:rsid w:val="00C637FB"/>
    <w:rsid w:val="00C74BB1"/>
    <w:rsid w:val="00C914B1"/>
    <w:rsid w:val="00C967B8"/>
    <w:rsid w:val="00C96AB9"/>
    <w:rsid w:val="00CA1C5E"/>
    <w:rsid w:val="00CA384F"/>
    <w:rsid w:val="00CA7398"/>
    <w:rsid w:val="00CB3BB3"/>
    <w:rsid w:val="00CB4F15"/>
    <w:rsid w:val="00CB5A1C"/>
    <w:rsid w:val="00CE555A"/>
    <w:rsid w:val="00CE69FD"/>
    <w:rsid w:val="00CF2738"/>
    <w:rsid w:val="00D03A20"/>
    <w:rsid w:val="00D11B00"/>
    <w:rsid w:val="00D12738"/>
    <w:rsid w:val="00D13B1E"/>
    <w:rsid w:val="00D1416F"/>
    <w:rsid w:val="00D25763"/>
    <w:rsid w:val="00D277C2"/>
    <w:rsid w:val="00D330FF"/>
    <w:rsid w:val="00D416D7"/>
    <w:rsid w:val="00D467BC"/>
    <w:rsid w:val="00D530A5"/>
    <w:rsid w:val="00D56765"/>
    <w:rsid w:val="00D61C2B"/>
    <w:rsid w:val="00D63C5D"/>
    <w:rsid w:val="00D741C9"/>
    <w:rsid w:val="00D75AFF"/>
    <w:rsid w:val="00D811D0"/>
    <w:rsid w:val="00D837A0"/>
    <w:rsid w:val="00DA14AF"/>
    <w:rsid w:val="00DB4692"/>
    <w:rsid w:val="00DC0D15"/>
    <w:rsid w:val="00DC1626"/>
    <w:rsid w:val="00DC36C4"/>
    <w:rsid w:val="00DC6D94"/>
    <w:rsid w:val="00DD08DA"/>
    <w:rsid w:val="00DE124F"/>
    <w:rsid w:val="00DE267A"/>
    <w:rsid w:val="00DE571B"/>
    <w:rsid w:val="00DF1A5B"/>
    <w:rsid w:val="00DF52E5"/>
    <w:rsid w:val="00DF6A8D"/>
    <w:rsid w:val="00DF708E"/>
    <w:rsid w:val="00E17FBF"/>
    <w:rsid w:val="00E21D71"/>
    <w:rsid w:val="00E27B4E"/>
    <w:rsid w:val="00E31A66"/>
    <w:rsid w:val="00E32C41"/>
    <w:rsid w:val="00E35E4E"/>
    <w:rsid w:val="00E42097"/>
    <w:rsid w:val="00E5557F"/>
    <w:rsid w:val="00E565A1"/>
    <w:rsid w:val="00E64645"/>
    <w:rsid w:val="00E71DC5"/>
    <w:rsid w:val="00E767A5"/>
    <w:rsid w:val="00E83515"/>
    <w:rsid w:val="00E840F7"/>
    <w:rsid w:val="00E8442A"/>
    <w:rsid w:val="00E85FC5"/>
    <w:rsid w:val="00E91142"/>
    <w:rsid w:val="00E916B1"/>
    <w:rsid w:val="00E96472"/>
    <w:rsid w:val="00EA05C9"/>
    <w:rsid w:val="00EA3734"/>
    <w:rsid w:val="00EA519E"/>
    <w:rsid w:val="00EC1B83"/>
    <w:rsid w:val="00EC5A8F"/>
    <w:rsid w:val="00ED3A8D"/>
    <w:rsid w:val="00EE0C10"/>
    <w:rsid w:val="00EE0DBE"/>
    <w:rsid w:val="00EE3B61"/>
    <w:rsid w:val="00EE6D8D"/>
    <w:rsid w:val="00EF4508"/>
    <w:rsid w:val="00F04F73"/>
    <w:rsid w:val="00F0557D"/>
    <w:rsid w:val="00F05C1A"/>
    <w:rsid w:val="00F0660F"/>
    <w:rsid w:val="00F07AC3"/>
    <w:rsid w:val="00F07FAF"/>
    <w:rsid w:val="00F133E9"/>
    <w:rsid w:val="00F16DD7"/>
    <w:rsid w:val="00F25B72"/>
    <w:rsid w:val="00F314B2"/>
    <w:rsid w:val="00F47FC4"/>
    <w:rsid w:val="00F50727"/>
    <w:rsid w:val="00F521D8"/>
    <w:rsid w:val="00F54E61"/>
    <w:rsid w:val="00F553DB"/>
    <w:rsid w:val="00F64C79"/>
    <w:rsid w:val="00F65773"/>
    <w:rsid w:val="00F80878"/>
    <w:rsid w:val="00F813F6"/>
    <w:rsid w:val="00F84CCF"/>
    <w:rsid w:val="00F9178A"/>
    <w:rsid w:val="00F94F85"/>
    <w:rsid w:val="00F96C12"/>
    <w:rsid w:val="00FA1723"/>
    <w:rsid w:val="00FB01A0"/>
    <w:rsid w:val="00FB5AED"/>
    <w:rsid w:val="00FC4945"/>
    <w:rsid w:val="00FC4AEE"/>
    <w:rsid w:val="00FD31D2"/>
    <w:rsid w:val="00FE28B6"/>
    <w:rsid w:val="00FE60A6"/>
    <w:rsid w:val="00FE6A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cimagojr.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copus.com/" TargetMode="External"/><Relationship Id="rId5" Type="http://schemas.openxmlformats.org/officeDocument/2006/relationships/footnotes" Target="footnotes.xml"/><Relationship Id="rId15" Type="http://schemas.openxmlformats.org/officeDocument/2006/relationships/hyperlink" Target="http://www.github.com/travistai2/open-science-cc" TargetMode="External"/><Relationship Id="rId10" Type="http://schemas.openxmlformats.org/officeDocument/2006/relationships/image" Target="media/image1.emf"/><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altmetr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543C2-4A9F-FB40-B42E-C4ABD1092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Keith, Sally</cp:lastModifiedBy>
  <cp:revision>4</cp:revision>
  <dcterms:created xsi:type="dcterms:W3CDTF">2018-05-10T12:35:00Z</dcterms:created>
  <dcterms:modified xsi:type="dcterms:W3CDTF">2018-05-10T12:55:00Z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