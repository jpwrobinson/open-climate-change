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07E2D6BA" w:rsidR="00BB33AC" w:rsidRDefault="009A2667" w:rsidP="00F9178A">
      <w:pPr>
        <w:pStyle w:val="Normal1"/>
        <w:spacing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Effective </w:t>
      </w:r>
      <w:commentRangeEnd w:id="0"/>
      <w:r w:rsidR="00744D27">
        <w:rPr>
          <w:rStyle w:val="CommentReference"/>
        </w:rPr>
        <w:commentReference w:id="0"/>
      </w:r>
      <w:r>
        <w:rPr>
          <w:rFonts w:ascii="Times New Roman" w:eastAsia="Times New Roman" w:hAnsi="Times New Roman" w:cs="Times New Roman"/>
          <w:b/>
          <w:sz w:val="24"/>
          <w:szCs w:val="24"/>
        </w:rPr>
        <w:t>c</w:t>
      </w:r>
      <w:r w:rsidR="00CB3BB3">
        <w:rPr>
          <w:rFonts w:ascii="Times New Roman" w:eastAsia="Times New Roman" w:hAnsi="Times New Roman" w:cs="Times New Roman"/>
          <w:b/>
          <w:sz w:val="24"/>
          <w:szCs w:val="24"/>
        </w:rPr>
        <w:t xml:space="preserve">limate change </w:t>
      </w:r>
      <w:r>
        <w:rPr>
          <w:rFonts w:ascii="Times New Roman" w:eastAsia="Times New Roman" w:hAnsi="Times New Roman" w:cs="Times New Roman"/>
          <w:b/>
          <w:sz w:val="24"/>
          <w:szCs w:val="24"/>
        </w:rPr>
        <w:t xml:space="preserve">science requires interdisciplinary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r w:rsidR="0054640E">
        <w:rPr>
          <w:rFonts w:ascii="Times New Roman" w:eastAsia="Times New Roman" w:hAnsi="Times New Roman" w:cs="Times New Roman"/>
          <w:b/>
          <w:sz w:val="24"/>
          <w:szCs w:val="24"/>
        </w:rPr>
        <w:t>W</w:t>
      </w:r>
      <w:r w:rsidR="00CB3BB3">
        <w:rPr>
          <w:rFonts w:ascii="Times New Roman" w:eastAsia="Times New Roman" w:hAnsi="Times New Roman" w:cs="Times New Roman"/>
          <w:b/>
          <w:sz w:val="24"/>
          <w:szCs w:val="24"/>
        </w:rPr>
        <w:t>e argue</w:t>
      </w:r>
      <w:r w:rsidR="0054640E">
        <w:rPr>
          <w:rFonts w:ascii="Times New Roman" w:eastAsia="Times New Roman" w:hAnsi="Times New Roman" w:cs="Times New Roman"/>
          <w:b/>
          <w:sz w:val="24"/>
          <w:szCs w:val="24"/>
        </w:rPr>
        <w:t xml:space="preserve"> that these goals</w:t>
      </w:r>
      <w:r w:rsidR="00CB3BB3">
        <w:rPr>
          <w:rFonts w:ascii="Times New Roman" w:eastAsia="Times New Roman" w:hAnsi="Times New Roman" w:cs="Times New Roman"/>
          <w:b/>
          <w:sz w:val="24"/>
          <w:szCs w:val="24"/>
        </w:rPr>
        <w:t xml:space="preserve"> </w:t>
      </w:r>
      <w:r w:rsidR="008B6E34">
        <w:rPr>
          <w:rFonts w:ascii="Times New Roman" w:eastAsia="Times New Roman" w:hAnsi="Times New Roman" w:cs="Times New Roman"/>
          <w:b/>
          <w:sz w:val="24"/>
          <w:szCs w:val="24"/>
        </w:rPr>
        <w:t>can be achieved by adopting</w:t>
      </w:r>
      <w:r w:rsidR="00CB3BB3">
        <w:rPr>
          <w:rFonts w:ascii="Times New Roman" w:eastAsia="Times New Roman" w:hAnsi="Times New Roman" w:cs="Times New Roman"/>
          <w:b/>
          <w:sz w:val="24"/>
          <w:szCs w:val="24"/>
        </w:rPr>
        <w:t xml:space="preserve"> o</w:t>
      </w:r>
      <w:r w:rsidR="00DE571B">
        <w:rPr>
          <w:rFonts w:ascii="Times New Roman" w:eastAsia="Times New Roman" w:hAnsi="Times New Roman" w:cs="Times New Roman"/>
          <w:b/>
          <w:sz w:val="24"/>
          <w:szCs w:val="24"/>
        </w:rPr>
        <w:t xml:space="preserve">pen science (OS) </w:t>
      </w:r>
      <w:r w:rsidR="008B6E34">
        <w:rPr>
          <w:rFonts w:ascii="Times New Roman" w:eastAsia="Times New Roman" w:hAnsi="Times New Roman" w:cs="Times New Roman"/>
          <w:b/>
          <w:sz w:val="24"/>
          <w:szCs w:val="24"/>
        </w:rPr>
        <w:t>practices</w:t>
      </w:r>
      <w:r w:rsidR="00BB7F8E">
        <w:rPr>
          <w:rFonts w:ascii="Times New Roman" w:eastAsia="Times New Roman" w:hAnsi="Times New Roman" w:cs="Times New Roman"/>
          <w:b/>
          <w:sz w:val="24"/>
          <w:szCs w:val="24"/>
        </w:rPr>
        <w:t xml:space="preserve">. </w:t>
      </w:r>
      <w:r w:rsidR="00CB3BB3">
        <w:rPr>
          <w:rFonts w:ascii="Times New Roman" w:eastAsia="Times New Roman" w:hAnsi="Times New Roman" w:cs="Times New Roman"/>
          <w:b/>
          <w:sz w:val="24"/>
          <w:szCs w:val="24"/>
        </w:rPr>
        <w:t>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Al</w:t>
      </w:r>
      <w:r w:rsidR="00BB7F8E">
        <w:rPr>
          <w:rFonts w:ascii="Times New Roman" w:eastAsia="Times New Roman" w:hAnsi="Times New Roman" w:cs="Times New Roman"/>
          <w:b/>
          <w:sz w:val="24"/>
          <w:szCs w:val="24"/>
        </w:rPr>
        <w:t>tmetrics indicate that open access studies receive more</w:t>
      </w:r>
      <w:r w:rsidR="00BB33AC">
        <w:rPr>
          <w:rFonts w:ascii="Times New Roman" w:eastAsia="Times New Roman" w:hAnsi="Times New Roman" w:cs="Times New Roman"/>
          <w:b/>
          <w:sz w:val="24"/>
          <w:szCs w:val="24"/>
        </w:rPr>
        <w:t xml:space="preserve"> 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are communicated more widely in news </w:t>
      </w:r>
      <w:r w:rsidR="00BB33AC">
        <w:rPr>
          <w:rFonts w:ascii="Times New Roman" w:eastAsia="Times New Roman" w:hAnsi="Times New Roman" w:cs="Times New Roman"/>
          <w:b/>
          <w:sz w:val="24"/>
          <w:szCs w:val="24"/>
        </w:rPr>
        <w:t xml:space="preserve">media and policy </w:t>
      </w:r>
      <w:r w:rsidR="00CB3BB3">
        <w:rPr>
          <w:rFonts w:ascii="Times New Roman" w:eastAsia="Times New Roman" w:hAnsi="Times New Roman" w:cs="Times New Roman"/>
          <w:b/>
          <w:sz w:val="24"/>
          <w:szCs w:val="24"/>
        </w:rPr>
        <w:t xml:space="preserve">documents, </w:t>
      </w:r>
      <w:r w:rsidR="00BB33AC">
        <w:rPr>
          <w:rFonts w:ascii="Times New Roman" w:eastAsia="Times New Roman" w:hAnsi="Times New Roman" w:cs="Times New Roman"/>
          <w:b/>
          <w:sz w:val="24"/>
          <w:szCs w:val="24"/>
        </w:rPr>
        <w:t>suggest</w:t>
      </w:r>
      <w:r w:rsidR="00BB7F8E">
        <w:rPr>
          <w:rFonts w:ascii="Times New Roman" w:eastAsia="Times New Roman" w:hAnsi="Times New Roman" w:cs="Times New Roman"/>
          <w:b/>
          <w:sz w:val="24"/>
          <w:szCs w:val="24"/>
        </w:rPr>
        <w:t>ing</w:t>
      </w:r>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r w:rsidR="00CB3BB3">
        <w:rPr>
          <w:rFonts w:ascii="Times New Roman" w:eastAsia="Times New Roman" w:hAnsi="Times New Roman" w:cs="Times New Roman"/>
          <w:b/>
          <w:sz w:val="24"/>
          <w:szCs w:val="24"/>
        </w:rPr>
        <w:t>. Opening data and code will</w:t>
      </w:r>
      <w:r w:rsidR="00FD31D2">
        <w:rPr>
          <w:rFonts w:ascii="Times New Roman" w:eastAsia="Times New Roman" w:hAnsi="Times New Roman" w:cs="Times New Roman"/>
          <w:b/>
          <w:sz w:val="24"/>
          <w:szCs w:val="24"/>
        </w:rPr>
        <w:t xml:space="preserve"> increase collaboration </w:t>
      </w:r>
      <w:r w:rsidR="00CB3BB3">
        <w:rPr>
          <w:rFonts w:ascii="Times New Roman" w:eastAsia="Times New Roman" w:hAnsi="Times New Roman" w:cs="Times New Roman"/>
          <w:b/>
          <w:sz w:val="24"/>
          <w:szCs w:val="24"/>
        </w:rPr>
        <w:t xml:space="preserve">opportunities </w:t>
      </w:r>
      <w:r w:rsidR="00FD31D2">
        <w:rPr>
          <w:rFonts w:ascii="Times New Roman" w:eastAsia="Times New Roman" w:hAnsi="Times New Roman" w:cs="Times New Roman"/>
          <w:b/>
          <w:sz w:val="24"/>
          <w:szCs w:val="24"/>
        </w:rPr>
        <w:t xml:space="preserve">and facilitate climate change triage. By enhancing both the academic and societal impact of climate change research, OS </w:t>
      </w:r>
      <w:r w:rsidR="00CB3BB3">
        <w:rPr>
          <w:rFonts w:ascii="Times New Roman" w:eastAsia="Times New Roman" w:hAnsi="Times New Roman" w:cs="Times New Roman"/>
          <w:b/>
          <w:sz w:val="24"/>
          <w:szCs w:val="24"/>
        </w:rPr>
        <w:t>can</w:t>
      </w:r>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6E1B3C64" w:rsidR="00DC6D94" w:rsidRDefault="003C2088" w:rsidP="00DC6D9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del w:id="2" w:author="Travis Tai" w:date="2018-05-08T02:13:00Z">
        <w:r w:rsidR="00A9102A" w:rsidDel="00AC1A0A">
          <w:rPr>
            <w:rFonts w:ascii="Times New Roman" w:eastAsia="Times New Roman" w:hAnsi="Times New Roman" w:cs="Times New Roman"/>
            <w:sz w:val="24"/>
            <w:szCs w:val="24"/>
          </w:rPr>
          <w:delText>how</w:delText>
        </w:r>
        <w:r w:rsidDel="00AC1A0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global environmental change </w:t>
      </w:r>
      <w:ins w:id="3" w:author="Travis Tai" w:date="2018-05-08T02:13:00Z">
        <w:r w:rsidR="00AC1A0A">
          <w:rPr>
            <w:rFonts w:ascii="Times New Roman" w:eastAsia="Times New Roman" w:hAnsi="Times New Roman" w:cs="Times New Roman"/>
            <w:sz w:val="24"/>
            <w:szCs w:val="24"/>
          </w:rPr>
          <w:t xml:space="preserve">and how it </w:t>
        </w:r>
      </w:ins>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Pr>
          <w:rFonts w:ascii="Times New Roman" w:eastAsia="Times New Roman" w:hAnsi="Times New Roman" w:cs="Times New Roman"/>
          <w:sz w:val="24"/>
          <w:szCs w:val="24"/>
        </w:rPr>
        <w:t xml:space="preserve">rapidly </w:t>
      </w:r>
      <w:r w:rsidR="00B80273" w:rsidRPr="00AC1A0A">
        <w:rPr>
          <w:rFonts w:ascii="Times New Roman" w:eastAsia="Times New Roman" w:hAnsi="Times New Roman" w:cs="Times New Roman"/>
          <w:sz w:val="24"/>
          <w:szCs w:val="24"/>
          <w:highlight w:val="yellow"/>
        </w:rPr>
        <w:t>respond</w:t>
      </w:r>
      <w:r w:rsidR="00464A31">
        <w:rPr>
          <w:rFonts w:ascii="Times New Roman" w:eastAsia="Times New Roman" w:hAnsi="Times New Roman" w:cs="Times New Roman"/>
          <w:sz w:val="24"/>
          <w:szCs w:val="24"/>
        </w:rPr>
        <w:t xml:space="preserve"> to evolving climate issues</w:t>
      </w:r>
      <w:r w:rsidR="00AC1A0A">
        <w:rPr>
          <w:rFonts w:ascii="Times New Roman" w:eastAsia="Times New Roman" w:hAnsi="Times New Roman" w:cs="Times New Roman"/>
          <w:sz w:val="24"/>
          <w:szCs w:val="24"/>
        </w:rPr>
        <w:t xml:space="preserve"> </w:t>
      </w:r>
      <w:r w:rsidR="00AC1A0A">
        <w:rPr>
          <w:rFonts w:ascii="Times New Roman" w:eastAsia="Times New Roman" w:hAnsi="Times New Roman" w:cs="Times New Roman"/>
          <w:sz w:val="24"/>
          <w:szCs w:val="24"/>
        </w:rPr>
        <w:fldChar w:fldCharType="begin" w:fldLock="1"/>
      </w:r>
      <w:r w:rsidR="00F54E61">
        <w:rPr>
          <w:rFonts w:ascii="Times New Roman" w:eastAsia="Times New Roman" w:hAnsi="Times New Roman" w:cs="Times New Roman"/>
          <w:sz w:val="24"/>
          <w:szCs w:val="24"/>
        </w:rPr>
        <w:instrText>ADDIN CSL_CITATION { "citationItems" : [ { "id" : "ITEM-1", "itemData" : { "author" : [ { "dropping-particle" : "", "family" : "IPCC", "given" : "", "non-dropping-particle" : "", "parse-names" : false, "suffix" : "" } ], "editor" : [ { "dropping-particle" : "", "family" : "Field", "given" : "C.B.", "non-dropping-particle" : "", "parse-names" : false, "suffix" : "" }, { "dropping-particle" : "", "family" : "Barros", "given" : "V.R.", "non-dropping-particle" : "", "parse-names" : false, "suffix" : "" }, { "dropping-particle" : "", "family" : "Dokken", "given" : "D.J.", "non-dropping-particle" : "", "parse-names" : false, "suffix" : "" }, { "dropping-particle" : "", "family" : "Mach", "given" : "K.J.", "non-dropping-particle" : "", "parse-names" : false, "suffix" : "" }, { "dropping-particle" : "", "family" : "Mastrandrea", "given" : "M.D.", "non-dropping-particle" : "", "parse-names" : false, "suffix" : "" }, { "dropping-particle" : "", "family" : "Bilir", "given" : "T.E.", "non-dropping-particle" : "", "parse-names" : false, "suffix" : "" }, { "dropping-particle" : "", "family" : "Chatterjee", "given" : "M.", "non-dropping-particle" : "", "parse-names" : false, "suffix" : "" }, { "dropping-particle" : "", "family" : "Ebi", "given" : "K.L.", "non-dropping-particle" : "", "parse-names" : false, "suffix" : "" }, { "dropping-particle" : "", "family" : "Estrada", "given" : "Y.O.", "non-dropping-particle" : "", "parse-names" : false, "suffix" : "" }, { "dropping-particle" : "", "family" : "Genova", "given" : "R.C.", "non-dropping-particle" : "", "parse-names" : false, "suffix" : "" }, { "dropping-particle" : "", "family" : "Girma", "given" : "B.", "non-dropping-particle" : "", "parse-names" : false, "suffix" : "" }, { "dropping-particle" : "", "family" : "Kissel", "given" : "E.S.", "non-dropping-particle" : "", "parse-names" : false, "suffix" : "" }, { "dropping-particle" : "", "family" : "Levy", "given" : "A.N.", "non-dropping-particle" : "", "parse-names" : false, "suffix" : "" }, { "dropping-particle" : "", "family" : "MacCracken", "given" : "S.", "non-dropping-particle" : "", "parse-names" : false, "suffix" : "" }, { "dropping-particle" : "", "family" : "Mastrandrea", "given" : "P.R.", "non-dropping-particle" : "", "parse-names" : false, "suffix" : "" }, { "dropping-particle" : "", "family" : "White", "given" : "L.L.", "non-dropping-particle" : "", "parse-names" : false, "suffix" : "" } ], "id" : "ITEM-1", "issued" : { "date-parts" : [ [ "2014" ] ] }, "publisher" : "Cambridge University Press", "publisher-place" : "Cambridge, United Kingdom and New York, NY, USA", "title" : "Climate change 2014: Impacts, Adaptation, and Vulnerability. Part A: Global and Sectoral Aspects. Contribution of Working Group II to the Fifth Assessment Report of the Intergovernmental Panel on Climate Change", "type" : "book" }, "uris" : [ "http://www.mendeley.com/documents/?uuid=3d8c962c-6df9-4e2d-b711-59da26166335" ] } ], "mendeley" : { "formattedCitation" : "(IPCC, 2014)", "plainTextFormattedCitation" : "(IPCC, 2014)", "previouslyFormattedCitation" : "(IPCC, 2014)" }, "properties" : { "noteIndex" : 0 }, "schema" : "https://github.com/citation-style-language/schema/raw/master/csl-citation.json" }</w:instrText>
      </w:r>
      <w:r w:rsidR="00AC1A0A">
        <w:rPr>
          <w:rFonts w:ascii="Times New Roman" w:eastAsia="Times New Roman" w:hAnsi="Times New Roman" w:cs="Times New Roman"/>
          <w:sz w:val="24"/>
          <w:szCs w:val="24"/>
        </w:rPr>
        <w:fldChar w:fldCharType="separate"/>
      </w:r>
      <w:r w:rsidR="00AC1A0A" w:rsidRPr="00AC1A0A">
        <w:rPr>
          <w:rFonts w:ascii="Times New Roman" w:eastAsia="Times New Roman" w:hAnsi="Times New Roman" w:cs="Times New Roman"/>
          <w:noProof/>
          <w:sz w:val="24"/>
          <w:szCs w:val="24"/>
        </w:rPr>
        <w:t>(IPCC, 2014)</w:t>
      </w:r>
      <w:r w:rsidR="00AC1A0A">
        <w:rPr>
          <w:rFonts w:ascii="Times New Roman" w:eastAsia="Times New Roman" w:hAnsi="Times New Roman" w:cs="Times New Roman"/>
          <w:sz w:val="24"/>
          <w:szCs w:val="24"/>
        </w:rPr>
        <w:fldChar w:fldCharType="end"/>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DC6D94">
        <w:rPr>
          <w:rFonts w:ascii="Times New Roman" w:eastAsia="Times New Roman" w:hAnsi="Times New Roman" w:cs="Times New Roman"/>
          <w:sz w:val="24"/>
          <w:szCs w:val="24"/>
        </w:rPr>
        <w:t xml:space="preserve"> climate change research practices need updating: key research findings remain behind journal paywalls, while 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xml:space="preserve">. Furthermore, the level of public interest and policy on climate change issues </w:t>
      </w:r>
      <w:r w:rsidR="00F04F73">
        <w:rPr>
          <w:rFonts w:ascii="Times New Roman" w:eastAsia="Times New Roman" w:hAnsi="Times New Roman" w:cs="Times New Roman"/>
          <w:sz w:val="24"/>
          <w:szCs w:val="24"/>
        </w:rPr>
        <w:t xml:space="preserve">rely on </w:t>
      </w:r>
      <w:r w:rsidR="00DC6D94">
        <w:rPr>
          <w:rFonts w:ascii="Times New Roman" w:eastAsia="Times New Roman" w:hAnsi="Times New Roman" w:cs="Times New Roman"/>
          <w:sz w:val="24"/>
          <w:szCs w:val="24"/>
        </w:rPr>
        <w:t xml:space="preserve">fast communication of academic research to public institutions, yet the societal impact of climate change studies likely differs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 xml:space="preserve">. </w:t>
      </w:r>
      <w:r w:rsidR="00052873">
        <w:rPr>
          <w:rFonts w:ascii="Times New Roman" w:eastAsia="Times New Roman" w:hAnsi="Times New Roman" w:cs="Times New Roman"/>
          <w:sz w:val="24"/>
          <w:szCs w:val="24"/>
        </w:rPr>
        <w:t>U</w:t>
      </w:r>
      <w:r w:rsidR="003115E7">
        <w:rPr>
          <w:rFonts w:ascii="Times New Roman" w:eastAsia="Times New Roman" w:hAnsi="Times New Roman" w:cs="Times New Roman"/>
          <w:sz w:val="24"/>
          <w:szCs w:val="24"/>
        </w:rPr>
        <w:t>s</w:t>
      </w:r>
      <w:r w:rsidR="00052873">
        <w:rPr>
          <w:rFonts w:ascii="Times New Roman" w:eastAsia="Times New Roman" w:hAnsi="Times New Roman" w:cs="Times New Roman"/>
          <w:sz w:val="24"/>
          <w:szCs w:val="24"/>
        </w:rPr>
        <w:t>ing</w:t>
      </w:r>
      <w:r w:rsidR="00DC6D94">
        <w:rPr>
          <w:rFonts w:ascii="Times New Roman" w:eastAsia="Times New Roman" w:hAnsi="Times New Roman" w:cs="Times New Roman"/>
          <w:sz w:val="24"/>
          <w:szCs w:val="24"/>
        </w:rPr>
        <w:t xml:space="preserve"> citation and social media metrics</w:t>
      </w:r>
      <w:r w:rsidR="00052873">
        <w:rPr>
          <w:rFonts w:ascii="Times New Roman" w:eastAsia="Times New Roman" w:hAnsi="Times New Roman" w:cs="Times New Roman"/>
          <w:sz w:val="24"/>
          <w:szCs w:val="24"/>
        </w:rPr>
        <w:t>, we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p>
    <w:p w14:paraId="5D5E3F48" w14:textId="77777777" w:rsidR="00DC6D94" w:rsidRDefault="00DC6D94" w:rsidP="00DC6D94">
      <w:pPr>
        <w:pStyle w:val="Normal1"/>
        <w:spacing w:line="480" w:lineRule="auto"/>
        <w:rPr>
          <w:rFonts w:ascii="Times New Roman" w:eastAsia="Times New Roman" w:hAnsi="Times New Roman" w:cs="Times New Roman"/>
          <w:i/>
          <w:sz w:val="24"/>
          <w:szCs w:val="24"/>
          <w:highlight w:val="cyan"/>
        </w:rPr>
      </w:pPr>
    </w:p>
    <w:p w14:paraId="244D5040" w14:textId="737EE66E"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improved collaboration, reproducibility, and scientific </w:t>
      </w:r>
      <w:r w:rsidR="00F9178A">
        <w:rPr>
          <w:rFonts w:ascii="Times New Roman" w:eastAsia="Times New Roman" w:hAnsi="Times New Roman" w:cs="Times New Roman"/>
          <w:sz w:val="24"/>
          <w:szCs w:val="24"/>
        </w:rPr>
        <w:lastRenderedPageBreak/>
        <w:t>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33D541D4"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Citation and social media benefits of OA </w:t>
      </w:r>
    </w:p>
    <w:p w14:paraId="31BA7FAB" w14:textId="7BFB2F76" w:rsidR="00995D87" w:rsidRDefault="00F0660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and </w:t>
      </w:r>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w:t>
      </w:r>
      <w:r w:rsidR="00412F5F">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by journal impact factor</w:t>
      </w:r>
      <w:r w:rsidR="00627FBE">
        <w:rPr>
          <w:rFonts w:ascii="Times New Roman" w:eastAsia="Times New Roman" w:hAnsi="Times New Roman" w:cs="Times New Roman"/>
          <w:sz w:val="24"/>
          <w:szCs w:val="24"/>
        </w:rPr>
        <w:t xml:space="preserve"> (IF</w:t>
      </w:r>
      <w:r w:rsidR="002951D3">
        <w:rPr>
          <w:rFonts w:ascii="Times New Roman" w:eastAsia="Times New Roman" w:hAnsi="Times New Roman" w:cs="Times New Roman"/>
          <w:sz w:val="24"/>
          <w:szCs w:val="24"/>
        </w:rPr>
        <w:t>; see Fig. 1 caption</w:t>
      </w:r>
      <w:r w:rsidR="00627FBE">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9829DE" w:rsidRPr="00AC1A0A">
        <w:rPr>
          <w:rFonts w:ascii="Times New Roman" w:eastAsia="Times New Roman" w:hAnsi="Times New Roman" w:cs="Times New Roman"/>
          <w:sz w:val="24"/>
          <w:szCs w:val="24"/>
          <w:highlight w:val="yellow"/>
        </w:rPr>
        <w:t xml:space="preserve">For </w:t>
      </w:r>
      <w:r w:rsidR="00F9178A" w:rsidRPr="00AC1A0A">
        <w:rPr>
          <w:rFonts w:ascii="Times New Roman" w:eastAsia="Times New Roman" w:hAnsi="Times New Roman" w:cs="Times New Roman"/>
          <w:sz w:val="24"/>
          <w:szCs w:val="24"/>
          <w:highlight w:val="yellow"/>
        </w:rPr>
        <w:t>low</w:t>
      </w:r>
      <w:r w:rsidR="002951D3" w:rsidRPr="00AC1A0A">
        <w:rPr>
          <w:rFonts w:ascii="Times New Roman" w:eastAsia="Times New Roman" w:hAnsi="Times New Roman" w:cs="Times New Roman"/>
          <w:sz w:val="24"/>
          <w:szCs w:val="24"/>
          <w:highlight w:val="yellow"/>
        </w:rPr>
        <w:t xml:space="preserve"> </w:t>
      </w:r>
      <w:r w:rsidR="00F9178A" w:rsidRPr="00AC1A0A">
        <w:rPr>
          <w:rFonts w:ascii="Times New Roman" w:eastAsia="Times New Roman" w:hAnsi="Times New Roman" w:cs="Times New Roman"/>
          <w:sz w:val="24"/>
          <w:szCs w:val="24"/>
          <w:highlight w:val="yellow"/>
        </w:rPr>
        <w:t>and very high</w:t>
      </w:r>
      <w:r w:rsidR="00F9178A">
        <w:rPr>
          <w:rFonts w:ascii="Times New Roman" w:eastAsia="Times New Roman" w:hAnsi="Times New Roman" w:cs="Times New Roman"/>
          <w:sz w:val="24"/>
          <w:szCs w:val="24"/>
        </w:rPr>
        <w:t xml:space="preserve"> 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 xml:space="preserve">accounted for &lt;16%, while </w:t>
      </w:r>
      <w:r w:rsidR="00F9178A" w:rsidRPr="00AC1A0A">
        <w:rPr>
          <w:rFonts w:ascii="Times New Roman" w:eastAsia="Times New Roman" w:hAnsi="Times New Roman" w:cs="Times New Roman"/>
          <w:sz w:val="24"/>
          <w:szCs w:val="24"/>
          <w:highlight w:val="yellow"/>
        </w:rPr>
        <w:t>medium and high</w:t>
      </w:r>
      <w:r w:rsidR="009829DE" w:rsidRPr="00AC1A0A">
        <w:rPr>
          <w:rFonts w:ascii="Times New Roman" w:eastAsia="Times New Roman" w:hAnsi="Times New Roman" w:cs="Times New Roman"/>
          <w:sz w:val="24"/>
          <w:szCs w:val="24"/>
          <w:highlight w:val="yellow"/>
        </w:rPr>
        <w:t xml:space="preserve"> impact</w:t>
      </w:r>
      <w:r w:rsidR="009829DE">
        <w:rPr>
          <w:rFonts w:ascii="Times New Roman" w:eastAsia="Times New Roman" w:hAnsi="Times New Roman" w:cs="Times New Roman"/>
          <w:sz w:val="24"/>
          <w:szCs w:val="24"/>
        </w:rPr>
        <w:t xml:space="preserve"> 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ore popular OA journals, such as PLoS ONE and Nature Scientific Reports</w:t>
      </w:r>
      <w:ins w:id="4" w:author="Travis Tai" w:date="2018-05-08T19:51:00Z">
        <w:r w:rsidR="003D1179">
          <w:rPr>
            <w:rFonts w:ascii="Times New Roman" w:eastAsia="Times New Roman" w:hAnsi="Times New Roman" w:cs="Times New Roman"/>
            <w:sz w:val="24"/>
            <w:szCs w:val="24"/>
          </w:rPr>
          <w:t xml:space="preserve"> comprise 72% of OA publications and 21% of all publications in the medium impact group</w:t>
        </w:r>
      </w:ins>
      <w:r w:rsidR="00F9178A">
        <w:rPr>
          <w:rFonts w:ascii="Times New Roman" w:eastAsia="Times New Roman" w:hAnsi="Times New Roman" w:cs="Times New Roman"/>
          <w:sz w:val="24"/>
          <w:szCs w:val="24"/>
        </w:rPr>
        <w:t>,</w:t>
      </w:r>
      <w:del w:id="5" w:author="Travis Tai" w:date="2018-05-08T19:52:00Z">
        <w:r w:rsidR="004115C9" w:rsidDel="003D1179">
          <w:rPr>
            <w:rFonts w:ascii="Times New Roman" w:eastAsia="Times New Roman" w:hAnsi="Times New Roman" w:cs="Times New Roman"/>
            <w:sz w:val="24"/>
            <w:szCs w:val="24"/>
          </w:rPr>
          <w:delText xml:space="preserve"> are</w:delText>
        </w:r>
        <w:r w:rsidR="00E85FC5" w:rsidDel="003D1179">
          <w:rPr>
            <w:rFonts w:ascii="Times New Roman" w:eastAsia="Times New Roman" w:hAnsi="Times New Roman" w:cs="Times New Roman"/>
            <w:sz w:val="24"/>
            <w:szCs w:val="24"/>
          </w:rPr>
          <w:delText xml:space="preserve"> </w:delText>
        </w:r>
        <w:r w:rsidR="00F9178A" w:rsidDel="003D1179">
          <w:rPr>
            <w:rFonts w:ascii="Times New Roman" w:eastAsia="Times New Roman" w:hAnsi="Times New Roman" w:cs="Times New Roman"/>
            <w:sz w:val="24"/>
            <w:szCs w:val="24"/>
          </w:rPr>
          <w:delText xml:space="preserve">medium </w:delText>
        </w:r>
      </w:del>
      <w:del w:id="6" w:author="Travis Tai" w:date="2018-05-08T19:50:00Z">
        <w:r w:rsidR="00F9178A" w:rsidDel="003D1179">
          <w:rPr>
            <w:rFonts w:ascii="Times New Roman" w:eastAsia="Times New Roman" w:hAnsi="Times New Roman" w:cs="Times New Roman"/>
            <w:sz w:val="24"/>
            <w:szCs w:val="24"/>
          </w:rPr>
          <w:delText xml:space="preserve">to high </w:delText>
        </w:r>
      </w:del>
      <w:del w:id="7" w:author="Travis Tai" w:date="2018-05-08T19:52:00Z">
        <w:r w:rsidR="00E85FC5" w:rsidDel="003D1179">
          <w:rPr>
            <w:rFonts w:ascii="Times New Roman" w:eastAsia="Times New Roman" w:hAnsi="Times New Roman" w:cs="Times New Roman"/>
            <w:sz w:val="24"/>
            <w:szCs w:val="24"/>
          </w:rPr>
          <w:delText>impact</w:delText>
        </w:r>
        <w:r w:rsidR="00F9178A" w:rsidDel="003D1179">
          <w:rPr>
            <w:rFonts w:ascii="Times New Roman" w:eastAsia="Times New Roman" w:hAnsi="Times New Roman" w:cs="Times New Roman"/>
            <w:sz w:val="24"/>
            <w:szCs w:val="24"/>
          </w:rPr>
          <w:delText>,</w:delText>
        </w:r>
      </w:del>
      <w:r w:rsidR="00F9178A">
        <w:rPr>
          <w:rFonts w:ascii="Times New Roman" w:eastAsia="Times New Roman" w:hAnsi="Times New Roman" w:cs="Times New Roman"/>
          <w:sz w:val="24"/>
          <w:szCs w:val="24"/>
        </w:rPr>
        <w:t xml:space="preserve"> which could explain the higher proportions of OA publications in these groups. </w:t>
      </w:r>
      <w:r w:rsidR="00F813F6">
        <w:rPr>
          <w:rFonts w:ascii="Times New Roman" w:eastAsia="Times New Roman" w:hAnsi="Times New Roman" w:cs="Times New Roman"/>
          <w:sz w:val="24"/>
          <w:szCs w:val="24"/>
        </w:rPr>
        <w:t>These patterns</w:t>
      </w:r>
      <w:r w:rsidR="004B59A8">
        <w:rPr>
          <w:rFonts w:ascii="Times New Roman" w:eastAsia="Times New Roman" w:hAnsi="Times New Roman" w:cs="Times New Roman"/>
          <w:sz w:val="24"/>
          <w:szCs w:val="24"/>
        </w:rPr>
        <w:t xml:space="preserve"> show that the </w:t>
      </w:r>
      <w:r w:rsidR="00D467BC">
        <w:rPr>
          <w:rFonts w:ascii="Times New Roman" w:eastAsia="Times New Roman" w:hAnsi="Times New Roman" w:cs="Times New Roman"/>
          <w:sz w:val="24"/>
          <w:szCs w:val="24"/>
        </w:rPr>
        <w:t>OA citation advantage</w:t>
      </w:r>
      <w:r w:rsidR="001D089D">
        <w:rPr>
          <w:rFonts w:ascii="Times New Roman" w:eastAsia="Times New Roman" w:hAnsi="Times New Roman" w:cs="Times New Roman"/>
          <w:sz w:val="24"/>
          <w:szCs w:val="24"/>
        </w:rPr>
        <w:t xml:space="preserve"> </w:t>
      </w:r>
      <w:r w:rsidR="00D467BC">
        <w:rPr>
          <w:rFonts w:ascii="Times New Roman" w:eastAsia="Times New Roman" w:hAnsi="Times New Roman" w:cs="Times New Roman"/>
          <w:sz w:val="24"/>
          <w:szCs w:val="24"/>
        </w:rPr>
        <w:t>also applies to</w:t>
      </w:r>
      <w:r w:rsidR="001D089D">
        <w:rPr>
          <w:rFonts w:ascii="Times New Roman" w:eastAsia="Times New Roman" w:hAnsi="Times New Roman" w:cs="Times New Roman"/>
          <w:sz w:val="24"/>
          <w:szCs w:val="24"/>
        </w:rPr>
        <w:t xml:space="preserve"> climate change </w:t>
      </w:r>
      <w:r w:rsidR="00D467BC">
        <w:rPr>
          <w:rFonts w:ascii="Times New Roman" w:eastAsia="Times New Roman" w:hAnsi="Times New Roman" w:cs="Times New Roman"/>
          <w:sz w:val="24"/>
          <w:szCs w:val="24"/>
        </w:rPr>
        <w:t>publications</w:t>
      </w:r>
      <w:r w:rsidR="001D089D">
        <w:rPr>
          <w:rFonts w:ascii="Times New Roman" w:eastAsia="Times New Roman" w:hAnsi="Times New Roman" w:cs="Times New Roman"/>
          <w:sz w:val="24"/>
          <w:szCs w:val="24"/>
        </w:rPr>
        <w:t xml:space="preserve"> (Fig. 2a)</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sidR="00F16DD7">
        <w:rPr>
          <w:rFonts w:ascii="Times New Roman" w:eastAsia="Times New Roman" w:hAnsi="Times New Roman" w:cs="Times New Roman"/>
          <w:sz w:val="24"/>
          <w:szCs w:val="24"/>
        </w:rPr>
        <w:t xml:space="preserve">, which </w:t>
      </w:r>
      <w:r w:rsidR="00F9178A">
        <w:rPr>
          <w:rFonts w:ascii="Times New Roman" w:eastAsia="Times New Roman" w:hAnsi="Times New Roman" w:cs="Times New Roman"/>
          <w:sz w:val="24"/>
          <w:szCs w:val="24"/>
        </w:rPr>
        <w:t>suggest</w:t>
      </w:r>
      <w:r w:rsidR="00F16DD7">
        <w:rPr>
          <w:rFonts w:ascii="Times New Roman" w:eastAsia="Times New Roman" w:hAnsi="Times New Roman" w:cs="Times New Roman"/>
          <w:sz w:val="24"/>
          <w:szCs w:val="24"/>
        </w:rPr>
        <w:t>s</w:t>
      </w:r>
      <w:r w:rsidR="00F9178A">
        <w:rPr>
          <w:rFonts w:ascii="Times New Roman" w:eastAsia="Times New Roman" w:hAnsi="Times New Roman" w:cs="Times New Roman"/>
          <w:sz w:val="24"/>
          <w:szCs w:val="24"/>
        </w:rPr>
        <w:t xml:space="preserve"> that OA publications can lead to earlier and increased 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44B3F75C" w:rsidR="0022406A" w:rsidRDefault="00491394" w:rsidP="00AC1A0A">
      <w:pPr>
        <w:pStyle w:val="Normal1"/>
        <w:spacing w:line="480" w:lineRule="auto"/>
        <w:ind w:firstLine="720"/>
        <w:rPr>
          <w:ins w:id="8" w:author="Travis Tai" w:date="2018-04-30T17:1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w:t>
      </w:r>
      <w:r w:rsidR="00F9178A">
        <w:rPr>
          <w:rFonts w:ascii="Times New Roman" w:eastAsia="Times New Roman" w:hAnsi="Times New Roman" w:cs="Times New Roman"/>
          <w:sz w:val="24"/>
          <w:szCs w:val="24"/>
        </w:rPr>
        <w:lastRenderedPageBreak/>
        <w:t>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w:t>
      </w:r>
      <w:ins w:id="9" w:author="James Robinson" w:date="2018-05-07T12:55:00Z">
        <w:r w:rsidR="003F698B">
          <w:rPr>
            <w:rFonts w:ascii="Times New Roman" w:eastAsia="Times New Roman" w:hAnsi="Times New Roman" w:cs="Times New Roman"/>
            <w:sz w:val="24"/>
            <w:szCs w:val="24"/>
          </w:rPr>
          <w:t>in journals &lt; 2.</w:t>
        </w:r>
      </w:ins>
      <w:ins w:id="10" w:author="James Robinson" w:date="2018-05-07T12:56:00Z">
        <w:r w:rsidR="003F698B">
          <w:rPr>
            <w:rFonts w:ascii="Times New Roman" w:eastAsia="Times New Roman" w:hAnsi="Times New Roman" w:cs="Times New Roman"/>
            <w:sz w:val="24"/>
            <w:szCs w:val="24"/>
          </w:rPr>
          <w:t>7</w:t>
        </w:r>
      </w:ins>
      <w:ins w:id="11" w:author="James Robinson" w:date="2018-05-07T12:55:00Z">
        <w:r w:rsidR="003F698B">
          <w:rPr>
            <w:rFonts w:ascii="Times New Roman" w:eastAsia="Times New Roman" w:hAnsi="Times New Roman" w:cs="Times New Roman"/>
            <w:sz w:val="24"/>
            <w:szCs w:val="24"/>
          </w:rPr>
          <w:t xml:space="preserve"> </w:t>
        </w:r>
      </w:ins>
      <w:ins w:id="12" w:author="James Robinson" w:date="2018-05-07T12:56:00Z">
        <w:r w:rsidR="003F698B">
          <w:rPr>
            <w:rFonts w:ascii="Times New Roman" w:eastAsia="Times New Roman" w:hAnsi="Times New Roman" w:cs="Times New Roman"/>
            <w:sz w:val="24"/>
            <w:szCs w:val="24"/>
          </w:rPr>
          <w:t>IF</w:t>
        </w:r>
      </w:ins>
      <w:ins w:id="13" w:author="James Robinson" w:date="2018-05-07T12:55:00Z">
        <w:r w:rsidR="003F698B">
          <w:rPr>
            <w:rFonts w:ascii="Times New Roman" w:eastAsia="Times New Roman" w:hAnsi="Times New Roman" w:cs="Times New Roman"/>
            <w:sz w:val="24"/>
            <w:szCs w:val="24"/>
          </w:rPr>
          <w:t xml:space="preserve"> </w:t>
        </w:r>
      </w:ins>
      <w:del w:id="14" w:author="James Robinson" w:date="2018-05-07T12:55:00Z">
        <w:r w:rsidR="00A45D20" w:rsidDel="003F698B">
          <w:rPr>
            <w:rFonts w:ascii="Times New Roman" w:eastAsia="Times New Roman" w:hAnsi="Times New Roman" w:cs="Times New Roman"/>
            <w:sz w:val="24"/>
            <w:szCs w:val="24"/>
          </w:rPr>
          <w:delText>from</w:delText>
        </w:r>
        <w:r w:rsidR="00A45D20" w:rsidRPr="00A45D20" w:rsidDel="003F698B">
          <w:rPr>
            <w:rFonts w:ascii="Times New Roman" w:eastAsia="Times New Roman" w:hAnsi="Times New Roman" w:cs="Times New Roman"/>
            <w:sz w:val="24"/>
            <w:szCs w:val="24"/>
          </w:rPr>
          <w:delText xml:space="preserve"> </w:delText>
        </w:r>
        <w:r w:rsidR="00A45D20" w:rsidDel="003F698B">
          <w:rPr>
            <w:rFonts w:ascii="Times New Roman" w:eastAsia="Times New Roman" w:hAnsi="Times New Roman" w:cs="Times New Roman"/>
            <w:sz w:val="24"/>
            <w:szCs w:val="24"/>
          </w:rPr>
          <w:delText>low, medium, and high impact journals</w:delText>
        </w:r>
        <w:r w:rsidR="00F9178A" w:rsidDel="003F698B">
          <w:rPr>
            <w:rFonts w:ascii="Times New Roman" w:eastAsia="Times New Roman" w:hAnsi="Times New Roman" w:cs="Times New Roman"/>
            <w:sz w:val="24"/>
            <w:szCs w:val="24"/>
          </w:rPr>
          <w:delText xml:space="preserve"> </w:delText>
        </w:r>
      </w:del>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the highest impact journals are largely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these patterns indicate that most highly-reported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Overall, policy documents also cited OA 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r w:rsidR="003F698B">
        <w:rPr>
          <w:rFonts w:ascii="Times New Roman" w:eastAsia="Times New Roman" w:hAnsi="Times New Roman" w:cs="Times New Roman"/>
          <w:sz w:val="24"/>
          <w:szCs w:val="24"/>
        </w:rPr>
        <w:t>P</w:t>
      </w:r>
      <w:r w:rsidR="006E20B7">
        <w:rPr>
          <w:rFonts w:ascii="Times New Roman" w:eastAsia="Times New Roman" w:hAnsi="Times New Roman" w:cs="Times New Roman"/>
          <w:sz w:val="24"/>
          <w:szCs w:val="24"/>
        </w:rPr>
        <w:t xml:space="preserve">olicy </w:t>
      </w:r>
      <w:ins w:id="15" w:author="James Robinson" w:date="2018-05-07T12:56:00Z">
        <w:r w:rsidR="003F698B">
          <w:rPr>
            <w:rFonts w:ascii="Times New Roman" w:eastAsia="Times New Roman" w:hAnsi="Times New Roman" w:cs="Times New Roman"/>
            <w:sz w:val="24"/>
            <w:szCs w:val="24"/>
          </w:rPr>
          <w:t>uptake</w:t>
        </w:r>
      </w:ins>
      <w:ins w:id="16" w:author="Travis Tai" w:date="2018-04-28T16:37:00Z">
        <w:r w:rsidR="006E20B7">
          <w:rPr>
            <w:rFonts w:ascii="Times New Roman" w:eastAsia="Times New Roman" w:hAnsi="Times New Roman" w:cs="Times New Roman"/>
            <w:sz w:val="24"/>
            <w:szCs w:val="24"/>
          </w:rPr>
          <w:t xml:space="preserve"> </w:t>
        </w:r>
      </w:ins>
      <w:ins w:id="17" w:author="James Robinson" w:date="2018-05-07T12:56:00Z">
        <w:r w:rsidR="005743D2">
          <w:rPr>
            <w:rFonts w:ascii="Times New Roman" w:eastAsia="Times New Roman" w:hAnsi="Times New Roman" w:cs="Times New Roman"/>
            <w:sz w:val="24"/>
            <w:szCs w:val="24"/>
          </w:rPr>
          <w:t xml:space="preserve">of OA studies did decrease with </w:t>
        </w:r>
      </w:ins>
      <w:ins w:id="18" w:author="James Robinson" w:date="2018-05-07T12:58:00Z">
        <w:r w:rsidR="005743D2">
          <w:rPr>
            <w:rFonts w:ascii="Times New Roman" w:eastAsia="Times New Roman" w:hAnsi="Times New Roman" w:cs="Times New Roman"/>
            <w:sz w:val="24"/>
            <w:szCs w:val="24"/>
          </w:rPr>
          <w:t>increasing IF</w:t>
        </w:r>
      </w:ins>
      <w:ins w:id="19" w:author="James Robinson" w:date="2018-05-07T12:56:00Z">
        <w:r w:rsidR="005743D2">
          <w:rPr>
            <w:rFonts w:ascii="Times New Roman" w:eastAsia="Times New Roman" w:hAnsi="Times New Roman" w:cs="Times New Roman"/>
            <w:sz w:val="24"/>
            <w:szCs w:val="24"/>
          </w:rPr>
          <w:t xml:space="preserve">, </w:t>
        </w:r>
      </w:ins>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4C4C9A99" w14:textId="533E71B5"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31D3B65A" w14:textId="47EDFB03"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w:t>
      </w:r>
      <w:r w:rsidR="00F9178A">
        <w:rPr>
          <w:rFonts w:ascii="Times New Roman" w:eastAsia="Times New Roman" w:hAnsi="Times New Roman" w:cs="Times New Roman"/>
          <w:sz w:val="24"/>
          <w:szCs w:val="24"/>
        </w:rPr>
        <w:lastRenderedPageBreak/>
        <w:t xml:space="preserve">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5CB51E20"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sidR="005D0EC1">
        <w:rPr>
          <w:rFonts w:ascii="Times New Roman" w:eastAsia="Times New Roman" w:hAnsi="Times New Roman" w:cs="Times New Roman"/>
          <w:noProof/>
          <w:sz w:val="24"/>
          <w:szCs w:val="24"/>
        </w:rPr>
        <w:t>.</w:t>
      </w:r>
      <w:r w:rsidR="00680843">
        <w:rPr>
          <w:rFonts w:ascii="Times New Roman" w:eastAsia="Times New Roman" w:hAnsi="Times New Roman" w:cs="Times New Roman"/>
          <w:noProof/>
          <w:sz w:val="24"/>
          <w:szCs w:val="24"/>
        </w:rPr>
        <w:t xml:space="preserve"> </w:t>
      </w:r>
      <w:r w:rsidR="005D0EC1">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r w:rsidR="006B639C">
        <w:rPr>
          <w:rFonts w:ascii="Times New Roman" w:eastAsia="Times New Roman" w:hAnsi="Times New Roman" w:cs="Times New Roman"/>
          <w:sz w:val="24"/>
          <w:szCs w:val="24"/>
        </w:rPr>
        <w:t xml:space="preserve"> through data and code sharing, assisting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6B639C">
        <w:rPr>
          <w:rFonts w:ascii="Times New Roman" w:eastAsia="Times New Roman" w:hAnsi="Times New Roman" w:cs="Times New Roman"/>
          <w:sz w:val="24"/>
          <w:szCs w:val="24"/>
        </w:rPr>
        <w:t xml:space="preserve">, and reducing publication times with preprints and OA journals </w:t>
      </w:r>
      <w:r w:rsidR="006B639C" w:rsidRPr="006B4262">
        <w:rPr>
          <w:rFonts w:ascii="Times New Roman" w:eastAsia="Times New Roman" w:hAnsi="Times New Roman" w:cs="Times New Roman"/>
          <w:noProof/>
          <w:sz w:val="24"/>
          <w:szCs w:val="24"/>
        </w:rPr>
        <w:t>(Vale, 2015)</w:t>
      </w:r>
      <w:r w:rsidR="006B63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071455DF"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closed publishing, fear of being ‘scooped’, and data ownership are considerable </w:t>
      </w:r>
      <w:r>
        <w:rPr>
          <w:rFonts w:ascii="Times New Roman" w:eastAsia="Times New Roman" w:hAnsi="Times New Roman" w:cs="Times New Roman"/>
          <w:sz w:val="24"/>
          <w:szCs w:val="24"/>
        </w:rPr>
        <w:lastRenderedPageBreak/>
        <w:t>barriers to OS uptake</w:t>
      </w:r>
      <w:r w:rsidR="00F54E61">
        <w:rPr>
          <w:rFonts w:ascii="Times New Roman" w:eastAsia="Times New Roman" w:hAnsi="Times New Roman" w:cs="Times New Roman"/>
          <w:sz w:val="24"/>
          <w:szCs w:val="24"/>
        </w:rPr>
        <w:t xml:space="preserve"> </w:t>
      </w:r>
      <w:r w:rsidR="00F54E61">
        <w:rPr>
          <w:rFonts w:ascii="Times New Roman" w:eastAsia="Times New Roman" w:hAnsi="Times New Roman" w:cs="Times New Roman"/>
          <w:sz w:val="24"/>
          <w:szCs w:val="24"/>
        </w:rPr>
        <w:fldChar w:fldCharType="begin" w:fldLock="1"/>
      </w:r>
      <w:r w:rsidR="00F54E61">
        <w:rPr>
          <w:rFonts w:ascii="Times New Roman" w:eastAsia="Times New Roman" w:hAnsi="Times New Roman" w:cs="Times New Roman"/>
          <w:sz w:val="24"/>
          <w:szCs w:val="24"/>
        </w:rPr>
        <w:instrText>ADDIN CSL_CITATION { "citationItems" : [ { "id" : "ITEM-1", "itemData" : { "author" : [ { "dropping-particle" : "", "family" : "Nosek", "given" : "B A", "non-dropping-particle" : "", "parse-names" : false, "suffix" : "" }, { "dropping-particle" : "", "family" : "Alter", "given" : "G.", "non-dropping-particle" : "", "parse-names" : false, "suffix" : "" }, { "dropping-particle" : "", "family" : "Banks", "given" : "G. C.", "non-dropping-particle" : "", "parse-names" : false, "suffix" : "" }, { "dropping-particle" : "", "family" : "Borsboom", "given" : "D.", "non-dropping-particle" : "", "parse-names" : false, "suffix" : "" }, { "dropping-particle" : "", "family" : "Bowman", "given" : "S. D.", "non-dropping-particle" : "", "parse-names" : false, "suffix" : "" }, { "dropping-particle" : "", "family" : "Breckler", "given" : "S. J.", "non-dropping-particle" : "", "parse-names" : false, "suffix" : "" }, { "dropping-particle" : "", "family" : "Buck", "given" : "S.", "non-dropping-particle" : "", "parse-names" : false, "suffix" : "" }, { "dropping-particle" : "", "family" : "Chambers", "given" : "C. D.", "non-dropping-particle" : "", "parse-names" : false, "suffix" : "" }, { "dropping-particle" : "", "family" : "Chin", "given" : "G.", "non-dropping-particle" : "", "parse-names" : false, "suffix" : "" }, { "dropping-particle" : "", "family" : "Christensen", "given" : "G.", "non-dropping-particle" : "", "parse-names" : false, "suffix" : "" }, { "dropping-particle" : "", "family" : "Contestabile", "given" : "M.", "non-dropping-particle" : "", "parse-names" : false, "suffix" : "" }, { "dropping-particle" : "", "family" : "Dafoe", "given" : "A.", "non-dropping-particle" : "", "parse-names" : false, "suffix" : "" }, { "dropping-particle" : "", "family" : "Eich", "given" : "E.", "non-dropping-particle" : "", "parse-names" : false, "suffix" : "" }, { "dropping-particle" : "", "family" : "Freese", "given" : "J.", "non-dropping-particle" : "", "parse-names" : false, "suffix" : "" }, { "dropping-particle" : "", "family" : "Glennerster", "given" : "R.", "non-dropping-particle" : "", "parse-names" : false, "suffix" : "" }, { "dropping-particle" : "", "family" : "Goroff", "given" : "D.", "non-dropping-particle" : "", "parse-names" : false, "suffix" : "" }, { "dropping-particle" : "", "family" : "Green", "given" : "D. P.", "non-dropping-particle" : "", "parse-names" : false, "suffix" : "" }, { "dropping-particle" : "", "family" : "Hesse", "given" : "B.", "non-dropping-particle" : "", "parse-names" : false, "suffix" : "" }, { "dropping-particle" : "", "family" : "Humphreys", "given" : "M.", "non-dropping-particle" : "", "parse-names" : false, "suffix" : "" }, { "dropping-particle" : "", "family" : "Ishiyama", "given" : "J.", "non-dropping-particle" : "", "parse-names" : false, "suffix" : "" }, { "dropping-particle" : "", "family" : "Karlan", "given" : "D.", "non-dropping-particle" : "", "parse-names" : false, "suffix" : "" }, { "dropping-particle" : "", "family" : "Kraut", "given" : "A.", "non-dropping-particle" : "", "parse-names" : false, "suffix" : "" }, { "dropping-particle" : "", "family" : "Lupia", "given" : "A.", "non-dropping-particle" : "", "parse-names" : false, "suffix" : "" }, { "dropping-particle" : "", "family" : "Mabry", "given" : "P.", "non-dropping-particle" : "", "parse-names" : false, "suffix" : "" }, { "dropping-particle" : "", "family" : "Madon", "given" : "T.", "non-dropping-particle" : "", "parse-names" : false, "suffix" : "" }, { "dropping-particle" : "", "family" : "Malhotra", "given" : "N.", "non-dropping-particle" : "", "parse-names" : false, "suffix" : "" }, { "dropping-particle" : "", "family" : "Mayo-Wilson", "given" : "E.", "non-dropping-particle" : "", "parse-names" : false, "suffix" : "" }, { "dropping-particle" : "", "family" : "McNutt", "given" : "M.", "non-dropping-particle" : "", "parse-names" : false, "suffix" : "" }, { "dropping-particle" : "", "family" : "Miguel", "given" : "E.", "non-dropping-particle" : "", "parse-names" : false, "suffix" : "" }, { "dropping-particle" : "", "family" : "Paluck", "given" : "E. Levy", "non-dropping-particle" : "", "parse-names" : false, "suffix" : "" }, { "dropping-particle" : "", "family" : "Simonsohn", "given" : "U.", "non-dropping-particle" : "", "parse-names" : false, "suffix" : "" }, { "dropping-particle" : "", "family" : "Soderberg", "given" : "C.", "non-dropping-particle" : "", "parse-names" : false, "suffix" : "" }, { "dropping-particle" : "", "family" : "Spellman", "given" : "B. A.", "non-dropping-particle" : "", "parse-names" : false, "suffix" : "" }, { "dropping-particle" : "", "family" : "Turitto", "given" : "J.", "non-dropping-particle" : "", "parse-names" : false, "suffix" : "" }, { "dropping-particle" : "", "family" : "VandenBos", "given" : "G.", "non-dropping-particle" : "", "parse-names" : false, "suffix" : "" }, { "dropping-particle" : "", "family" : "Vazire", "given" : "S.", "non-dropping-particle" : "", "parse-names" : false, "suffix" : "" }, { "dropping-particle" : "", "family" : "Wagenmakers", "given" : "E. J.", "non-dropping-particle" : "", "parse-names" : false, "suffix" : "" }, { "dropping-particle" : "", "family" : "Wilson", "given" : "R.", "non-dropping-particle" : "", "parse-names" : false, "suffix" : "" }, { "dropping-particle" : "", "family" : "Yarkoni", "given" : "T.", "non-dropping-particle" : "", "parse-names" : false, "suffix" : "" } ], "container-title" : "Science", "id" : "ITEM-1", "issue" : "6242", "issued" : { "date-parts" : [ [ "2015" ] ] }, "page" : "1422-1425", "title" : "Promoting an open research culture", "type" : "article-journal", "volume" : "348" }, "uris" : [ "http://www.mendeley.com/documents/?uuid=4daf0bf0-382d-411d-bbea-4d6681639473" ] } ], "mendeley" : { "formattedCitation" : "(Nosek &lt;i&gt;et al.&lt;/i&gt;, 2015)", "plainTextFormattedCitation" : "(Nosek et al., 2015)" }, "properties" : { "noteIndex" : 0 }, "schema" : "https://github.com/citation-style-language/schema/raw/master/csl-citation.json" }</w:instrText>
      </w:r>
      <w:r w:rsidR="00F54E61">
        <w:rPr>
          <w:rFonts w:ascii="Times New Roman" w:eastAsia="Times New Roman" w:hAnsi="Times New Roman" w:cs="Times New Roman"/>
          <w:sz w:val="24"/>
          <w:szCs w:val="24"/>
        </w:rPr>
        <w:fldChar w:fldCharType="separate"/>
      </w:r>
      <w:r w:rsidR="00F54E61" w:rsidRPr="00F54E61">
        <w:rPr>
          <w:rFonts w:ascii="Times New Roman" w:eastAsia="Times New Roman" w:hAnsi="Times New Roman" w:cs="Times New Roman"/>
          <w:noProof/>
          <w:sz w:val="24"/>
          <w:szCs w:val="24"/>
        </w:rPr>
        <w:t xml:space="preserve">(Nosek </w:t>
      </w:r>
      <w:r w:rsidR="00F54E61" w:rsidRPr="00F54E61">
        <w:rPr>
          <w:rFonts w:ascii="Times New Roman" w:eastAsia="Times New Roman" w:hAnsi="Times New Roman" w:cs="Times New Roman"/>
          <w:i/>
          <w:noProof/>
          <w:sz w:val="24"/>
          <w:szCs w:val="24"/>
        </w:rPr>
        <w:t>et al.</w:t>
      </w:r>
      <w:r w:rsidR="00F54E61" w:rsidRPr="00F54E61">
        <w:rPr>
          <w:rFonts w:ascii="Times New Roman" w:eastAsia="Times New Roman" w:hAnsi="Times New Roman" w:cs="Times New Roman"/>
          <w:noProof/>
          <w:sz w:val="24"/>
          <w:szCs w:val="24"/>
        </w:rPr>
        <w:t>, 2015)</w:t>
      </w:r>
      <w:r w:rsidR="00F54E6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 xml:space="preserve">, and grants and institutions typically cover OA costs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del w:id="20" w:author="Travis Tai" w:date="2018-05-08T02:31:00Z">
        <w:r w:rsidR="002C3AEB" w:rsidDel="00EA05C9">
          <w:rPr>
            <w:rFonts w:ascii="Times New Roman" w:eastAsia="Times New Roman" w:hAnsi="Times New Roman" w:cs="Times New Roman"/>
            <w:sz w:val="24"/>
            <w:szCs w:val="24"/>
          </w:rPr>
          <w:delText>g</w:delText>
        </w:r>
        <w:r w:rsidDel="00EA05C9">
          <w:rPr>
            <w:rFonts w:ascii="Times New Roman" w:eastAsia="Times New Roman" w:hAnsi="Times New Roman" w:cs="Times New Roman"/>
            <w:sz w:val="24"/>
            <w:szCs w:val="24"/>
          </w:rPr>
          <w:delText xml:space="preserve">iven that </w:delText>
        </w:r>
      </w:del>
      <w:del w:id="21" w:author="Travis Tai" w:date="2018-05-08T02:30:00Z">
        <w:r w:rsidDel="00EA05C9">
          <w:rPr>
            <w:rFonts w:ascii="Times New Roman" w:eastAsia="Times New Roman" w:hAnsi="Times New Roman" w:cs="Times New Roman"/>
            <w:sz w:val="24"/>
            <w:szCs w:val="24"/>
          </w:rPr>
          <w:delText xml:space="preserve">much </w:delText>
        </w:r>
      </w:del>
      <w:ins w:id="22" w:author="Travis Tai" w:date="2018-05-08T02:30:00Z">
        <w:r w:rsidR="00EA05C9">
          <w:rPr>
            <w:rFonts w:ascii="Times New Roman" w:eastAsia="Times New Roman" w:hAnsi="Times New Roman" w:cs="Times New Roman"/>
            <w:sz w:val="24"/>
            <w:szCs w:val="24"/>
          </w:rPr>
          <w:t xml:space="preserve">most </w:t>
        </w:r>
      </w:ins>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B12853">
        <w:rPr>
          <w:rFonts w:ascii="Times New Roman" w:eastAsia="Times New Roman" w:hAnsi="Times New Roman" w:cs="Times New Roman"/>
          <w:sz w:val="24"/>
          <w:szCs w:val="24"/>
        </w:rPr>
        <w:t>,</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focus on climate issues in developing countries</w:t>
      </w:r>
      <w:r w:rsidR="00B12853">
        <w:rPr>
          <w:rFonts w:ascii="Times New Roman" w:eastAsia="Times New Roman" w:hAnsi="Times New Roman" w:cs="Times New Roman"/>
          <w:sz w:val="24"/>
          <w:szCs w:val="24"/>
        </w:rPr>
        <w:t xml:space="preserve"> that may lack the institutional capacity for journal subscriptions</w:t>
      </w:r>
      <w:r>
        <w:rPr>
          <w:rFonts w:ascii="Times New Roman" w:eastAsia="Times New Roman" w:hAnsi="Times New Roman" w:cs="Times New Roman"/>
          <w:sz w:val="24"/>
          <w:szCs w:val="24"/>
        </w:rPr>
        <w:t xml:space="preserve"> </w:t>
      </w:r>
      <w:commentRangeStart w:id="23"/>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"10.1038/embor.2012.43", "ISSN" : "1469221X", "PMID" : "22473296", "author" : [ { "dropping-particle" : "", "family" : "Helden", "given" : "Paul", "non-dropping-particle" : "van", "parse-names" : false, "suffix" : "" } ], "container-title" : "EMBO Reports", "id" : "ITEM-1", "issue" : "5", "issued" : { "date-parts" : [ [ "2012" ] ] }, "page" : "395", "publisher" : "Nature Publishing Group", "title" : "The cost of research in developing countries", "type" : "article-journal", "volume" : "13" }, "uris" : [ "http://www.mendeley.com/documents/?uuid=498d1d1f-6cd3-4d54-8365-92698ec67b12" ] }, { "id" : "ITEM-2", "itemData" : { "URL" : "https://www.carbonbrief.org/analysis-the-most-cited-climate-change-papers", "author" : [ { "dropping-particle" : "", "family" : "McSweeney", "given" : "Robert", "non-dropping-particle" : "", "parse-names" : false, "suffix" : "" } ], "container-title" : "Carbon Brief", "id" : "ITEM-2", "issued" : { "date-parts" : [ [ "2015" ] ] }, "title" : "Analysis: the most 'cited' climate change papers", "type" : "webpage" }, "uris" : [ "http://www.mendeley.com/documents/?uuid=263ed4c0-fde8-40ac-86d3-484d759ba51e" ] } ], "mendeley" : { "formattedCitation" : "(van Helden, 2012; McSweeney, 2015)", "plainTextFormattedCitation" : "(van Helden, 2012; McSweeney, 2015)", "previouslyFormattedCitation" : "(van Helden, 2012; McSweeney, 2015)"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fldChar w:fldCharType="end"/>
      </w:r>
      <w:commentRangeEnd w:id="23"/>
      <w:r w:rsidR="003227FE">
        <w:rPr>
          <w:rStyle w:val="CommentReference"/>
        </w:rPr>
        <w:commentReference w:id="23"/>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incentive OS climate change research, funding bodies might 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Pr>
          <w:rStyle w:val="CommentReference"/>
        </w:rPr>
        <w:commentReference w:id="24"/>
      </w:r>
      <w:r w:rsidR="008645C2">
        <w:rPr>
          <w:rFonts w:ascii="Times New Roman" w:eastAsia="Times New Roman" w:hAnsi="Times New Roman" w:cs="Times New Roman"/>
          <w:sz w:val="24"/>
          <w:szCs w:val="24"/>
        </w:rPr>
        <w:t xml:space="preserve"> rather than passive dissemination by publication.</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7073C892"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52414F11" w:rsidR="00995D87" w:rsidRDefault="00E17FBF" w:rsidP="00F9178A">
      <w:pPr>
        <w:pStyle w:val="Normal1"/>
        <w:spacing w:line="480" w:lineRule="auto"/>
        <w:rPr>
          <w:rFonts w:ascii="Times New Roman" w:eastAsia="Times New Roman" w:hAnsi="Times New Roman" w:cs="Times New Roman"/>
          <w:sz w:val="24"/>
          <w:szCs w:val="24"/>
          <w:shd w:val="clear" w:color="auto" w:fill="B6D7A8"/>
        </w:rPr>
      </w:pPr>
      <w:r w:rsidRPr="00EA05C9">
        <w:rPr>
          <w:rFonts w:ascii="Times New Roman" w:eastAsia="Times New Roman" w:hAnsi="Times New Roman" w:cs="Times New Roman"/>
          <w:noProof/>
          <w:sz w:val="24"/>
          <w:szCs w:val="24"/>
          <w:shd w:val="clear" w:color="auto" w:fill="B6D7A8"/>
          <w:lang w:val="en-US"/>
        </w:rPr>
        <w:lastRenderedPageBreak/>
        <w:drawing>
          <wp:inline distT="0" distB="0" distL="0" distR="0" wp14:anchorId="105235DE" wp14:editId="2AAE6A61">
            <wp:extent cx="5963285" cy="3975523"/>
            <wp:effectExtent l="0" t="0" r="5715" b="12700"/>
            <wp:docPr id="3" name="Picture 3"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754" cy="3983836"/>
                    </a:xfrm>
                    <a:prstGeom prst="rect">
                      <a:avLst/>
                    </a:prstGeom>
                    <a:noFill/>
                    <a:ln>
                      <a:noFill/>
                    </a:ln>
                  </pic:spPr>
                </pic:pic>
              </a:graphicData>
            </a:graphic>
          </wp:inline>
        </w:drawing>
      </w:r>
    </w:p>
    <w:p w14:paraId="3656A10C" w14:textId="7771B4DC"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w:t>
      </w:r>
      <w:commentRangeStart w:id="25"/>
      <w:r>
        <w:rPr>
          <w:rFonts w:ascii="Times New Roman" w:eastAsia="Times New Roman" w:hAnsi="Times New Roman" w:cs="Times New Roman"/>
          <w:sz w:val="24"/>
          <w:szCs w:val="24"/>
        </w:rPr>
        <w:t xml:space="preserve">black </w:t>
      </w:r>
      <w:commentRangeEnd w:id="25"/>
      <w:r w:rsidR="00EA519E">
        <w:rPr>
          <w:rStyle w:val="CommentReference"/>
        </w:rPr>
        <w:commentReference w:id="25"/>
      </w:r>
      <w:r>
        <w:rPr>
          <w:rFonts w:ascii="Times New Roman" w:eastAsia="Times New Roman" w:hAnsi="Times New Roman" w:cs="Times New Roman"/>
          <w:sz w:val="24"/>
          <w:szCs w:val="24"/>
        </w:rPr>
        <w:t xml:space="preserve">line) and across four journal impact factor categories (coloured lines; </w:t>
      </w:r>
      <w:ins w:id="26" w:author="James Robinson" w:date="2018-05-07T11:19:00Z">
        <w:r w:rsidR="004E36DD">
          <w:rPr>
            <w:rFonts w:ascii="Times New Roman" w:eastAsia="Times New Roman" w:hAnsi="Times New Roman" w:cs="Times New Roman"/>
            <w:sz w:val="24"/>
            <w:szCs w:val="24"/>
          </w:rPr>
          <w:t>binned</w:t>
        </w:r>
      </w:ins>
      <w:r>
        <w:rPr>
          <w:rFonts w:ascii="Times New Roman" w:eastAsia="Times New Roman" w:hAnsi="Times New Roman" w:cs="Times New Roman"/>
          <w:sz w:val="24"/>
          <w:szCs w:val="24"/>
        </w:rPr>
        <w:t xml:space="preserve">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Publications were ex</w:t>
      </w:r>
      <w:r w:rsidR="006B4262">
        <w:rPr>
          <w:rFonts w:ascii="Times New Roman" w:eastAsia="Times New Roman" w:hAnsi="Times New Roman" w:cs="Times New Roman"/>
          <w:sz w:val="24"/>
          <w:szCs w:val="24"/>
        </w:rPr>
        <w:t>tracted from Scopus (</w:t>
      </w:r>
      <w:ins w:id="27" w:author="James Robinson" w:date="2018-04-28T16:06:00Z">
        <w:r w:rsidR="005E7A9B">
          <w:rPr>
            <w:rFonts w:ascii="Times New Roman" w:eastAsia="Times New Roman" w:hAnsi="Times New Roman" w:cs="Times New Roman"/>
            <w:sz w:val="24"/>
            <w:szCs w:val="24"/>
          </w:rPr>
          <w:fldChar w:fldCharType="begin"/>
        </w:r>
        <w:r w:rsidR="005E7A9B">
          <w:rPr>
            <w:rFonts w:ascii="Times New Roman" w:eastAsia="Times New Roman" w:hAnsi="Times New Roman" w:cs="Times New Roman"/>
            <w:sz w:val="24"/>
            <w:szCs w:val="24"/>
          </w:rPr>
          <w:instrText xml:space="preserve"> HYPERLINK "http://www.scopus.com/" </w:instrText>
        </w:r>
        <w:r w:rsidR="005E7A9B">
          <w:rPr>
            <w:rFonts w:ascii="Times New Roman" w:eastAsia="Times New Roman" w:hAnsi="Times New Roman" w:cs="Times New Roman"/>
            <w:sz w:val="24"/>
            <w:szCs w:val="24"/>
          </w:rPr>
          <w:fldChar w:fldCharType="separate"/>
        </w:r>
        <w:r w:rsidR="006B4262" w:rsidRPr="005E7A9B">
          <w:rPr>
            <w:rStyle w:val="Hyperlink"/>
            <w:rFonts w:ascii="Times New Roman" w:eastAsia="Times New Roman" w:hAnsi="Times New Roman" w:cs="Times New Roman"/>
            <w:sz w:val="24"/>
            <w:szCs w:val="24"/>
          </w:rPr>
          <w:t>www.scopus.com</w:t>
        </w:r>
        <w:r w:rsidR="005E7A9B">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109D15E" w:rsidR="006D2F93" w:rsidRDefault="00CB3BB3" w:rsidP="00F9178A">
      <w:pPr>
        <w:pStyle w:val="Normal1"/>
        <w:spacing w:line="480" w:lineRule="auto"/>
        <w:rPr>
          <w:rFonts w:ascii="Times New Roman" w:eastAsia="Times New Roman" w:hAnsi="Times New Roman" w:cs="Times New Roman"/>
          <w:b/>
          <w:sz w:val="24"/>
          <w:szCs w:val="24"/>
        </w:rPr>
      </w:pPr>
      <w:r w:rsidRPr="00EA05C9">
        <w:rPr>
          <w:rFonts w:ascii="Times New Roman" w:eastAsia="Times New Roman" w:hAnsi="Times New Roman" w:cs="Times New Roman"/>
          <w:b/>
          <w:noProof/>
          <w:sz w:val="24"/>
          <w:szCs w:val="24"/>
          <w:lang w:val="en-US"/>
        </w:rPr>
        <w:lastRenderedPageBreak/>
        <w:drawing>
          <wp:anchor distT="0" distB="0" distL="114300" distR="114300" simplePos="0" relativeHeight="251658240" behindDoc="0" locked="0" layoutInCell="1" allowOverlap="1" wp14:anchorId="7C3E531C" wp14:editId="51C22AD9">
            <wp:simplePos x="0" y="0"/>
            <wp:positionH relativeFrom="column">
              <wp:posOffset>1701800</wp:posOffset>
            </wp:positionH>
            <wp:positionV relativeFrom="paragraph">
              <wp:posOffset>-34925</wp:posOffset>
            </wp:positionV>
            <wp:extent cx="2924175" cy="7604760"/>
            <wp:effectExtent l="0" t="0" r="0" b="0"/>
            <wp:wrapTopAndBottom/>
            <wp:docPr id="2" name="Picture 2"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760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Altmetric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1"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2"/>
      <w:footerReference w:type="default" r:id="rId13"/>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avis Tai" w:date="2018-05-08T19:58:00Z" w:initials="TT">
    <w:p w14:paraId="7DC39836" w14:textId="1423EC3B" w:rsidR="00744D27" w:rsidRDefault="00744D27">
      <w:pPr>
        <w:pStyle w:val="CommentText"/>
      </w:pPr>
      <w:r>
        <w:rPr>
          <w:rStyle w:val="CommentReference"/>
        </w:rPr>
        <w:annotationRef/>
      </w:r>
      <w:r>
        <w:t xml:space="preserve">OK I’m good with this abstract, we can easily shorten it if needed. </w:t>
      </w:r>
    </w:p>
    <w:p w14:paraId="76617720" w14:textId="77777777" w:rsidR="00744D27" w:rsidRDefault="00744D27">
      <w:pPr>
        <w:pStyle w:val="CommentText"/>
      </w:pPr>
    </w:p>
    <w:p w14:paraId="03F285C9" w14:textId="7E3CA682" w:rsidR="00744D27" w:rsidRDefault="00744D27">
      <w:pPr>
        <w:pStyle w:val="CommentText"/>
      </w:pPr>
      <w:r>
        <w:t xml:space="preserve">I would like to submit it to Nature CC with the proposal and this would be a good start </w:t>
      </w:r>
      <w:r w:rsidR="00515955">
        <w:t>for a summary of what we would submit. We can ask how much and what the process of OA through their journal is. This is all of course if we get some feedback onwhether NCC is an appropriate outlet (and worthiness of our comment)</w:t>
      </w:r>
      <w:bookmarkStart w:id="1" w:name="_GoBack"/>
      <w:bookmarkEnd w:id="1"/>
    </w:p>
  </w:comment>
  <w:comment w:id="23" w:author="James Robinson" w:date="2018-05-08T19:55:00Z" w:initials="JR">
    <w:p w14:paraId="5B741DCF" w14:textId="509990E4" w:rsidR="00744D27" w:rsidRDefault="00744D27">
      <w:pPr>
        <w:pStyle w:val="CommentText"/>
      </w:pPr>
      <w:r>
        <w:rPr>
          <w:rStyle w:val="CommentReference"/>
        </w:rPr>
        <w:annotationRef/>
      </w:r>
      <w:r>
        <w:t>What do these papers say? That CC is more developed countries..or that developd countries have financial advantage?</w:t>
      </w:r>
    </w:p>
    <w:p w14:paraId="23ACBA98" w14:textId="77777777" w:rsidR="00744D27" w:rsidRDefault="00744D27">
      <w:pPr>
        <w:pStyle w:val="CommentText"/>
      </w:pPr>
    </w:p>
    <w:p w14:paraId="42C53AC5" w14:textId="3E56EC96" w:rsidR="00744D27" w:rsidRDefault="00744D27">
      <w:pPr>
        <w:pStyle w:val="CommentText"/>
      </w:pPr>
      <w:r>
        <w:t>TT: Developed nations have a financial advantage.</w:t>
      </w:r>
    </w:p>
  </w:comment>
  <w:comment w:id="24" w:author="Travis Tai" w:date="2018-05-04T05:45:00Z" w:initials="TT">
    <w:p w14:paraId="4EC9A92B" w14:textId="77777777" w:rsidR="00744D27" w:rsidRDefault="00744D27" w:rsidP="00716486">
      <w:pPr>
        <w:pStyle w:val="CommentText"/>
      </w:pPr>
      <w:r>
        <w:rPr>
          <w:rStyle w:val="CommentReference"/>
        </w:rPr>
        <w:annotationRef/>
      </w:r>
      <w:r>
        <w:t xml:space="preserve">AC: There is an additional connection you might want to make, regarding access for researchers in smaller institutions or developing countries. </w:t>
      </w:r>
    </w:p>
    <w:p w14:paraId="296BA453" w14:textId="77777777" w:rsidR="00744D27" w:rsidRDefault="00744D27" w:rsidP="00716486">
      <w:pPr>
        <w:pStyle w:val="CommentText"/>
      </w:pPr>
    </w:p>
    <w:p w14:paraId="218BC57E" w14:textId="77777777" w:rsidR="00744D27" w:rsidRDefault="00744D27" w:rsidP="00716486">
      <w:pPr>
        <w:pStyle w:val="CommentText"/>
      </w:pPr>
      <w:r>
        <w:t>OA is great because anyone can read it (obviously), but there’s a big cost for the authors. So, whereas a researcher in a developing country is able to eventually access a closed paper (through researchgate or an email to a colleague or the authors), they would find it much more difficult to publish in these OA journals themselves. The science that gets the most citations would therefore still be biased towards authors that can pay to increase access to their papers</w:t>
      </w:r>
    </w:p>
  </w:comment>
  <w:comment w:id="25" w:author="James Robinson" w:date="2018-04-28T17:03:00Z" w:initials="JR">
    <w:p w14:paraId="0FBFF77D" w14:textId="2688762B" w:rsidR="00744D27" w:rsidRDefault="00744D27" w:rsidP="00E17FBF">
      <w:pPr>
        <w:pStyle w:val="CommentText"/>
      </w:pPr>
      <w:r>
        <w:rPr>
          <w:rStyle w:val="CommentReference"/>
        </w:rPr>
        <w:annotationRef/>
      </w:r>
    </w:p>
    <w:p w14:paraId="5C34DC72" w14:textId="5EA2CE5B" w:rsidR="00744D27" w:rsidRDefault="00744D27">
      <w:pPr>
        <w:pStyle w:val="CommentText"/>
      </w:pPr>
      <w:r>
        <w:t>Second change – I say that we get around the whole low vs. High impact issue by just identifying lines (here) and x breaks (Fig 2) by their IF bin. Added this for Fig 2 below.</w:t>
      </w:r>
    </w:p>
    <w:p w14:paraId="59B4D8A4" w14:textId="77777777" w:rsidR="00744D27" w:rsidRDefault="00744D27">
      <w:pPr>
        <w:pStyle w:val="CommentText"/>
      </w:pPr>
    </w:p>
    <w:p w14:paraId="766C6EC5" w14:textId="6107F2F2" w:rsidR="00744D27" w:rsidRDefault="00744D27">
      <w:pPr>
        <w:pStyle w:val="CommentText"/>
      </w:pPr>
      <w:r>
        <w:t>Seems like a good way of keeping our analysis but avoiding people getting riled up by the concept of low or high impacts.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FD52B" w15:done="0"/>
  <w15:commentEx w15:paraId="4449306F" w15:done="0"/>
  <w15:commentEx w15:paraId="231A8CF6" w15:done="0"/>
  <w15:commentEx w15:paraId="57EBD1AA" w15:done="0"/>
  <w15:commentEx w15:paraId="2ABA9A34" w15:done="0"/>
  <w15:commentEx w15:paraId="6D348359" w15:done="0"/>
  <w15:commentEx w15:paraId="0CE17E3B" w15:done="0"/>
  <w15:commentEx w15:paraId="695C3026" w15:done="0"/>
  <w15:commentEx w15:paraId="5B741DCF" w15:done="0"/>
  <w15:commentEx w15:paraId="218BC57E" w15:done="0"/>
  <w15:commentEx w15:paraId="766C6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C5788" w14:textId="77777777" w:rsidR="00744D27" w:rsidRDefault="00744D27" w:rsidP="004B7591">
      <w:pPr>
        <w:spacing w:line="240" w:lineRule="auto"/>
      </w:pPr>
      <w:r>
        <w:separator/>
      </w:r>
    </w:p>
  </w:endnote>
  <w:endnote w:type="continuationSeparator" w:id="0">
    <w:p w14:paraId="6D15378F" w14:textId="77777777" w:rsidR="00744D27" w:rsidRDefault="00744D27"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744D27" w:rsidRDefault="00744D27">
    <w:pPr>
      <w:pStyle w:val="Footer"/>
      <w:framePr w:wrap="none" w:vAnchor="text" w:hAnchor="margin" w:xAlign="right" w:y="1"/>
      <w:rPr>
        <w:rStyle w:val="PageNumber"/>
      </w:rPr>
      <w:pPrChange w:id="28"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29"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5955">
      <w:rPr>
        <w:rStyle w:val="PageNumber"/>
        <w:noProof/>
      </w:rPr>
      <w:t>1</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25660" w14:textId="77777777" w:rsidR="00744D27" w:rsidRDefault="00744D27" w:rsidP="004B7591">
      <w:pPr>
        <w:spacing w:line="240" w:lineRule="auto"/>
      </w:pPr>
      <w:r>
        <w:separator/>
      </w:r>
    </w:p>
  </w:footnote>
  <w:footnote w:type="continuationSeparator" w:id="0">
    <w:p w14:paraId="3E7E7B67" w14:textId="77777777" w:rsidR="00744D27" w:rsidRDefault="00744D27"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Cisneros">
    <w15:presenceInfo w15:providerId="Windows Live" w15:userId="88020d927231b61d"/>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trackRevision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95D87"/>
    <w:rsid w:val="00005CD3"/>
    <w:rsid w:val="00025835"/>
    <w:rsid w:val="00030630"/>
    <w:rsid w:val="00035315"/>
    <w:rsid w:val="00052873"/>
    <w:rsid w:val="00055D3F"/>
    <w:rsid w:val="00061039"/>
    <w:rsid w:val="000730CC"/>
    <w:rsid w:val="000735E5"/>
    <w:rsid w:val="000B4835"/>
    <w:rsid w:val="000C5A61"/>
    <w:rsid w:val="000C6B3E"/>
    <w:rsid w:val="000D42F5"/>
    <w:rsid w:val="000E60E1"/>
    <w:rsid w:val="000F2BF9"/>
    <w:rsid w:val="00100957"/>
    <w:rsid w:val="00113CD4"/>
    <w:rsid w:val="00115471"/>
    <w:rsid w:val="00116E12"/>
    <w:rsid w:val="00117E03"/>
    <w:rsid w:val="00124F63"/>
    <w:rsid w:val="0012755F"/>
    <w:rsid w:val="00132E34"/>
    <w:rsid w:val="00137E4E"/>
    <w:rsid w:val="001447F8"/>
    <w:rsid w:val="00147F27"/>
    <w:rsid w:val="001506FB"/>
    <w:rsid w:val="00173E69"/>
    <w:rsid w:val="00184B4B"/>
    <w:rsid w:val="00184C1E"/>
    <w:rsid w:val="001956BF"/>
    <w:rsid w:val="001A4402"/>
    <w:rsid w:val="001B40B7"/>
    <w:rsid w:val="001D089D"/>
    <w:rsid w:val="001D7D80"/>
    <w:rsid w:val="001F19ED"/>
    <w:rsid w:val="001F2C1D"/>
    <w:rsid w:val="00203BAF"/>
    <w:rsid w:val="0022406A"/>
    <w:rsid w:val="0024300E"/>
    <w:rsid w:val="0024317E"/>
    <w:rsid w:val="0024440B"/>
    <w:rsid w:val="00245CA5"/>
    <w:rsid w:val="00274F04"/>
    <w:rsid w:val="002951D3"/>
    <w:rsid w:val="002A2B94"/>
    <w:rsid w:val="002A427F"/>
    <w:rsid w:val="002B2B74"/>
    <w:rsid w:val="002B583D"/>
    <w:rsid w:val="002B5958"/>
    <w:rsid w:val="002C170D"/>
    <w:rsid w:val="002C3AEB"/>
    <w:rsid w:val="002C4E8C"/>
    <w:rsid w:val="002D21F8"/>
    <w:rsid w:val="002D36C4"/>
    <w:rsid w:val="002F4CC2"/>
    <w:rsid w:val="002F679D"/>
    <w:rsid w:val="00305A5C"/>
    <w:rsid w:val="003115E7"/>
    <w:rsid w:val="003227FE"/>
    <w:rsid w:val="00327AB4"/>
    <w:rsid w:val="00334102"/>
    <w:rsid w:val="003341C2"/>
    <w:rsid w:val="00334474"/>
    <w:rsid w:val="003354FD"/>
    <w:rsid w:val="0033550D"/>
    <w:rsid w:val="003525B4"/>
    <w:rsid w:val="00352FA9"/>
    <w:rsid w:val="00355020"/>
    <w:rsid w:val="00355B9A"/>
    <w:rsid w:val="003866F8"/>
    <w:rsid w:val="0039037A"/>
    <w:rsid w:val="003C2088"/>
    <w:rsid w:val="003D1179"/>
    <w:rsid w:val="003F698B"/>
    <w:rsid w:val="003F6FB6"/>
    <w:rsid w:val="003F7547"/>
    <w:rsid w:val="004115C9"/>
    <w:rsid w:val="00411D9C"/>
    <w:rsid w:val="00412F5F"/>
    <w:rsid w:val="004207DD"/>
    <w:rsid w:val="004263C6"/>
    <w:rsid w:val="00440D63"/>
    <w:rsid w:val="00453DEC"/>
    <w:rsid w:val="00456B54"/>
    <w:rsid w:val="00462127"/>
    <w:rsid w:val="00464A31"/>
    <w:rsid w:val="004764B4"/>
    <w:rsid w:val="00482AD5"/>
    <w:rsid w:val="00491394"/>
    <w:rsid w:val="00492520"/>
    <w:rsid w:val="004B3508"/>
    <w:rsid w:val="004B59A8"/>
    <w:rsid w:val="004B7591"/>
    <w:rsid w:val="004C0C57"/>
    <w:rsid w:val="004C2D51"/>
    <w:rsid w:val="004E36DD"/>
    <w:rsid w:val="004E6A90"/>
    <w:rsid w:val="004F31CD"/>
    <w:rsid w:val="00501475"/>
    <w:rsid w:val="00506EBF"/>
    <w:rsid w:val="00507723"/>
    <w:rsid w:val="00507FB5"/>
    <w:rsid w:val="005124B0"/>
    <w:rsid w:val="005144AE"/>
    <w:rsid w:val="00515955"/>
    <w:rsid w:val="00533C02"/>
    <w:rsid w:val="00540F23"/>
    <w:rsid w:val="00543DF7"/>
    <w:rsid w:val="0054640E"/>
    <w:rsid w:val="005510DA"/>
    <w:rsid w:val="005515FD"/>
    <w:rsid w:val="0055223B"/>
    <w:rsid w:val="00556D53"/>
    <w:rsid w:val="00573939"/>
    <w:rsid w:val="005743D2"/>
    <w:rsid w:val="00581916"/>
    <w:rsid w:val="00590418"/>
    <w:rsid w:val="00595438"/>
    <w:rsid w:val="00595A8F"/>
    <w:rsid w:val="005C4BC9"/>
    <w:rsid w:val="005D0EC1"/>
    <w:rsid w:val="005D659D"/>
    <w:rsid w:val="005D6AC6"/>
    <w:rsid w:val="005E3C65"/>
    <w:rsid w:val="005E7A9B"/>
    <w:rsid w:val="005F2C89"/>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5321"/>
    <w:rsid w:val="006D2C1F"/>
    <w:rsid w:val="006D2F93"/>
    <w:rsid w:val="006E20B7"/>
    <w:rsid w:val="006E3934"/>
    <w:rsid w:val="007025C8"/>
    <w:rsid w:val="00714E1D"/>
    <w:rsid w:val="00716486"/>
    <w:rsid w:val="0071671E"/>
    <w:rsid w:val="0072254A"/>
    <w:rsid w:val="0072320A"/>
    <w:rsid w:val="00725677"/>
    <w:rsid w:val="00725B95"/>
    <w:rsid w:val="0074485C"/>
    <w:rsid w:val="00744D27"/>
    <w:rsid w:val="00753295"/>
    <w:rsid w:val="00785B78"/>
    <w:rsid w:val="00794A00"/>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91828"/>
    <w:rsid w:val="00893458"/>
    <w:rsid w:val="008A55DD"/>
    <w:rsid w:val="008A730E"/>
    <w:rsid w:val="008B4FF9"/>
    <w:rsid w:val="008B6E34"/>
    <w:rsid w:val="008B79EF"/>
    <w:rsid w:val="008C07DE"/>
    <w:rsid w:val="008C1D74"/>
    <w:rsid w:val="008C29E7"/>
    <w:rsid w:val="008C5AB2"/>
    <w:rsid w:val="008E7840"/>
    <w:rsid w:val="008F0E0D"/>
    <w:rsid w:val="009000F1"/>
    <w:rsid w:val="00905B88"/>
    <w:rsid w:val="00915D10"/>
    <w:rsid w:val="00924994"/>
    <w:rsid w:val="009330FC"/>
    <w:rsid w:val="00942DD9"/>
    <w:rsid w:val="0094683F"/>
    <w:rsid w:val="009505A6"/>
    <w:rsid w:val="00980DEF"/>
    <w:rsid w:val="009829DE"/>
    <w:rsid w:val="0098404A"/>
    <w:rsid w:val="009939D0"/>
    <w:rsid w:val="00994CCB"/>
    <w:rsid w:val="00995D87"/>
    <w:rsid w:val="00996830"/>
    <w:rsid w:val="00997116"/>
    <w:rsid w:val="009A2667"/>
    <w:rsid w:val="009A5232"/>
    <w:rsid w:val="009C2058"/>
    <w:rsid w:val="009C5365"/>
    <w:rsid w:val="009C5FF4"/>
    <w:rsid w:val="009F1A9A"/>
    <w:rsid w:val="009F4991"/>
    <w:rsid w:val="009F7145"/>
    <w:rsid w:val="00A01472"/>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A0A"/>
    <w:rsid w:val="00AC36F8"/>
    <w:rsid w:val="00AD26B2"/>
    <w:rsid w:val="00B03CFE"/>
    <w:rsid w:val="00B12853"/>
    <w:rsid w:val="00B15FEE"/>
    <w:rsid w:val="00B3658A"/>
    <w:rsid w:val="00B406A2"/>
    <w:rsid w:val="00B438B0"/>
    <w:rsid w:val="00B44CD4"/>
    <w:rsid w:val="00B560F2"/>
    <w:rsid w:val="00B61D93"/>
    <w:rsid w:val="00B77DB4"/>
    <w:rsid w:val="00B80273"/>
    <w:rsid w:val="00B84E93"/>
    <w:rsid w:val="00B90E18"/>
    <w:rsid w:val="00B92208"/>
    <w:rsid w:val="00BA2626"/>
    <w:rsid w:val="00BB06DC"/>
    <w:rsid w:val="00BB33AC"/>
    <w:rsid w:val="00BB7F8E"/>
    <w:rsid w:val="00C10F96"/>
    <w:rsid w:val="00C17201"/>
    <w:rsid w:val="00C4211C"/>
    <w:rsid w:val="00C57B38"/>
    <w:rsid w:val="00C61652"/>
    <w:rsid w:val="00C637FB"/>
    <w:rsid w:val="00C74BB1"/>
    <w:rsid w:val="00C914B1"/>
    <w:rsid w:val="00C967B8"/>
    <w:rsid w:val="00C96AB9"/>
    <w:rsid w:val="00CA1C5E"/>
    <w:rsid w:val="00CA384F"/>
    <w:rsid w:val="00CB3BB3"/>
    <w:rsid w:val="00CB4F15"/>
    <w:rsid w:val="00CE555A"/>
    <w:rsid w:val="00CE69FD"/>
    <w:rsid w:val="00D03A20"/>
    <w:rsid w:val="00D11B00"/>
    <w:rsid w:val="00D1416F"/>
    <w:rsid w:val="00D25763"/>
    <w:rsid w:val="00D277C2"/>
    <w:rsid w:val="00D330FF"/>
    <w:rsid w:val="00D416D7"/>
    <w:rsid w:val="00D467BC"/>
    <w:rsid w:val="00D530A5"/>
    <w:rsid w:val="00D56765"/>
    <w:rsid w:val="00D61C2B"/>
    <w:rsid w:val="00D63C5D"/>
    <w:rsid w:val="00D741C9"/>
    <w:rsid w:val="00D75AFF"/>
    <w:rsid w:val="00D811D0"/>
    <w:rsid w:val="00DA14AF"/>
    <w:rsid w:val="00DB4692"/>
    <w:rsid w:val="00DC0D15"/>
    <w:rsid w:val="00DC1626"/>
    <w:rsid w:val="00DC6D94"/>
    <w:rsid w:val="00DD08DA"/>
    <w:rsid w:val="00DE124F"/>
    <w:rsid w:val="00DE267A"/>
    <w:rsid w:val="00DE571B"/>
    <w:rsid w:val="00DF1A5B"/>
    <w:rsid w:val="00DF52E5"/>
    <w:rsid w:val="00DF6A8D"/>
    <w:rsid w:val="00DF708E"/>
    <w:rsid w:val="00E17FBF"/>
    <w:rsid w:val="00E21D71"/>
    <w:rsid w:val="00E31A66"/>
    <w:rsid w:val="00E32C41"/>
    <w:rsid w:val="00E42097"/>
    <w:rsid w:val="00E5557F"/>
    <w:rsid w:val="00E64645"/>
    <w:rsid w:val="00E71DC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660F"/>
    <w:rsid w:val="00F07AC3"/>
    <w:rsid w:val="00F07FAF"/>
    <w:rsid w:val="00F16DD7"/>
    <w:rsid w:val="00F314B2"/>
    <w:rsid w:val="00F47FC4"/>
    <w:rsid w:val="00F50727"/>
    <w:rsid w:val="00F521D8"/>
    <w:rsid w:val="00F54E61"/>
    <w:rsid w:val="00F553DB"/>
    <w:rsid w:val="00F64C79"/>
    <w:rsid w:val="00F65773"/>
    <w:rsid w:val="00F80878"/>
    <w:rsid w:val="00F813F6"/>
    <w:rsid w:val="00F84CCF"/>
    <w:rsid w:val="00F9178A"/>
    <w:rsid w:val="00F94F85"/>
    <w:rsid w:val="00F96C12"/>
    <w:rsid w:val="00FB01A0"/>
    <w:rsid w:val="00FB5AED"/>
    <w:rsid w:val="00FC4945"/>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ithub.com/travistai2/open-science-c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9" Type="http://schemas.microsoft.com/office/2016/09/relationships/commentsIds" Target="commentsIds.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DB972-D8E8-4D4C-A194-9EA254A7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4473</Words>
  <Characters>25498</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3</cp:revision>
  <dcterms:created xsi:type="dcterms:W3CDTF">2018-05-09T02:53:00Z</dcterms:created>
  <dcterms:modified xsi:type="dcterms:W3CDTF">2018-05-09T02:58:00Z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