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Advancing 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commentRangeStart w:id="0"/>
      <w:r>
        <w:rPr>
          <w:rFonts w:ascii="Times New Roman" w:eastAsia="Times New Roman" w:hAnsi="Times New Roman" w:cs="Times New Roman"/>
          <w:color w:val="1155CC"/>
          <w:sz w:val="24"/>
          <w:szCs w:val="24"/>
          <w:u w:val="single"/>
        </w:rPr>
        <w:t>ttai2@alumni.uwo.ca</w:t>
      </w:r>
      <w:commentRangeEnd w:id="0"/>
      <w:r w:rsidR="00584335">
        <w:rPr>
          <w:rStyle w:val="CommentReference"/>
        </w:rPr>
        <w:commentReference w:id="0"/>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19534F6F" w:rsidR="00BB33AC" w:rsidRDefault="009A2667"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c</w:t>
      </w:r>
      <w:r w:rsidR="00CB3BB3">
        <w:rPr>
          <w:rFonts w:ascii="Times New Roman" w:eastAsia="Times New Roman" w:hAnsi="Times New Roman" w:cs="Times New Roman"/>
          <w:b/>
          <w:sz w:val="24"/>
          <w:szCs w:val="24"/>
        </w:rPr>
        <w:t xml:space="preserve">limate change </w:t>
      </w:r>
      <w:r>
        <w:rPr>
          <w:rFonts w:ascii="Times New Roman" w:eastAsia="Times New Roman" w:hAnsi="Times New Roman" w:cs="Times New Roman"/>
          <w:b/>
          <w:sz w:val="24"/>
          <w:szCs w:val="24"/>
        </w:rPr>
        <w:t xml:space="preserve">science requires interdisciplinary research that </w:t>
      </w:r>
      <w:r w:rsidR="00E91142">
        <w:rPr>
          <w:rFonts w:ascii="Times New Roman" w:eastAsia="Times New Roman" w:hAnsi="Times New Roman" w:cs="Times New Roman"/>
          <w:b/>
          <w:sz w:val="24"/>
          <w:szCs w:val="24"/>
        </w:rPr>
        <w:t xml:space="preserve">is rapidly conducted and widely </w:t>
      </w:r>
      <w:r>
        <w:rPr>
          <w:rFonts w:ascii="Times New Roman" w:eastAsia="Times New Roman" w:hAnsi="Times New Roman" w:cs="Times New Roman"/>
          <w:b/>
          <w:sz w:val="24"/>
          <w:szCs w:val="24"/>
        </w:rPr>
        <w:t xml:space="preserve">disseminated. </w:t>
      </w:r>
      <w:r w:rsidR="0054640E">
        <w:rPr>
          <w:rFonts w:ascii="Times New Roman" w:eastAsia="Times New Roman" w:hAnsi="Times New Roman" w:cs="Times New Roman"/>
          <w:b/>
          <w:sz w:val="24"/>
          <w:szCs w:val="24"/>
        </w:rPr>
        <w:t>W</w:t>
      </w:r>
      <w:r w:rsidR="00CB3BB3">
        <w:rPr>
          <w:rFonts w:ascii="Times New Roman" w:eastAsia="Times New Roman" w:hAnsi="Times New Roman" w:cs="Times New Roman"/>
          <w:b/>
          <w:sz w:val="24"/>
          <w:szCs w:val="24"/>
        </w:rPr>
        <w:t>e argue</w:t>
      </w:r>
      <w:r w:rsidR="0054640E">
        <w:rPr>
          <w:rFonts w:ascii="Times New Roman" w:eastAsia="Times New Roman" w:hAnsi="Times New Roman" w:cs="Times New Roman"/>
          <w:b/>
          <w:sz w:val="24"/>
          <w:szCs w:val="24"/>
        </w:rPr>
        <w:t xml:space="preserve"> that these goals</w:t>
      </w:r>
      <w:r w:rsidR="00CB3BB3">
        <w:rPr>
          <w:rFonts w:ascii="Times New Roman" w:eastAsia="Times New Roman" w:hAnsi="Times New Roman" w:cs="Times New Roman"/>
          <w:b/>
          <w:sz w:val="24"/>
          <w:szCs w:val="24"/>
        </w:rPr>
        <w:t xml:space="preserve"> </w:t>
      </w:r>
      <w:r w:rsidR="008B6E34">
        <w:rPr>
          <w:rFonts w:ascii="Times New Roman" w:eastAsia="Times New Roman" w:hAnsi="Times New Roman" w:cs="Times New Roman"/>
          <w:b/>
          <w:sz w:val="24"/>
          <w:szCs w:val="24"/>
        </w:rPr>
        <w:t>can be achieved by adopting</w:t>
      </w:r>
      <w:r w:rsidR="00CB3BB3">
        <w:rPr>
          <w:rFonts w:ascii="Times New Roman" w:eastAsia="Times New Roman" w:hAnsi="Times New Roman" w:cs="Times New Roman"/>
          <w:b/>
          <w:sz w:val="24"/>
          <w:szCs w:val="24"/>
        </w:rPr>
        <w:t xml:space="preserve"> o</w:t>
      </w:r>
      <w:r w:rsidR="00DE571B">
        <w:rPr>
          <w:rFonts w:ascii="Times New Roman" w:eastAsia="Times New Roman" w:hAnsi="Times New Roman" w:cs="Times New Roman"/>
          <w:b/>
          <w:sz w:val="24"/>
          <w:szCs w:val="24"/>
        </w:rPr>
        <w:t xml:space="preserve">pen science (OS) </w:t>
      </w:r>
      <w:r w:rsidR="008B6E34">
        <w:rPr>
          <w:rFonts w:ascii="Times New Roman" w:eastAsia="Times New Roman" w:hAnsi="Times New Roman" w:cs="Times New Roman"/>
          <w:b/>
          <w:sz w:val="24"/>
          <w:szCs w:val="24"/>
        </w:rPr>
        <w:t>practices</w:t>
      </w:r>
      <w:r w:rsidR="00BB7F8E">
        <w:rPr>
          <w:rFonts w:ascii="Times New Roman" w:eastAsia="Times New Roman" w:hAnsi="Times New Roman" w:cs="Times New Roman"/>
          <w:b/>
          <w:sz w:val="24"/>
          <w:szCs w:val="24"/>
        </w:rPr>
        <w:t xml:space="preserve">. </w:t>
      </w:r>
      <w:r w:rsidR="00CB3BB3">
        <w:rPr>
          <w:rFonts w:ascii="Times New Roman" w:eastAsia="Times New Roman" w:hAnsi="Times New Roman" w:cs="Times New Roman"/>
          <w:b/>
          <w:sz w:val="24"/>
          <w:szCs w:val="24"/>
        </w:rPr>
        <w:t>Citation</w:t>
      </w:r>
      <w:r w:rsidR="00BB7F8E">
        <w:rPr>
          <w:rFonts w:ascii="Times New Roman" w:eastAsia="Times New Roman" w:hAnsi="Times New Roman" w:cs="Times New Roman"/>
          <w:b/>
          <w:sz w:val="24"/>
          <w:szCs w:val="24"/>
        </w:rPr>
        <w:t>s</w:t>
      </w:r>
      <w:r w:rsidR="00E767A5">
        <w:rPr>
          <w:rFonts w:ascii="Times New Roman" w:eastAsia="Times New Roman" w:hAnsi="Times New Roman" w:cs="Times New Roman"/>
          <w:b/>
          <w:sz w:val="24"/>
          <w:szCs w:val="24"/>
        </w:rPr>
        <w:t xml:space="preserve"> and </w:t>
      </w:r>
      <w:proofErr w:type="spellStart"/>
      <w:r w:rsidR="00E767A5">
        <w:rPr>
          <w:rFonts w:ascii="Times New Roman" w:eastAsia="Times New Roman" w:hAnsi="Times New Roman" w:cs="Times New Roman"/>
          <w:b/>
          <w:sz w:val="24"/>
          <w:szCs w:val="24"/>
        </w:rPr>
        <w:t>a</w:t>
      </w:r>
      <w:r w:rsidR="00CB3BB3">
        <w:rPr>
          <w:rFonts w:ascii="Times New Roman" w:eastAsia="Times New Roman" w:hAnsi="Times New Roman" w:cs="Times New Roman"/>
          <w:b/>
          <w:sz w:val="24"/>
          <w:szCs w:val="24"/>
        </w:rPr>
        <w:t>l</w:t>
      </w:r>
      <w:r w:rsidR="00BB7F8E">
        <w:rPr>
          <w:rFonts w:ascii="Times New Roman" w:eastAsia="Times New Roman" w:hAnsi="Times New Roman" w:cs="Times New Roman"/>
          <w:b/>
          <w:sz w:val="24"/>
          <w:szCs w:val="24"/>
        </w:rPr>
        <w:t>tmetrics</w:t>
      </w:r>
      <w:proofErr w:type="spellEnd"/>
      <w:r w:rsidR="00BB7F8E">
        <w:rPr>
          <w:rFonts w:ascii="Times New Roman" w:eastAsia="Times New Roman" w:hAnsi="Times New Roman" w:cs="Times New Roman"/>
          <w:b/>
          <w:sz w:val="24"/>
          <w:szCs w:val="24"/>
        </w:rPr>
        <w:t xml:space="preserve"> indicate that open access studies receive</w:t>
      </w:r>
      <w:ins w:id="1" w:author="Rashid Sumaila" w:date="2018-05-12T04:38:00Z">
        <w:r w:rsidR="00741CA2">
          <w:rPr>
            <w:rFonts w:ascii="Times New Roman" w:eastAsia="Times New Roman" w:hAnsi="Times New Roman" w:cs="Times New Roman"/>
            <w:b/>
            <w:sz w:val="24"/>
            <w:szCs w:val="24"/>
          </w:rPr>
          <w:t xml:space="preserve"> relatively</w:t>
        </w:r>
      </w:ins>
      <w:r w:rsidR="00BB7F8E">
        <w:rPr>
          <w:rFonts w:ascii="Times New Roman" w:eastAsia="Times New Roman" w:hAnsi="Times New Roman" w:cs="Times New Roman"/>
          <w:b/>
          <w:sz w:val="24"/>
          <w:szCs w:val="24"/>
        </w:rPr>
        <w:t xml:space="preserve"> more</w:t>
      </w:r>
      <w:r w:rsidR="00BB33AC">
        <w:rPr>
          <w:rFonts w:ascii="Times New Roman" w:eastAsia="Times New Roman" w:hAnsi="Times New Roman" w:cs="Times New Roman"/>
          <w:b/>
          <w:sz w:val="24"/>
          <w:szCs w:val="24"/>
        </w:rPr>
        <w:t xml:space="preserve"> citation</w:t>
      </w:r>
      <w:r w:rsidR="00BB7F8E">
        <w:rPr>
          <w:rFonts w:ascii="Times New Roman" w:eastAsia="Times New Roman" w:hAnsi="Times New Roman" w:cs="Times New Roman"/>
          <w:b/>
          <w:sz w:val="24"/>
          <w:szCs w:val="24"/>
        </w:rPr>
        <w:t>s</w:t>
      </w:r>
      <w:r w:rsidR="00CB3BB3">
        <w:rPr>
          <w:rFonts w:ascii="Times New Roman" w:eastAsia="Times New Roman" w:hAnsi="Times New Roman" w:cs="Times New Roman"/>
          <w:b/>
          <w:sz w:val="24"/>
          <w:szCs w:val="24"/>
        </w:rPr>
        <w:t xml:space="preserve"> and are communicated more widely in news </w:t>
      </w:r>
      <w:r w:rsidR="00BB33AC">
        <w:rPr>
          <w:rFonts w:ascii="Times New Roman" w:eastAsia="Times New Roman" w:hAnsi="Times New Roman" w:cs="Times New Roman"/>
          <w:b/>
          <w:sz w:val="24"/>
          <w:szCs w:val="24"/>
        </w:rPr>
        <w:t xml:space="preserve">media and policy </w:t>
      </w:r>
      <w:r w:rsidR="00CB3BB3">
        <w:rPr>
          <w:rFonts w:ascii="Times New Roman" w:eastAsia="Times New Roman" w:hAnsi="Times New Roman" w:cs="Times New Roman"/>
          <w:b/>
          <w:sz w:val="24"/>
          <w:szCs w:val="24"/>
        </w:rPr>
        <w:t xml:space="preserve">documents, </w:t>
      </w:r>
      <w:r w:rsidR="00BB33AC">
        <w:rPr>
          <w:rFonts w:ascii="Times New Roman" w:eastAsia="Times New Roman" w:hAnsi="Times New Roman" w:cs="Times New Roman"/>
          <w:b/>
          <w:sz w:val="24"/>
          <w:szCs w:val="24"/>
        </w:rPr>
        <w:t>suggest</w:t>
      </w:r>
      <w:r w:rsidR="00BB7F8E">
        <w:rPr>
          <w:rFonts w:ascii="Times New Roman" w:eastAsia="Times New Roman" w:hAnsi="Times New Roman" w:cs="Times New Roman"/>
          <w:b/>
          <w:sz w:val="24"/>
          <w:szCs w:val="24"/>
        </w:rPr>
        <w:t>ing</w:t>
      </w:r>
      <w:r w:rsidR="00BB33AC">
        <w:rPr>
          <w:rFonts w:ascii="Times New Roman" w:eastAsia="Times New Roman" w:hAnsi="Times New Roman" w:cs="Times New Roman"/>
          <w:b/>
          <w:sz w:val="24"/>
          <w:szCs w:val="24"/>
        </w:rPr>
        <w:t xml:space="preserve"> that </w:t>
      </w:r>
      <w:r w:rsidR="00203BAF">
        <w:rPr>
          <w:rFonts w:ascii="Times New Roman" w:eastAsia="Times New Roman" w:hAnsi="Times New Roman" w:cs="Times New Roman"/>
          <w:b/>
          <w:sz w:val="24"/>
          <w:szCs w:val="24"/>
        </w:rPr>
        <w:t xml:space="preserve">OS </w:t>
      </w:r>
      <w:r w:rsidR="00061039">
        <w:rPr>
          <w:rFonts w:ascii="Times New Roman" w:eastAsia="Times New Roman" w:hAnsi="Times New Roman" w:cs="Times New Roman"/>
          <w:b/>
          <w:sz w:val="24"/>
          <w:szCs w:val="24"/>
        </w:rPr>
        <w:t>has the potential to</w:t>
      </w:r>
      <w:r w:rsidR="00FD31D2">
        <w:rPr>
          <w:rFonts w:ascii="Times New Roman" w:eastAsia="Times New Roman" w:hAnsi="Times New Roman" w:cs="Times New Roman"/>
          <w:b/>
          <w:sz w:val="24"/>
          <w:szCs w:val="24"/>
        </w:rPr>
        <w:t xml:space="preserve"> improve research communication among scientists</w:t>
      </w:r>
      <w:r w:rsidR="00BB33AC">
        <w:rPr>
          <w:rFonts w:ascii="Times New Roman" w:eastAsia="Times New Roman" w:hAnsi="Times New Roman" w:cs="Times New Roman"/>
          <w:b/>
          <w:sz w:val="24"/>
          <w:szCs w:val="24"/>
        </w:rPr>
        <w:t xml:space="preserve"> and</w:t>
      </w:r>
      <w:r w:rsidR="00FD31D2">
        <w:rPr>
          <w:rFonts w:ascii="Times New Roman" w:eastAsia="Times New Roman" w:hAnsi="Times New Roman" w:cs="Times New Roman"/>
          <w:b/>
          <w:sz w:val="24"/>
          <w:szCs w:val="24"/>
        </w:rPr>
        <w:t xml:space="preserve"> public institutions</w:t>
      </w:r>
      <w:r w:rsidR="00CB3BB3">
        <w:rPr>
          <w:rFonts w:ascii="Times New Roman" w:eastAsia="Times New Roman" w:hAnsi="Times New Roman" w:cs="Times New Roman"/>
          <w:b/>
          <w:sz w:val="24"/>
          <w:szCs w:val="24"/>
        </w:rPr>
        <w:t>. Opening data and code will</w:t>
      </w:r>
      <w:r w:rsidR="00FD31D2">
        <w:rPr>
          <w:rFonts w:ascii="Times New Roman" w:eastAsia="Times New Roman" w:hAnsi="Times New Roman" w:cs="Times New Roman"/>
          <w:b/>
          <w:sz w:val="24"/>
          <w:szCs w:val="24"/>
        </w:rPr>
        <w:t xml:space="preserve"> increase collaboration </w:t>
      </w:r>
      <w:r w:rsidR="00CB3BB3">
        <w:rPr>
          <w:rFonts w:ascii="Times New Roman" w:eastAsia="Times New Roman" w:hAnsi="Times New Roman" w:cs="Times New Roman"/>
          <w:b/>
          <w:sz w:val="24"/>
          <w:szCs w:val="24"/>
        </w:rPr>
        <w:t xml:space="preserve">opportunities </w:t>
      </w:r>
      <w:r w:rsidR="00FD31D2">
        <w:rPr>
          <w:rFonts w:ascii="Times New Roman" w:eastAsia="Times New Roman" w:hAnsi="Times New Roman" w:cs="Times New Roman"/>
          <w:b/>
          <w:sz w:val="24"/>
          <w:szCs w:val="24"/>
        </w:rPr>
        <w:t xml:space="preserve">and </w:t>
      </w:r>
      <w:r w:rsidR="005C4092">
        <w:rPr>
          <w:rFonts w:ascii="Times New Roman" w:eastAsia="Times New Roman" w:hAnsi="Times New Roman" w:cs="Times New Roman"/>
          <w:b/>
          <w:sz w:val="24"/>
          <w:szCs w:val="24"/>
        </w:rPr>
        <w:t>enable</w:t>
      </w:r>
      <w:r w:rsidR="00FD31D2">
        <w:rPr>
          <w:rFonts w:ascii="Times New Roman" w:eastAsia="Times New Roman" w:hAnsi="Times New Roman" w:cs="Times New Roman"/>
          <w:b/>
          <w:sz w:val="24"/>
          <w:szCs w:val="24"/>
        </w:rPr>
        <w:t xml:space="preserve"> climate change triage. By enhancing both the academic and societal impact of climate change research, OS </w:t>
      </w:r>
      <w:r w:rsidR="00CB3BB3">
        <w:rPr>
          <w:rFonts w:ascii="Times New Roman" w:eastAsia="Times New Roman" w:hAnsi="Times New Roman" w:cs="Times New Roman"/>
          <w:b/>
          <w:sz w:val="24"/>
          <w:szCs w:val="24"/>
        </w:rPr>
        <w:t>can</w:t>
      </w:r>
      <w:r w:rsidR="00061039">
        <w:rPr>
          <w:rFonts w:ascii="Times New Roman" w:eastAsia="Times New Roman" w:hAnsi="Times New Roman" w:cs="Times New Roman"/>
          <w:b/>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469BAD90" w14:textId="3A80D86A" w:rsidR="00DC6D94" w:rsidRDefault="003C2088" w:rsidP="00DC6D9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w:t>
      </w:r>
      <w:commentRangeStart w:id="2"/>
      <w:r>
        <w:rPr>
          <w:rFonts w:ascii="Times New Roman" w:eastAsia="Times New Roman" w:hAnsi="Times New Roman" w:cs="Times New Roman"/>
          <w:sz w:val="24"/>
          <w:szCs w:val="24"/>
        </w:rPr>
        <w:t>society</w:t>
      </w:r>
      <w:commentRangeEnd w:id="2"/>
      <w:r w:rsidR="00741CA2">
        <w:rPr>
          <w:rStyle w:val="CommentReference"/>
        </w:rPr>
        <w:commentReference w:id="2"/>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 </w:t>
      </w:r>
      <w:r w:rsidR="00067FAB">
        <w:rPr>
          <w:rFonts w:ascii="Times New Roman" w:eastAsia="Times New Roman" w:hAnsi="Times New Roman" w:cs="Times New Roman"/>
          <w:sz w:val="24"/>
          <w:szCs w:val="24"/>
        </w:rPr>
        <w:t xml:space="preserve">rapidly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ins w:id="3" w:author="Rashid Sumaila" w:date="2018-05-12T04:40:00Z">
        <w:r w:rsidR="00741CA2">
          <w:rPr>
            <w:rFonts w:ascii="Times New Roman" w:eastAsia="Times New Roman" w:hAnsi="Times New Roman" w:cs="Times New Roman"/>
            <w:sz w:val="24"/>
            <w:szCs w:val="24"/>
          </w:rPr>
          <w:t xml:space="preserve">; </w:t>
        </w:r>
        <w:commentRangeStart w:id="4"/>
        <w:r w:rsidR="00741CA2">
          <w:rPr>
            <w:rFonts w:ascii="Times New Roman" w:eastAsia="Times New Roman" w:hAnsi="Times New Roman" w:cs="Times New Roman"/>
            <w:sz w:val="24"/>
            <w:szCs w:val="24"/>
          </w:rPr>
          <w:t xml:space="preserve">Miller et al. </w:t>
        </w:r>
      </w:ins>
      <w:commentRangeEnd w:id="4"/>
      <w:ins w:id="5" w:author="Rashid Sumaila" w:date="2018-05-12T04:43:00Z">
        <w:r w:rsidR="00741CA2">
          <w:rPr>
            <w:rStyle w:val="CommentReference"/>
          </w:rPr>
          <w:commentReference w:id="4"/>
        </w:r>
      </w:ins>
      <w:r w:rsidR="005A6862">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w:t>
      </w:r>
      <w:commentRangeStart w:id="6"/>
      <w:r w:rsidR="004B3508">
        <w:rPr>
          <w:rFonts w:ascii="Times New Roman" w:eastAsia="Times New Roman" w:hAnsi="Times New Roman" w:cs="Times New Roman"/>
          <w:sz w:val="24"/>
          <w:szCs w:val="24"/>
        </w:rPr>
        <w:t>achieve this,</w:t>
      </w:r>
      <w:r w:rsidR="00DC6D94">
        <w:rPr>
          <w:rFonts w:ascii="Times New Roman" w:eastAsia="Times New Roman" w:hAnsi="Times New Roman" w:cs="Times New Roman"/>
          <w:sz w:val="24"/>
          <w:szCs w:val="24"/>
        </w:rPr>
        <w:t xml:space="preserve"> climate change research practices need updating</w:t>
      </w:r>
      <w:commentRangeEnd w:id="6"/>
      <w:r w:rsidR="0092637A">
        <w:rPr>
          <w:rStyle w:val="CommentReference"/>
        </w:rPr>
        <w:commentReference w:id="6"/>
      </w:r>
      <w:r w:rsidR="00DC6D94">
        <w:rPr>
          <w:rFonts w:ascii="Times New Roman" w:eastAsia="Times New Roman" w:hAnsi="Times New Roman" w:cs="Times New Roman"/>
          <w:sz w:val="24"/>
          <w:szCs w:val="24"/>
        </w:rPr>
        <w:t xml:space="preserve">: key research findings remain behind journal paywalls, while 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xml:space="preserve">. Furthermore, the level of public interest and policy on climate change issues </w:t>
      </w:r>
      <w:r w:rsidR="00F04F73">
        <w:rPr>
          <w:rFonts w:ascii="Times New Roman" w:eastAsia="Times New Roman" w:hAnsi="Times New Roman" w:cs="Times New Roman"/>
          <w:sz w:val="24"/>
          <w:szCs w:val="24"/>
        </w:rPr>
        <w:t xml:space="preserve">rely on </w:t>
      </w:r>
      <w:r w:rsidR="00DC6D94">
        <w:rPr>
          <w:rFonts w:ascii="Times New Roman" w:eastAsia="Times New Roman" w:hAnsi="Times New Roman" w:cs="Times New Roman"/>
          <w:sz w:val="24"/>
          <w:szCs w:val="24"/>
        </w:rPr>
        <w:t xml:space="preserve">fast communication of academic research to public institutions, yet the societal impact of climate change studies likely differs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 xml:space="preserve">. </w:t>
      </w:r>
      <w:r w:rsidR="00052873">
        <w:rPr>
          <w:rFonts w:ascii="Times New Roman" w:eastAsia="Times New Roman" w:hAnsi="Times New Roman" w:cs="Times New Roman"/>
          <w:sz w:val="24"/>
          <w:szCs w:val="24"/>
        </w:rPr>
        <w:t>U</w:t>
      </w:r>
      <w:r w:rsidR="003115E7">
        <w:rPr>
          <w:rFonts w:ascii="Times New Roman" w:eastAsia="Times New Roman" w:hAnsi="Times New Roman" w:cs="Times New Roman"/>
          <w:sz w:val="24"/>
          <w:szCs w:val="24"/>
        </w:rPr>
        <w:t>s</w:t>
      </w:r>
      <w:r w:rsidR="00052873">
        <w:rPr>
          <w:rFonts w:ascii="Times New Roman" w:eastAsia="Times New Roman" w:hAnsi="Times New Roman" w:cs="Times New Roman"/>
          <w:sz w:val="24"/>
          <w:szCs w:val="24"/>
        </w:rPr>
        <w:t>ing</w:t>
      </w:r>
      <w:r w:rsidR="00DC6D94">
        <w:rPr>
          <w:rFonts w:ascii="Times New Roman" w:eastAsia="Times New Roman" w:hAnsi="Times New Roman" w:cs="Times New Roman"/>
          <w:sz w:val="24"/>
          <w:szCs w:val="24"/>
        </w:rPr>
        <w:t xml:space="preserve"> citation and social media metrics</w:t>
      </w:r>
      <w:r w:rsidR="00052873">
        <w:rPr>
          <w:rFonts w:ascii="Times New Roman" w:eastAsia="Times New Roman" w:hAnsi="Times New Roman" w:cs="Times New Roman"/>
          <w:sz w:val="24"/>
          <w:szCs w:val="24"/>
        </w:rPr>
        <w:t>, we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p>
    <w:p w14:paraId="5D5E3F48" w14:textId="77777777" w:rsidR="00DC6D94" w:rsidRDefault="00DC6D94" w:rsidP="00DC6D94">
      <w:pPr>
        <w:pStyle w:val="Normal1"/>
        <w:spacing w:line="480" w:lineRule="auto"/>
        <w:rPr>
          <w:rFonts w:ascii="Times New Roman" w:eastAsia="Times New Roman" w:hAnsi="Times New Roman" w:cs="Times New Roman"/>
          <w:i/>
          <w:sz w:val="24"/>
          <w:szCs w:val="24"/>
          <w:highlight w:val="cyan"/>
        </w:rPr>
      </w:pPr>
    </w:p>
    <w:p w14:paraId="244D5040" w14:textId="737EE66E"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can have wide-ranging 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improved collaboration, reproducibility, and scientific </w:t>
      </w:r>
      <w:r w:rsidR="00F9178A">
        <w:rPr>
          <w:rFonts w:ascii="Times New Roman" w:eastAsia="Times New Roman" w:hAnsi="Times New Roman" w:cs="Times New Roman"/>
          <w:sz w:val="24"/>
          <w:szCs w:val="24"/>
        </w:rPr>
        <w:lastRenderedPageBreak/>
        <w:t>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77BBA25" w14:textId="69B5389E" w:rsidR="00F9178A" w:rsidRDefault="00614345"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OA benefits to c</w:t>
      </w:r>
      <w:r w:rsidR="00052765">
        <w:rPr>
          <w:rFonts w:ascii="Times New Roman" w:eastAsia="Times New Roman" w:hAnsi="Times New Roman" w:cs="Times New Roman"/>
          <w:i/>
          <w:sz w:val="24"/>
          <w:szCs w:val="24"/>
        </w:rPr>
        <w:t>itation</w:t>
      </w:r>
      <w:r>
        <w:rPr>
          <w:rFonts w:ascii="Times New Roman" w:eastAsia="Times New Roman" w:hAnsi="Times New Roman" w:cs="Times New Roman"/>
          <w:i/>
          <w:sz w:val="24"/>
          <w:szCs w:val="24"/>
        </w:rPr>
        <w:t>s and research communication</w:t>
      </w:r>
      <w:r w:rsidR="00F9178A">
        <w:rPr>
          <w:rFonts w:ascii="Times New Roman" w:eastAsia="Times New Roman" w:hAnsi="Times New Roman" w:cs="Times New Roman"/>
          <w:i/>
          <w:sz w:val="24"/>
          <w:szCs w:val="24"/>
        </w:rPr>
        <w:t xml:space="preserve"> </w:t>
      </w:r>
    </w:p>
    <w:p w14:paraId="31BA7FAB" w14:textId="5A6BAF11" w:rsidR="00995D87" w:rsidRDefault="00F0660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proofErr w:type="spellStart"/>
      <w:r w:rsidR="005124B0">
        <w:rPr>
          <w:rFonts w:ascii="Times New Roman" w:eastAsia="Times New Roman" w:hAnsi="Times New Roman" w:cs="Times New Roman"/>
          <w:sz w:val="24"/>
          <w:szCs w:val="24"/>
        </w:rPr>
        <w:t>climat</w:t>
      </w:r>
      <w:proofErr w:type="spellEnd"/>
      <w:r w:rsidR="005124B0">
        <w:rPr>
          <w:rFonts w:ascii="Times New Roman" w:eastAsia="Times New Roman" w:hAnsi="Times New Roman" w:cs="Times New Roman"/>
          <w:sz w:val="24"/>
          <w:szCs w:val="24"/>
        </w:rPr>
        <w: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and </w:t>
      </w:r>
      <w:r>
        <w:rPr>
          <w:rFonts w:ascii="Times New Roman" w:eastAsia="Times New Roman" w:hAnsi="Times New Roman" w:cs="Times New Roman"/>
          <w:sz w:val="24"/>
          <w:szCs w:val="24"/>
        </w:rPr>
        <w:t>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the proportion of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w:t>
      </w:r>
      <w:r w:rsidR="00F9178A" w:rsidRPr="00321041">
        <w:rPr>
          <w:rFonts w:ascii="Times New Roman" w:eastAsia="Times New Roman" w:hAnsi="Times New Roman" w:cs="Times New Roman"/>
          <w:sz w:val="24"/>
          <w:szCs w:val="24"/>
        </w:rPr>
        <w:t>and increasing to 26%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2951D3" w:rsidRPr="00321041">
        <w:rPr>
          <w:rFonts w:ascii="Times New Roman" w:eastAsia="Times New Roman" w:hAnsi="Times New Roman" w:cs="Times New Roman"/>
          <w:sz w:val="24"/>
          <w:szCs w:val="24"/>
        </w:rPr>
        <w:t>; see Fig. 1 caption</w:t>
      </w:r>
      <w:r w:rsidR="00627FBE"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 xml:space="preserve">and </w:t>
      </w:r>
      <w:r w:rsidR="00610318" w:rsidRPr="00321041">
        <w:rPr>
          <w:rFonts w:ascii="Times New Roman" w:eastAsia="Times New Roman" w:hAnsi="Times New Roman" w:cs="Times New Roman"/>
          <w:sz w:val="24"/>
          <w:szCs w:val="24"/>
        </w:rPr>
        <w:t xml:space="preserve">very </w:t>
      </w:r>
      <w:r w:rsidR="00F9178A" w:rsidRPr="00321041">
        <w:rPr>
          <w:rFonts w:ascii="Times New Roman" w:eastAsia="Times New Roman" w:hAnsi="Times New Roman" w:cs="Times New Roman"/>
          <w:sz w:val="24"/>
          <w:szCs w:val="24"/>
        </w:rPr>
        <w:t xml:space="preserve">high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categories</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 xml:space="preserve">accounted for &lt;16%, while </w:t>
      </w:r>
      <w:r w:rsidR="00FA1723" w:rsidRPr="00321041">
        <w:rPr>
          <w:rFonts w:ascii="Times New Roman" w:eastAsia="Times New Roman" w:hAnsi="Times New Roman" w:cs="Times New Roman"/>
          <w:sz w:val="24"/>
          <w:szCs w:val="24"/>
        </w:rPr>
        <w:t>medium and high ranked</w:t>
      </w:r>
      <w:r w:rsidR="004A5F09" w:rsidRPr="00321041">
        <w:rPr>
          <w:rFonts w:ascii="Times New Roman" w:eastAsia="Times New Roman" w:hAnsi="Times New Roman" w:cs="Times New Roman"/>
          <w:sz w:val="24"/>
          <w:szCs w:val="24"/>
        </w:rPr>
        <w:t xml:space="preserve"> studies</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were</w:t>
      </w:r>
      <w:r w:rsidR="00F9178A" w:rsidRPr="00321041">
        <w:rPr>
          <w:rFonts w:ascii="Times New Roman" w:eastAsia="Times New Roman" w:hAnsi="Times New Roman" w:cs="Times New Roman"/>
          <w:sz w:val="24"/>
          <w:szCs w:val="24"/>
        </w:rPr>
        <w:t xml:space="preserve"> 41%</w:t>
      </w:r>
      <w:r w:rsidR="004A5F09"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and 29%</w:t>
      </w:r>
      <w:r w:rsidR="009829DE" w:rsidRPr="00321041">
        <w:rPr>
          <w:rFonts w:ascii="Times New Roman" w:eastAsia="Times New Roman" w:hAnsi="Times New Roman" w:cs="Times New Roman"/>
          <w:sz w:val="24"/>
          <w:szCs w:val="24"/>
        </w:rPr>
        <w:t xml:space="preserve"> </w:t>
      </w:r>
      <w:r w:rsidR="004A5F09" w:rsidRPr="00321041">
        <w:rPr>
          <w:rFonts w:ascii="Times New Roman" w:eastAsia="Times New Roman" w:hAnsi="Times New Roman" w:cs="Times New Roman"/>
          <w:sz w:val="24"/>
          <w:szCs w:val="24"/>
        </w:rPr>
        <w:t>OA</w:t>
      </w:r>
      <w:r w:rsidR="00FA1723" w:rsidRPr="00321041">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w:t>
      </w:r>
      <w:proofErr w:type="spellStart"/>
      <w:r w:rsidR="00F9178A" w:rsidRPr="00321041">
        <w:rPr>
          <w:rFonts w:ascii="Times New Roman" w:eastAsia="Times New Roman" w:hAnsi="Times New Roman" w:cs="Times New Roman"/>
          <w:sz w:val="24"/>
          <w:szCs w:val="24"/>
        </w:rPr>
        <w:t>PLoS</w:t>
      </w:r>
      <w:proofErr w:type="spellEnd"/>
      <w:r w:rsidR="00F9178A" w:rsidRPr="00321041">
        <w:rPr>
          <w:rFonts w:ascii="Times New Roman" w:eastAsia="Times New Roman" w:hAnsi="Times New Roman" w:cs="Times New Roman"/>
          <w:sz w:val="24"/>
          <w:szCs w:val="24"/>
        </w:rPr>
        <w:t xml:space="preserve"> ONE and Nature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72% of OA publications and 21% of</w:t>
      </w:r>
      <w:r w:rsidR="001242F9">
        <w:rPr>
          <w:rFonts w:ascii="Times New Roman" w:eastAsia="Times New Roman" w:hAnsi="Times New Roman" w:cs="Times New Roman"/>
          <w:sz w:val="24"/>
          <w:szCs w:val="24"/>
        </w:rPr>
        <w:t xml:space="preserve"> all publications in the medium-ranked</w:t>
      </w:r>
      <w:r w:rsidR="003D1179" w:rsidRPr="00321041">
        <w:rPr>
          <w:rFonts w:ascii="Times New Roman" w:eastAsia="Times New Roman" w:hAnsi="Times New Roman" w:cs="Times New Roman"/>
          <w:sz w:val="24"/>
          <w:szCs w:val="24"/>
        </w:rPr>
        <w:t xml:space="preserve"> group</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F25B72">
        <w:rPr>
          <w:rFonts w:ascii="Times New Roman" w:eastAsia="Times New Roman" w:hAnsi="Times New Roman" w:cs="Times New Roman"/>
          <w:sz w:val="24"/>
          <w:szCs w:val="24"/>
        </w:rPr>
        <w:t>can</w:t>
      </w:r>
      <w:r w:rsidR="00F9178A">
        <w:rPr>
          <w:rFonts w:ascii="Times New Roman" w:eastAsia="Times New Roman" w:hAnsi="Times New Roman" w:cs="Times New Roman"/>
          <w:sz w:val="24"/>
          <w:szCs w:val="24"/>
        </w:rPr>
        <w:t xml:space="preserve"> 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65C95F4F" w14:textId="59D30548" w:rsidR="0022406A" w:rsidRDefault="00491394" w:rsidP="00AC1A0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w:t>
      </w:r>
      <w:r w:rsidR="003525B4" w:rsidRPr="003525B4">
        <w:rPr>
          <w:rFonts w:ascii="Times New Roman" w:eastAsia="Times New Roman" w:hAnsi="Times New Roman" w:cs="Times New Roman"/>
          <w:noProof/>
          <w:sz w:val="24"/>
          <w:szCs w:val="24"/>
        </w:rPr>
        <w:lastRenderedPageBreak/>
        <w:t>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low, medium, and high </w:t>
      </w:r>
      <w:r w:rsidR="00321041">
        <w:rPr>
          <w:rFonts w:ascii="Times New Roman" w:eastAsia="Times New Roman" w:hAnsi="Times New Roman" w:cs="Times New Roman"/>
          <w:sz w:val="24"/>
          <w:szCs w:val="24"/>
        </w:rPr>
        <w:t xml:space="preserve">ranked </w:t>
      </w:r>
      <w:r w:rsidR="00A45D20">
        <w:rPr>
          <w:rFonts w:ascii="Times New Roman" w:eastAsia="Times New Roman" w:hAnsi="Times New Roman" w:cs="Times New Roman"/>
          <w:sz w:val="24"/>
          <w:szCs w:val="24"/>
        </w:rPr>
        <w:t>journals</w:t>
      </w:r>
      <w:r w:rsidR="00321041">
        <w:rPr>
          <w:rFonts w:ascii="Times New Roman" w:eastAsia="Times New Roman" w:hAnsi="Times New Roman" w:cs="Times New Roman"/>
          <w:sz w:val="24"/>
          <w:szCs w:val="24"/>
        </w:rPr>
        <w:t xml:space="preserve"> (&lt; 2.7 JR)</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 xml:space="preserve">the </w:t>
      </w:r>
      <w:proofErr w:type="gramStart"/>
      <w:r w:rsidR="001D7D80">
        <w:rPr>
          <w:rFonts w:ascii="Times New Roman" w:eastAsia="Times New Roman" w:hAnsi="Times New Roman" w:cs="Times New Roman"/>
          <w:sz w:val="24"/>
          <w:szCs w:val="24"/>
        </w:rPr>
        <w:t>highest</w:t>
      </w:r>
      <w:r w:rsidR="00F9178A">
        <w:rPr>
          <w:rFonts w:ascii="Times New Roman" w:eastAsia="Times New Roman" w:hAnsi="Times New Roman" w:cs="Times New Roman"/>
          <w:sz w:val="24"/>
          <w:szCs w:val="24"/>
        </w:rPr>
        <w:t xml:space="preserve"> </w:t>
      </w:r>
      <w:r w:rsidR="00596A27">
        <w:rPr>
          <w:rFonts w:ascii="Times New Roman" w:eastAsia="Times New Roman" w:hAnsi="Times New Roman" w:cs="Times New Roman"/>
          <w:sz w:val="24"/>
          <w:szCs w:val="24"/>
        </w:rPr>
        <w:t>ranking</w:t>
      </w:r>
      <w:proofErr w:type="gramEnd"/>
      <w:r w:rsidR="00F9178A">
        <w:rPr>
          <w:rFonts w:ascii="Times New Roman" w:eastAsia="Times New Roman" w:hAnsi="Times New Roman" w:cs="Times New Roman"/>
          <w:sz w:val="24"/>
          <w:szCs w:val="24"/>
        </w:rPr>
        <w:t xml:space="preserve">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Overall, policy documents also cited OA studies more often than closed (Fig. 2d), supporting 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r w:rsidR="0002116C">
        <w:rPr>
          <w:rFonts w:ascii="Times New Roman" w:eastAsia="Times New Roman" w:hAnsi="Times New Roman" w:cs="Times New Roman"/>
          <w:sz w:val="24"/>
          <w:szCs w:val="24"/>
        </w:rPr>
        <w:t>At higher journal rankings, p</w:t>
      </w:r>
      <w:r w:rsidR="006E20B7">
        <w:rPr>
          <w:rFonts w:ascii="Times New Roman" w:eastAsia="Times New Roman" w:hAnsi="Times New Roman" w:cs="Times New Roman"/>
          <w:sz w:val="24"/>
          <w:szCs w:val="24"/>
        </w:rPr>
        <w:t xml:space="preserve">olicy </w:t>
      </w:r>
      <w:r w:rsidR="003F698B">
        <w:rPr>
          <w:rFonts w:ascii="Times New Roman" w:eastAsia="Times New Roman" w:hAnsi="Times New Roman" w:cs="Times New Roman"/>
          <w:sz w:val="24"/>
          <w:szCs w:val="24"/>
        </w:rPr>
        <w:t>uptake</w:t>
      </w:r>
      <w:r w:rsidR="006E20B7">
        <w:rPr>
          <w:rFonts w:ascii="Times New Roman" w:eastAsia="Times New Roman" w:hAnsi="Times New Roman" w:cs="Times New Roman"/>
          <w:sz w:val="24"/>
          <w:szCs w:val="24"/>
        </w:rPr>
        <w:t xml:space="preserve"> </w:t>
      </w:r>
      <w:r w:rsidR="005743D2">
        <w:rPr>
          <w:rFonts w:ascii="Times New Roman" w:eastAsia="Times New Roman" w:hAnsi="Times New Roman" w:cs="Times New Roman"/>
          <w:sz w:val="24"/>
          <w:szCs w:val="24"/>
        </w:rPr>
        <w:t>of</w:t>
      </w:r>
      <w:r w:rsidR="0002116C">
        <w:rPr>
          <w:rFonts w:ascii="Times New Roman" w:eastAsia="Times New Roman" w:hAnsi="Times New Roman" w:cs="Times New Roman"/>
          <w:sz w:val="24"/>
          <w:szCs w:val="24"/>
        </w:rPr>
        <w:t xml:space="preserve"> closed studies exceeded that of</w:t>
      </w:r>
      <w:r w:rsidR="005743D2">
        <w:rPr>
          <w:rFonts w:ascii="Times New Roman" w:eastAsia="Times New Roman" w:hAnsi="Times New Roman" w:cs="Times New Roman"/>
          <w:sz w:val="24"/>
          <w:szCs w:val="24"/>
        </w:rPr>
        <w:t xml:space="preserve"> OA studies</w:t>
      </w:r>
      <w:r w:rsidR="0002116C">
        <w:rPr>
          <w:rFonts w:ascii="Times New Roman" w:eastAsia="Times New Roman" w:hAnsi="Times New Roman" w:cs="Times New Roman"/>
          <w:sz w:val="24"/>
          <w:szCs w:val="24"/>
        </w:rPr>
        <w:t>,</w:t>
      </w:r>
      <w:r w:rsidR="005743D2">
        <w:rPr>
          <w:rFonts w:ascii="Times New Roman" w:eastAsia="Times New Roman" w:hAnsi="Times New Roman" w:cs="Times New Roman"/>
          <w:sz w:val="24"/>
          <w:szCs w:val="24"/>
        </w:rPr>
        <w:t xml:space="preserve"> </w:t>
      </w:r>
      <w:r w:rsidR="00491298">
        <w:rPr>
          <w:rFonts w:ascii="Times New Roman" w:eastAsia="Times New Roman" w:hAnsi="Times New Roman" w:cs="Times New Roman"/>
          <w:sz w:val="24"/>
          <w:szCs w:val="24"/>
        </w:rPr>
        <w:t>possibly because</w:t>
      </w:r>
      <w:r w:rsidR="00395E5C">
        <w:rPr>
          <w:rFonts w:ascii="Times New Roman" w:eastAsia="Times New Roman" w:hAnsi="Times New Roman" w:cs="Times New Roman"/>
          <w:sz w:val="24"/>
          <w:szCs w:val="24"/>
        </w:rPr>
        <w:t xml:space="preserve"> </w:t>
      </w:r>
      <w:r w:rsidR="0016111F">
        <w:rPr>
          <w:rFonts w:ascii="Times New Roman" w:eastAsia="Times New Roman" w:hAnsi="Times New Roman" w:cs="Times New Roman"/>
          <w:sz w:val="24"/>
          <w:szCs w:val="24"/>
        </w:rPr>
        <w:t xml:space="preserve">policymakers </w:t>
      </w:r>
      <w:r w:rsidR="006C1F3A">
        <w:rPr>
          <w:rFonts w:ascii="Times New Roman" w:eastAsia="Times New Roman" w:hAnsi="Times New Roman" w:cs="Times New Roman"/>
          <w:sz w:val="24"/>
          <w:szCs w:val="24"/>
        </w:rPr>
        <w:t>choose to cite</w:t>
      </w:r>
      <w:r w:rsidR="0016111F">
        <w:rPr>
          <w:rFonts w:ascii="Times New Roman" w:eastAsia="Times New Roman" w:hAnsi="Times New Roman" w:cs="Times New Roman"/>
          <w:sz w:val="24"/>
          <w:szCs w:val="24"/>
        </w:rPr>
        <w:t xml:space="preserve"> </w:t>
      </w:r>
      <w:r w:rsidR="00395E5C">
        <w:rPr>
          <w:rFonts w:ascii="Times New Roman" w:eastAsia="Times New Roman" w:hAnsi="Times New Roman" w:cs="Times New Roman"/>
          <w:sz w:val="24"/>
          <w:szCs w:val="24"/>
        </w:rPr>
        <w:t>high-</w:t>
      </w:r>
      <w:r w:rsidR="00FC4AEE">
        <w:rPr>
          <w:rFonts w:ascii="Times New Roman" w:eastAsia="Times New Roman" w:hAnsi="Times New Roman" w:cs="Times New Roman"/>
          <w:sz w:val="24"/>
          <w:szCs w:val="24"/>
        </w:rPr>
        <w:t>impact</w:t>
      </w:r>
      <w:r w:rsidR="00395E5C">
        <w:rPr>
          <w:rFonts w:ascii="Times New Roman" w:eastAsia="Times New Roman" w:hAnsi="Times New Roman" w:cs="Times New Roman"/>
          <w:sz w:val="24"/>
          <w:szCs w:val="24"/>
        </w:rPr>
        <w:t xml:space="preserve"> closed</w:t>
      </w:r>
      <w:r w:rsidR="00FC4AEE">
        <w:rPr>
          <w:rFonts w:ascii="Times New Roman" w:eastAsia="Times New Roman" w:hAnsi="Times New Roman" w:cs="Times New Roman"/>
          <w:sz w:val="24"/>
          <w:szCs w:val="24"/>
        </w:rPr>
        <w:t xml:space="preserve"> studies </w:t>
      </w:r>
      <w:r w:rsidR="0016111F">
        <w:rPr>
          <w:rFonts w:ascii="Times New Roman" w:eastAsia="Times New Roman" w:hAnsi="Times New Roman" w:cs="Times New Roman"/>
          <w:sz w:val="24"/>
          <w:szCs w:val="24"/>
        </w:rPr>
        <w:t>which have</w:t>
      </w:r>
      <w:r w:rsidR="00FC4AEE">
        <w:rPr>
          <w:rFonts w:ascii="Times New Roman" w:eastAsia="Times New Roman" w:hAnsi="Times New Roman" w:cs="Times New Roman"/>
          <w:sz w:val="24"/>
          <w:szCs w:val="24"/>
        </w:rPr>
        <w:t xml:space="preserve"> receive</w:t>
      </w:r>
      <w:r w:rsidR="0016111F">
        <w:rPr>
          <w:rFonts w:ascii="Times New Roman" w:eastAsia="Times New Roman" w:hAnsi="Times New Roman" w:cs="Times New Roman"/>
          <w:sz w:val="24"/>
          <w:szCs w:val="24"/>
        </w:rPr>
        <w:t>d</w:t>
      </w:r>
      <w:r w:rsidR="00FC4AEE">
        <w:rPr>
          <w:rFonts w:ascii="Times New Roman" w:eastAsia="Times New Roman" w:hAnsi="Times New Roman" w:cs="Times New Roman"/>
          <w:sz w:val="24"/>
          <w:szCs w:val="24"/>
        </w:rPr>
        <w:t xml:space="preserve"> substantial media attention</w:t>
      </w:r>
      <w:r w:rsidR="0088027F">
        <w:rPr>
          <w:rFonts w:ascii="Times New Roman" w:eastAsia="Times New Roman" w:hAnsi="Times New Roman" w:cs="Times New Roman"/>
          <w:sz w:val="24"/>
          <w:szCs w:val="24"/>
        </w:rPr>
        <w:t>.</w:t>
      </w:r>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31D3B65A" w14:textId="47EDFB03" w:rsidR="00995D87" w:rsidRDefault="007A3FD9" w:rsidP="009C5FF4">
      <w:pPr>
        <w:pStyle w:val="Normal1"/>
        <w:spacing w:line="480" w:lineRule="auto"/>
        <w:ind w:firstLine="720"/>
        <w:rPr>
          <w:rFonts w:ascii="Times New Roman" w:eastAsia="Times New Roman" w:hAnsi="Times New Roman" w:cs="Times New Roman"/>
          <w:i/>
          <w:sz w:val="24"/>
          <w:szCs w:val="24"/>
        </w:rPr>
      </w:pPr>
      <w:commentRangeStart w:id="7"/>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w:t>
      </w:r>
      <w:commentRangeEnd w:id="7"/>
      <w:r w:rsidR="0092637A">
        <w:rPr>
          <w:rStyle w:val="CommentReference"/>
        </w:rPr>
        <w:commentReference w:id="7"/>
      </w:r>
      <w:r w:rsidR="00F9178A">
        <w:rPr>
          <w:rFonts w:ascii="Times New Roman" w:eastAsia="Times New Roman" w:hAnsi="Times New Roman" w:cs="Times New Roman"/>
          <w:sz w:val="24"/>
          <w:szCs w:val="24"/>
        </w:rPr>
        <w:t xml:space="preserve">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w:t>
      </w:r>
      <w:r w:rsidR="00F9178A">
        <w:rPr>
          <w:rFonts w:ascii="Times New Roman" w:eastAsia="Times New Roman" w:hAnsi="Times New Roman" w:cs="Times New Roman"/>
          <w:sz w:val="24"/>
          <w:szCs w:val="24"/>
        </w:rPr>
        <w:lastRenderedPageBreak/>
        <w:t xml:space="preserve">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4F92A816" w14:textId="3A0BE6FE" w:rsidR="00152322" w:rsidRDefault="00152322"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OS facilitates collaboration and </w:t>
      </w:r>
      <w:commentRangeStart w:id="8"/>
      <w:r>
        <w:rPr>
          <w:rFonts w:ascii="Times New Roman" w:eastAsia="Times New Roman" w:hAnsi="Times New Roman" w:cs="Times New Roman"/>
          <w:i/>
          <w:sz w:val="24"/>
          <w:szCs w:val="24"/>
        </w:rPr>
        <w:t>triage</w:t>
      </w:r>
      <w:commentRangeEnd w:id="8"/>
      <w:r w:rsidR="0092637A">
        <w:rPr>
          <w:rStyle w:val="CommentReference"/>
        </w:rPr>
        <w:commentReference w:id="8"/>
      </w:r>
    </w:p>
    <w:p w14:paraId="0F42E928" w14:textId="0F2DBAAC" w:rsidR="00995D87" w:rsidRDefault="005D0EC1"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sidR="003722D4">
        <w:rPr>
          <w:rFonts w:ascii="Times New Roman" w:eastAsia="Times New Roman" w:hAnsi="Times New Roman" w:cs="Times New Roman"/>
          <w:sz w:val="24"/>
          <w:szCs w:val="24"/>
        </w:rPr>
        <w:t xml:space="preserve">Successful triage requires efficient and rapid decision making </w:t>
      </w:r>
      <w:r w:rsidR="003722D4" w:rsidRPr="006B4262">
        <w:rPr>
          <w:rFonts w:ascii="Times New Roman" w:eastAsia="Times New Roman" w:hAnsi="Times New Roman" w:cs="Times New Roman"/>
          <w:noProof/>
          <w:sz w:val="24"/>
          <w:szCs w:val="24"/>
        </w:rPr>
        <w:t xml:space="preserve">(Bottrill </w:t>
      </w:r>
      <w:r w:rsidR="003722D4" w:rsidRPr="006B4262">
        <w:rPr>
          <w:rFonts w:ascii="Times New Roman" w:eastAsia="Times New Roman" w:hAnsi="Times New Roman" w:cs="Times New Roman"/>
          <w:i/>
          <w:noProof/>
          <w:sz w:val="24"/>
          <w:szCs w:val="24"/>
        </w:rPr>
        <w:t>et al.</w:t>
      </w:r>
      <w:r w:rsidR="003722D4" w:rsidRPr="006B4262">
        <w:rPr>
          <w:rFonts w:ascii="Times New Roman" w:eastAsia="Times New Roman" w:hAnsi="Times New Roman" w:cs="Times New Roman"/>
          <w:noProof/>
          <w:sz w:val="24"/>
          <w:szCs w:val="24"/>
        </w:rPr>
        <w:t>, 2008)</w:t>
      </w:r>
      <w:r w:rsidR="00AC132D">
        <w:rPr>
          <w:rFonts w:ascii="Times New Roman" w:eastAsia="Times New Roman" w:hAnsi="Times New Roman" w:cs="Times New Roman"/>
          <w:noProof/>
          <w:sz w:val="24"/>
          <w:szCs w:val="24"/>
        </w:rPr>
        <w:t xml:space="preserve"> and, to this end, </w:t>
      </w:r>
      <w:r w:rsidR="00F9178A">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 xml:space="preserve">while increasing </w:t>
      </w:r>
      <w:r w:rsidR="002B7133">
        <w:rPr>
          <w:rFonts w:ascii="Times New Roman" w:eastAsia="Times New Roman" w:hAnsi="Times New Roman" w:cs="Times New Roman"/>
          <w:sz w:val="24"/>
          <w:szCs w:val="24"/>
        </w:rPr>
        <w:t xml:space="preserve">collaboration </w:t>
      </w:r>
      <w:r w:rsidR="00116E12">
        <w:rPr>
          <w:rFonts w:ascii="Times New Roman" w:eastAsia="Times New Roman" w:hAnsi="Times New Roman" w:cs="Times New Roman"/>
          <w:sz w:val="24"/>
          <w:szCs w:val="24"/>
        </w:rPr>
        <w:t>potential</w:t>
      </w:r>
      <w:r w:rsidR="00AC132D">
        <w:rPr>
          <w:rFonts w:ascii="Times New Roman" w:eastAsia="Times New Roman" w:hAnsi="Times New Roman" w:cs="Times New Roman"/>
          <w:sz w:val="24"/>
          <w:szCs w:val="24"/>
        </w:rPr>
        <w:t>.</w:t>
      </w:r>
      <w:r w:rsidR="006B639C">
        <w:rPr>
          <w:rFonts w:ascii="Times New Roman" w:eastAsia="Times New Roman" w:hAnsi="Times New Roman" w:cs="Times New Roman"/>
          <w:sz w:val="24"/>
          <w:szCs w:val="24"/>
        </w:rPr>
        <w:t xml:space="preserve"> </w:t>
      </w:r>
      <w:r w:rsidR="00AC132D">
        <w:rPr>
          <w:rFonts w:ascii="Times New Roman" w:eastAsia="Times New Roman" w:hAnsi="Times New Roman" w:cs="Times New Roman"/>
          <w:sz w:val="24"/>
          <w:szCs w:val="24"/>
        </w:rPr>
        <w:t>For example,</w:t>
      </w:r>
      <w:r w:rsidR="00A0771C">
        <w:rPr>
          <w:rFonts w:ascii="Times New Roman" w:eastAsia="Times New Roman" w:hAnsi="Times New Roman" w:cs="Times New Roman"/>
          <w:sz w:val="24"/>
          <w:szCs w:val="24"/>
        </w:rPr>
        <w:t xml:space="preserve"> OS</w:t>
      </w:r>
      <w:r w:rsidR="00E565A1">
        <w:rPr>
          <w:rFonts w:ascii="Times New Roman" w:eastAsia="Times New Roman" w:hAnsi="Times New Roman" w:cs="Times New Roman"/>
          <w:sz w:val="24"/>
          <w:szCs w:val="24"/>
        </w:rPr>
        <w:t xml:space="preserve"> encourages</w:t>
      </w:r>
      <w:r w:rsidR="00AC132D">
        <w:rPr>
          <w:rFonts w:ascii="Times New Roman" w:eastAsia="Times New Roman" w:hAnsi="Times New Roman" w:cs="Times New Roman"/>
          <w:sz w:val="24"/>
          <w:szCs w:val="24"/>
        </w:rPr>
        <w:t xml:space="preserve"> d</w:t>
      </w:r>
      <w:r w:rsidR="00B51096">
        <w:rPr>
          <w:rFonts w:ascii="Times New Roman" w:eastAsia="Times New Roman" w:hAnsi="Times New Roman" w:cs="Times New Roman"/>
          <w:sz w:val="24"/>
          <w:szCs w:val="24"/>
        </w:rPr>
        <w:t>ata and code sharing, assists</w:t>
      </w:r>
      <w:r w:rsidR="006B639C">
        <w:rPr>
          <w:rFonts w:ascii="Times New Roman" w:eastAsia="Times New Roman" w:hAnsi="Times New Roman" w:cs="Times New Roman"/>
          <w:sz w:val="24"/>
          <w:szCs w:val="24"/>
        </w:rPr>
        <w:t xml:space="preserve"> the peer-review process </w:t>
      </w:r>
      <w:r w:rsidR="0039037A">
        <w:rPr>
          <w:rFonts w:ascii="Times New Roman" w:eastAsia="Times New Roman" w:hAnsi="Times New Roman" w:cs="Times New Roman"/>
          <w:sz w:val="24"/>
          <w:szCs w:val="24"/>
        </w:rPr>
        <w:t xml:space="preserve">with fully-reproducible manuscripts </w:t>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B51096">
        <w:rPr>
          <w:rFonts w:ascii="Times New Roman" w:eastAsia="Times New Roman" w:hAnsi="Times New Roman" w:cs="Times New Roman"/>
          <w:sz w:val="24"/>
          <w:szCs w:val="24"/>
        </w:rPr>
        <w:t>, and reduces</w:t>
      </w:r>
      <w:r w:rsidR="006B639C">
        <w:rPr>
          <w:rFonts w:ascii="Times New Roman" w:eastAsia="Times New Roman" w:hAnsi="Times New Roman" w:cs="Times New Roman"/>
          <w:sz w:val="24"/>
          <w:szCs w:val="24"/>
        </w:rPr>
        <w:t xml:space="preserve"> publication times with preprints and OA journals </w:t>
      </w:r>
      <w:r w:rsidR="006B639C" w:rsidRPr="006B4262">
        <w:rPr>
          <w:rFonts w:ascii="Times New Roman" w:eastAsia="Times New Roman" w:hAnsi="Times New Roman" w:cs="Times New Roman"/>
          <w:noProof/>
          <w:sz w:val="24"/>
          <w:szCs w:val="24"/>
        </w:rPr>
        <w:t>(Vale, 2015)</w:t>
      </w:r>
      <w:r w:rsidR="00FE6A5E">
        <w:rPr>
          <w:rFonts w:ascii="Times New Roman" w:eastAsia="Times New Roman" w:hAnsi="Times New Roman" w:cs="Times New Roman"/>
          <w:noProof/>
          <w:sz w:val="24"/>
          <w:szCs w:val="24"/>
        </w:rPr>
        <w:t>.</w:t>
      </w:r>
      <w:r w:rsidR="00A0771C">
        <w:rPr>
          <w:rFonts w:ascii="Times New Roman" w:eastAsia="Times New Roman" w:hAnsi="Times New Roman" w:cs="Times New Roman"/>
          <w:noProof/>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sidR="00F9178A">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sidR="00F9178A">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sidR="00F9178A">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sidR="00F9178A">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sidR="00F9178A">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129B8A96" w:rsidR="007A0A3C" w:rsidRDefault="00716486"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Despite the clear benefits of OS in enhancing research output and communication to stakeholders, closed publishing, fear of being ‘scooped’, and data ownership are considerable barriers to OS uptake</w:t>
      </w:r>
      <w:r w:rsidR="00F54E61">
        <w:rPr>
          <w:rFonts w:ascii="Times New Roman" w:eastAsia="Times New Roman" w:hAnsi="Times New Roman" w:cs="Times New Roman"/>
          <w:sz w:val="24"/>
          <w:szCs w:val="24"/>
        </w:rPr>
        <w:t xml:space="preserve"> </w:t>
      </w:r>
      <w:r w:rsidR="00F54E61" w:rsidRPr="00F54E61">
        <w:rPr>
          <w:rFonts w:ascii="Times New Roman" w:eastAsia="Times New Roman" w:hAnsi="Times New Roman" w:cs="Times New Roman"/>
          <w:noProof/>
          <w:sz w:val="24"/>
          <w:szCs w:val="24"/>
        </w:rPr>
        <w:t xml:space="preserve">(Nosek </w:t>
      </w:r>
      <w:r w:rsidR="00F54E61" w:rsidRPr="00F54E61">
        <w:rPr>
          <w:rFonts w:ascii="Times New Roman" w:eastAsia="Times New Roman" w:hAnsi="Times New Roman" w:cs="Times New Roman"/>
          <w:i/>
          <w:noProof/>
          <w:sz w:val="24"/>
          <w:szCs w:val="24"/>
        </w:rPr>
        <w:t>et al.</w:t>
      </w:r>
      <w:r w:rsidR="00F54E61"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w:t>
      </w:r>
      <w:r w:rsidR="005E3C65">
        <w:rPr>
          <w:rFonts w:ascii="Times New Roman" w:eastAsia="Times New Roman" w:hAnsi="Times New Roman" w:cs="Times New Roman"/>
          <w:sz w:val="24"/>
          <w:szCs w:val="24"/>
        </w:rPr>
        <w:t xml:space="preserve">Research </w:t>
      </w:r>
      <w:r w:rsidR="00F54E61">
        <w:rPr>
          <w:rFonts w:ascii="Times New Roman" w:eastAsia="Times New Roman" w:hAnsi="Times New Roman" w:cs="Times New Roman"/>
          <w:sz w:val="24"/>
          <w:szCs w:val="24"/>
        </w:rPr>
        <w:t>outputs—usually publications—</w:t>
      </w:r>
      <w:r w:rsidR="005E3C65">
        <w:rPr>
          <w:rFonts w:ascii="Times New Roman" w:eastAsia="Times New Roman" w:hAnsi="Times New Roman" w:cs="Times New Roman"/>
          <w:sz w:val="24"/>
          <w:szCs w:val="24"/>
        </w:rPr>
        <w:t>are already required by most granting agencies</w:t>
      </w:r>
      <w:r w:rsidR="001F19ED">
        <w:rPr>
          <w:rFonts w:ascii="Times New Roman" w:eastAsia="Times New Roman" w:hAnsi="Times New Roman" w:cs="Times New Roman"/>
          <w:sz w:val="24"/>
          <w:szCs w:val="24"/>
        </w:rPr>
        <w:t xml:space="preserve">, and grants and institutions typically cover OA costs </w:t>
      </w:r>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r w:rsidR="002C3AEB">
        <w:rPr>
          <w:rFonts w:ascii="Times New Roman" w:eastAsia="Times New Roman" w:hAnsi="Times New Roman" w:cs="Times New Roman"/>
          <w:sz w:val="24"/>
          <w:szCs w:val="24"/>
        </w:rPr>
        <w:t xml:space="preserve">Furthermore, </w:t>
      </w:r>
      <w:r w:rsidR="00EA05C9">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climate change research </w:t>
      </w:r>
      <w:r w:rsidR="00B03CFE">
        <w:rPr>
          <w:rFonts w:ascii="Times New Roman" w:eastAsia="Times New Roman" w:hAnsi="Times New Roman" w:cs="Times New Roman"/>
          <w:sz w:val="24"/>
          <w:szCs w:val="24"/>
        </w:rPr>
        <w:t>is funded</w:t>
      </w:r>
      <w:r>
        <w:rPr>
          <w:rFonts w:ascii="Times New Roman" w:eastAsia="Times New Roman" w:hAnsi="Times New Roman" w:cs="Times New Roman"/>
          <w:sz w:val="24"/>
          <w:szCs w:val="24"/>
        </w:rPr>
        <w:t xml:space="preserve"> </w:t>
      </w:r>
      <w:r w:rsidR="00B03CF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developed countries</w:t>
      </w:r>
      <w:r w:rsidR="00B12853">
        <w:rPr>
          <w:rFonts w:ascii="Times New Roman" w:eastAsia="Times New Roman" w:hAnsi="Times New Roman" w:cs="Times New Roman"/>
          <w:sz w:val="24"/>
          <w:szCs w:val="24"/>
        </w:rPr>
        <w:t>,</w:t>
      </w:r>
      <w:r w:rsidR="000730CC">
        <w:rPr>
          <w:rFonts w:ascii="Times New Roman" w:eastAsia="Times New Roman" w:hAnsi="Times New Roman" w:cs="Times New Roman"/>
          <w:sz w:val="24"/>
          <w:szCs w:val="24"/>
        </w:rPr>
        <w:t xml:space="preserve"> </w:t>
      </w:r>
      <w:r w:rsidR="00B12853">
        <w:rPr>
          <w:rFonts w:ascii="Times New Roman" w:eastAsia="Times New Roman" w:hAnsi="Times New Roman" w:cs="Times New Roman"/>
          <w:sz w:val="24"/>
          <w:szCs w:val="24"/>
        </w:rPr>
        <w:t>yet</w:t>
      </w:r>
      <w:r w:rsidR="000730CC">
        <w:rPr>
          <w:rFonts w:ascii="Times New Roman" w:eastAsia="Times New Roman" w:hAnsi="Times New Roman" w:cs="Times New Roman"/>
          <w:sz w:val="24"/>
          <w:szCs w:val="24"/>
        </w:rPr>
        <w:t xml:space="preserve"> focus on climate issues in developing countries</w:t>
      </w:r>
      <w:r w:rsidR="00B12853">
        <w:rPr>
          <w:rFonts w:ascii="Times New Roman" w:eastAsia="Times New Roman" w:hAnsi="Times New Roman" w:cs="Times New Roman"/>
          <w:sz w:val="24"/>
          <w:szCs w:val="24"/>
        </w:rPr>
        <w:t xml:space="preserve"> that may lack the institutional capacity for journal subscriptions</w:t>
      </w:r>
      <w:r>
        <w:rPr>
          <w:rFonts w:ascii="Times New Roman" w:eastAsia="Times New Roman" w:hAnsi="Times New Roman" w:cs="Times New Roman"/>
          <w:sz w:val="24"/>
          <w:szCs w:val="24"/>
        </w:rPr>
        <w:t xml:space="preserve"> </w:t>
      </w:r>
      <w:r w:rsidRPr="0022406A">
        <w:rPr>
          <w:rFonts w:ascii="Times New Roman" w:eastAsia="Times New Roman" w:hAnsi="Times New Roman" w:cs="Times New Roman"/>
          <w:noProof/>
          <w:sz w:val="24"/>
          <w:szCs w:val="24"/>
        </w:rPr>
        <w:t>(van Helden, 2012; McSweeney, 2015)</w:t>
      </w:r>
      <w:r w:rsidR="00B12853">
        <w:rPr>
          <w:rFonts w:ascii="Times New Roman" w:eastAsia="Times New Roman" w:hAnsi="Times New Roman" w:cs="Times New Roman"/>
          <w:sz w:val="24"/>
          <w:szCs w:val="24"/>
        </w:rPr>
        <w:t xml:space="preserve">. </w:t>
      </w:r>
      <w:r w:rsidR="00EA05C9">
        <w:rPr>
          <w:rFonts w:ascii="Times New Roman" w:eastAsia="Times New Roman" w:hAnsi="Times New Roman" w:cs="Times New Roman"/>
          <w:sz w:val="24"/>
          <w:szCs w:val="24"/>
        </w:rPr>
        <w:t>Thus,</w:t>
      </w:r>
      <w:r w:rsidR="002B2B74">
        <w:rPr>
          <w:rFonts w:ascii="Times New Roman" w:eastAsia="Times New Roman" w:hAnsi="Times New Roman" w:cs="Times New Roman"/>
          <w:sz w:val="24"/>
          <w:szCs w:val="24"/>
        </w:rPr>
        <w:t xml:space="preserve"> to incenti</w:t>
      </w:r>
      <w:r w:rsidR="00892B1C">
        <w:rPr>
          <w:rFonts w:ascii="Times New Roman" w:eastAsia="Times New Roman" w:hAnsi="Times New Roman" w:cs="Times New Roman"/>
          <w:sz w:val="24"/>
          <w:szCs w:val="24"/>
        </w:rPr>
        <w:t>viz</w:t>
      </w:r>
      <w:r w:rsidR="002B2B74">
        <w:rPr>
          <w:rFonts w:ascii="Times New Roman" w:eastAsia="Times New Roman" w:hAnsi="Times New Roman" w:cs="Times New Roman"/>
          <w:sz w:val="24"/>
          <w:szCs w:val="24"/>
        </w:rPr>
        <w:t>e OS climate change research, funding bodies might require grant holders to openly publish</w:t>
      </w:r>
      <w:r w:rsidR="002A427F">
        <w:rPr>
          <w:rFonts w:ascii="Times New Roman" w:eastAsia="Times New Roman" w:hAnsi="Times New Roman" w:cs="Times New Roman"/>
          <w:sz w:val="24"/>
          <w:szCs w:val="24"/>
        </w:rPr>
        <w:t xml:space="preserve"> datasets, papers and code, and mandate </w:t>
      </w:r>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dissemination of climate change findings</w:t>
      </w:r>
      <w:r w:rsidR="00334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A0A3C">
        <w:rPr>
          <w:rFonts w:ascii="Times New Roman" w:eastAsia="Times New Roman" w:hAnsi="Times New Roman" w:cs="Times New Roman"/>
          <w:sz w:val="24"/>
          <w:szCs w:val="24"/>
        </w:rPr>
        <w:t>stakeholders</w:t>
      </w:r>
      <w:r w:rsidR="008645C2">
        <w:rPr>
          <w:rFonts w:ascii="Times New Roman" w:eastAsia="Times New Roman" w:hAnsi="Times New Roman" w:cs="Times New Roman"/>
          <w:sz w:val="24"/>
          <w:szCs w:val="24"/>
        </w:rPr>
        <w:t xml:space="preserve"> rather than passive dissemination </w:t>
      </w:r>
      <w:commentRangeStart w:id="9"/>
      <w:r w:rsidR="008645C2">
        <w:rPr>
          <w:rFonts w:ascii="Times New Roman" w:eastAsia="Times New Roman" w:hAnsi="Times New Roman" w:cs="Times New Roman"/>
          <w:sz w:val="24"/>
          <w:szCs w:val="24"/>
        </w:rPr>
        <w:t>by publication.</w:t>
      </w:r>
      <w:commentRangeEnd w:id="9"/>
      <w:r w:rsidR="00BA3416">
        <w:rPr>
          <w:rStyle w:val="CommentReference"/>
        </w:rPr>
        <w:commentReference w:id="9"/>
      </w:r>
    </w:p>
    <w:p w14:paraId="571C7731" w14:textId="77777777" w:rsidR="002B2B74" w:rsidRDefault="002B2B74" w:rsidP="00EF4508">
      <w:pPr>
        <w:pStyle w:val="Normal1"/>
        <w:spacing w:line="480" w:lineRule="auto"/>
        <w:ind w:firstLine="720"/>
        <w:rPr>
          <w:rFonts w:ascii="Times New Roman" w:eastAsia="Times New Roman" w:hAnsi="Times New Roman" w:cs="Times New Roman"/>
          <w:sz w:val="24"/>
          <w:szCs w:val="24"/>
        </w:rPr>
      </w:pPr>
    </w:p>
    <w:p w14:paraId="78F61E12" w14:textId="340B537A"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Prior knowledge of climate change causes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Archiving pre- and post-prints on open access repositories such as </w:t>
            </w:r>
            <w:proofErr w:type="spellStart"/>
            <w:r>
              <w:rPr>
                <w:rFonts w:ascii="Times New Roman" w:eastAsia="Times New Roman" w:hAnsi="Times New Roman" w:cs="Times New Roman"/>
                <w:sz w:val="20"/>
                <w:szCs w:val="20"/>
              </w:rPr>
              <w:t>arXiv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biorXiv</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MarXiv</w:t>
            </w:r>
            <w:proofErr w:type="spellEnd"/>
            <w:r>
              <w:rPr>
                <w:rFonts w:ascii="Times New Roman" w:eastAsia="Times New Roman" w:hAnsi="Times New Roman" w:cs="Times New Roman"/>
                <w:sz w:val="20"/>
                <w:szCs w:val="20"/>
              </w:rPr>
              <w:t>.</w:t>
            </w:r>
          </w:p>
        </w:tc>
      </w:tr>
    </w:tbl>
    <w:p w14:paraId="0BCF9707" w14:textId="2D190550" w:rsidR="00995D87" w:rsidRDefault="00767644"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US"/>
        </w:rPr>
        <w:lastRenderedPageBreak/>
        <w:drawing>
          <wp:inline distT="0" distB="0" distL="0" distR="0" wp14:anchorId="58C130F0" wp14:editId="1E24F43C">
            <wp:extent cx="5893435" cy="3928957"/>
            <wp:effectExtent l="0" t="0" r="0" b="8255"/>
            <wp:docPr id="4" name="Picture 4" descr="../Documents/git_repos/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_repos/open-climate-change/figures/Figure1.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3310" cy="3935540"/>
                    </a:xfrm>
                    <a:prstGeom prst="rect">
                      <a:avLst/>
                    </a:prstGeom>
                    <a:noFill/>
                    <a:ln>
                      <a:noFill/>
                    </a:ln>
                  </pic:spPr>
                </pic:pic>
              </a:graphicData>
            </a:graphic>
          </wp:inline>
        </w:drawing>
      </w:r>
    </w:p>
    <w:p w14:paraId="3656A10C" w14:textId="08895EB3"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0.1-1.2, medium = 1.2-1.7, high = 1.7-2.7, very high = 2.7-18.1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11"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w:t>
      </w:r>
      <w:proofErr w:type="spellStart"/>
      <w:r>
        <w:rPr>
          <w:rFonts w:ascii="Times New Roman" w:eastAsia="Times New Roman" w:hAnsi="Times New Roman" w:cs="Times New Roman"/>
          <w:sz w:val="24"/>
          <w:szCs w:val="24"/>
        </w:rPr>
        <w:t>climat</w:t>
      </w:r>
      <w:proofErr w:type="spellEnd"/>
      <w:r>
        <w:rPr>
          <w:rFonts w:ascii="Times New Roman" w:eastAsia="Times New Roman" w:hAnsi="Times New Roman" w:cs="Times New Roman"/>
          <w:sz w:val="24"/>
          <w:szCs w:val="24"/>
        </w:rPr>
        <w: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w:t>
      </w:r>
      <w:proofErr w:type="spellStart"/>
      <w:r w:rsidR="006A064A">
        <w:rPr>
          <w:rFonts w:ascii="Times New Roman" w:eastAsia="Times New Roman" w:hAnsi="Times New Roman" w:cs="Times New Roman"/>
          <w:sz w:val="24"/>
          <w:szCs w:val="24"/>
        </w:rPr>
        <w:t>SCImago</w:t>
      </w:r>
      <w:proofErr w:type="spellEnd"/>
      <w:r w:rsidR="006A064A">
        <w:rPr>
          <w:rFonts w:ascii="Times New Roman" w:eastAsia="Times New Roman" w:hAnsi="Times New Roman" w:cs="Times New Roman"/>
          <w:sz w:val="24"/>
          <w:szCs w:val="24"/>
        </w:rPr>
        <w:t xml:space="preserve"> Journal Rankings; </w:t>
      </w:r>
      <w:hyperlink r:id="rId12"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18B8E9C1" w:rsidR="006D2F93" w:rsidRDefault="00DC36C4"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49BBF9B1" wp14:editId="3B1110A9">
            <wp:extent cx="2286000" cy="5943600"/>
            <wp:effectExtent l="0" t="0" r="0" b="0"/>
            <wp:docPr id="1" name="Picture 1" descr="../Documents/git_repos/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_repos/open-climate-change/figures/Figure2_ver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228E506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 xml:space="preserve">mentions were extracted from </w:t>
      </w:r>
      <w:proofErr w:type="spellStart"/>
      <w:r>
        <w:rPr>
          <w:rFonts w:ascii="Times New Roman" w:eastAsia="Times New Roman" w:hAnsi="Times New Roman" w:cs="Times New Roman"/>
          <w:sz w:val="24"/>
          <w:szCs w:val="24"/>
        </w:rPr>
        <w:t>Altmetric</w:t>
      </w:r>
      <w:proofErr w:type="spellEnd"/>
      <w:r>
        <w:rPr>
          <w:rFonts w:ascii="Times New Roman" w:eastAsia="Times New Roman" w:hAnsi="Times New Roman" w:cs="Times New Roman"/>
          <w:sz w:val="24"/>
          <w:szCs w:val="24"/>
        </w:rPr>
        <w:t xml:space="preserve"> (</w:t>
      </w:r>
      <w:hyperlink r:id="rId14"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w:t>
      </w:r>
      <w:proofErr w:type="gramStart"/>
      <w:r w:rsidR="00025835">
        <w:rPr>
          <w:rFonts w:ascii="Times New Roman" w:eastAsia="Times New Roman" w:hAnsi="Times New Roman" w:cs="Times New Roman"/>
          <w:sz w:val="24"/>
          <w:szCs w:val="24"/>
        </w:rPr>
        <w:t>year, and</w:t>
      </w:r>
      <w:proofErr w:type="gramEnd"/>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proofErr w:type="spellStart"/>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proofErr w:type="spellEnd"/>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w:t>
      </w:r>
      <w:proofErr w:type="spellStart"/>
      <w:r w:rsidR="006B4262">
        <w:rPr>
          <w:rFonts w:ascii="Times New Roman" w:eastAsia="Times New Roman" w:hAnsi="Times New Roman" w:cs="Times New Roman"/>
          <w:sz w:val="24"/>
          <w:szCs w:val="24"/>
        </w:rPr>
        <w:t>Altmetric</w:t>
      </w:r>
      <w:proofErr w:type="spellEnd"/>
      <w:r w:rsidR="006B4262">
        <w:rPr>
          <w:rFonts w:ascii="Times New Roman" w:eastAsia="Times New Roman" w:hAnsi="Times New Roman" w:cs="Times New Roman"/>
          <w:sz w:val="24"/>
          <w:szCs w:val="24"/>
        </w:rPr>
        <w:t xml:space="preserve">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5"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commentRangeStart w:id="11"/>
      <w:r>
        <w:rPr>
          <w:rFonts w:ascii="Times New Roman" w:eastAsia="Times New Roman" w:hAnsi="Times New Roman" w:cs="Times New Roman"/>
          <w:b/>
          <w:sz w:val="24"/>
          <w:szCs w:val="24"/>
        </w:rPr>
        <w:t>Acknowledgements</w:t>
      </w:r>
      <w:commentRangeEnd w:id="11"/>
      <w:r w:rsidR="00741CA2">
        <w:rPr>
          <w:rStyle w:val="CommentReference"/>
        </w:rPr>
        <w:commentReference w:id="11"/>
      </w:r>
    </w:p>
    <w:p w14:paraId="79D18BF0" w14:textId="03D92A2B" w:rsidR="00995D87" w:rsidRPr="00CA7398" w:rsidRDefault="00CB5A1C"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thank</w:t>
      </w:r>
      <w:r w:rsidR="00CA7398">
        <w:rPr>
          <w:rFonts w:ascii="Times New Roman" w:eastAsia="Times New Roman" w:hAnsi="Times New Roman" w:cs="Times New Roman"/>
          <w:sz w:val="24"/>
          <w:szCs w:val="24"/>
        </w:rPr>
        <w:t xml:space="preserve"> Andres Ci</w:t>
      </w:r>
      <w:r>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and </w:t>
      </w:r>
      <w:r>
        <w:rPr>
          <w:rFonts w:ascii="Times New Roman" w:eastAsia="Times New Roman" w:hAnsi="Times New Roman" w:cs="Times New Roman"/>
          <w:sz w:val="24"/>
          <w:szCs w:val="24"/>
        </w:rPr>
        <w:t>Nick Graham for useful comments.</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commentRangeStart w:id="12"/>
      <w:r>
        <w:rPr>
          <w:rFonts w:ascii="Times New Roman" w:eastAsia="Times New Roman" w:hAnsi="Times New Roman" w:cs="Times New Roman"/>
          <w:sz w:val="24"/>
          <w:szCs w:val="24"/>
        </w:rPr>
        <w:t>The authors did not receive any specific funding for this work</w:t>
      </w:r>
      <w:commentRangeEnd w:id="12"/>
      <w:r w:rsidR="00741CA2">
        <w:rPr>
          <w:rStyle w:val="CommentReference"/>
        </w:rPr>
        <w:commentReference w:id="12"/>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6"/>
      <w:footerReference w:type="default" r:id="rId1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shid Sumaila" w:date="2018-05-12T04:47:00Z" w:initials="RS">
    <w:p w14:paraId="304FF9F8" w14:textId="66691ED6" w:rsidR="00584335" w:rsidRDefault="00584335">
      <w:pPr>
        <w:pStyle w:val="CommentText"/>
      </w:pPr>
      <w:r>
        <w:rPr>
          <w:rStyle w:val="CommentReference"/>
        </w:rPr>
        <w:annotationRef/>
      </w:r>
      <w:r>
        <w:t>Not UBC email?</w:t>
      </w:r>
    </w:p>
  </w:comment>
  <w:comment w:id="2" w:author="Rashid Sumaila" w:date="2018-05-12T04:40:00Z" w:initials="RS">
    <w:p w14:paraId="1AB43D39" w14:textId="3BD36EA8" w:rsidR="00741CA2" w:rsidRDefault="00741CA2">
      <w:pPr>
        <w:pStyle w:val="CommentText"/>
      </w:pPr>
      <w:r>
        <w:rPr>
          <w:rStyle w:val="CommentReference"/>
        </w:rPr>
        <w:annotationRef/>
      </w:r>
      <w:r>
        <w:t xml:space="preserve">Cite one of the Cheung papers and </w:t>
      </w:r>
      <w:proofErr w:type="spellStart"/>
      <w:r>
        <w:t>Sumaila</w:t>
      </w:r>
      <w:proofErr w:type="spellEnd"/>
      <w:r>
        <w:t xml:space="preserve"> et al. 2011 in NCC.</w:t>
      </w:r>
    </w:p>
  </w:comment>
  <w:comment w:id="4" w:author="Rashid Sumaila" w:date="2018-05-12T04:43:00Z" w:initials="RS">
    <w:p w14:paraId="07FBCACE" w14:textId="56AEBBAE" w:rsidR="00741CA2" w:rsidRDefault="00741CA2">
      <w:pPr>
        <w:pStyle w:val="CommentText"/>
      </w:pPr>
      <w:r>
        <w:rPr>
          <w:rStyle w:val="CommentReference"/>
        </w:rPr>
        <w:annotationRef/>
      </w:r>
      <w:r w:rsidRPr="00495E96">
        <w:rPr>
          <w:rFonts w:ascii="Georgia" w:hAnsi="Georgia"/>
          <w:sz w:val="20"/>
        </w:rPr>
        <w:t xml:space="preserve">Miller, K.A., Munro, G.R., </w:t>
      </w:r>
      <w:proofErr w:type="spellStart"/>
      <w:r w:rsidRPr="00495E96">
        <w:rPr>
          <w:rFonts w:ascii="Georgia" w:hAnsi="Georgia"/>
          <w:b/>
          <w:sz w:val="20"/>
        </w:rPr>
        <w:t>Sumaila</w:t>
      </w:r>
      <w:proofErr w:type="spellEnd"/>
      <w:r w:rsidRPr="00495E96">
        <w:rPr>
          <w:rFonts w:ascii="Georgia" w:hAnsi="Georgia"/>
          <w:b/>
          <w:sz w:val="20"/>
        </w:rPr>
        <w:t>, U.R</w:t>
      </w:r>
      <w:r w:rsidRPr="00495E96">
        <w:rPr>
          <w:rFonts w:ascii="Georgia" w:hAnsi="Georgia"/>
          <w:sz w:val="20"/>
        </w:rPr>
        <w:t xml:space="preserve">., and Cheung, W.W.L. (2013). Governing Marine Fisheries in a Changing Climate: A Game-Theoretic Perspective. </w:t>
      </w:r>
      <w:r w:rsidRPr="00495E96">
        <w:rPr>
          <w:rFonts w:ascii="Georgia" w:hAnsi="Georgia"/>
          <w:i/>
          <w:sz w:val="20"/>
        </w:rPr>
        <w:t>Canadian Journal of Agricultural Economics</w:t>
      </w:r>
      <w:r w:rsidRPr="00495E96">
        <w:rPr>
          <w:rFonts w:ascii="Georgia" w:hAnsi="Georgia"/>
          <w:sz w:val="20"/>
        </w:rPr>
        <w:t xml:space="preserve"> 61(2): 309-334.</w:t>
      </w:r>
    </w:p>
  </w:comment>
  <w:comment w:id="6" w:author="William Cheung" w:date="2018-05-12T04:55:00Z" w:initials="WLC">
    <w:p w14:paraId="442215D5" w14:textId="43893178" w:rsidR="0092637A" w:rsidRDefault="0092637A">
      <w:pPr>
        <w:pStyle w:val="CommentText"/>
      </w:pPr>
      <w:r>
        <w:rPr>
          <w:rStyle w:val="CommentReference"/>
        </w:rPr>
        <w:annotationRef/>
      </w:r>
      <w:r>
        <w:t>I would re-phase this as “to support evidence-based actions to tackle climate change challenge, research findings need to be widely disseminated and accessible by x, y z.”</w:t>
      </w:r>
    </w:p>
  </w:comment>
  <w:comment w:id="7" w:author="William Cheung" w:date="2018-05-12T04:59:00Z" w:initials="WLC">
    <w:p w14:paraId="32266F94" w14:textId="25E29F71" w:rsidR="0092637A" w:rsidRDefault="0092637A">
      <w:pPr>
        <w:pStyle w:val="CommentText"/>
      </w:pPr>
      <w:r>
        <w:rPr>
          <w:rStyle w:val="CommentReference"/>
        </w:rPr>
        <w:annotationRef/>
      </w:r>
      <w:r>
        <w:t>I think the accessibility by developing country is an important point – is there any actual data that could somehow indicate that?</w:t>
      </w:r>
    </w:p>
  </w:comment>
  <w:comment w:id="8" w:author="William Cheung" w:date="2018-05-12T05:02:00Z" w:initials="WLC">
    <w:p w14:paraId="6445E7A4" w14:textId="77777777" w:rsidR="00BA3416" w:rsidRDefault="0092637A" w:rsidP="00BA3416">
      <w:r>
        <w:rPr>
          <w:rStyle w:val="CommentReference"/>
        </w:rPr>
        <w:annotationRef/>
      </w:r>
      <w:r w:rsidR="00BA3416">
        <w:t xml:space="preserve">About OA and OS, have a look at this article in the Atlantic which may have some useful insights: </w:t>
      </w:r>
      <w:hyperlink r:id="rId1" w:history="1">
        <w:r w:rsidR="00BA3416">
          <w:rPr>
            <w:rStyle w:val="Hyperlink"/>
            <w:rFonts w:ascii="Helvetica" w:hAnsi="Helvetica"/>
            <w:sz w:val="18"/>
            <w:szCs w:val="18"/>
          </w:rPr>
          <w:t>https://www.theatlantic.com/science/archive/2018/04/the-scientific-paper-is-obsolete/556676/</w:t>
        </w:r>
      </w:hyperlink>
    </w:p>
    <w:p w14:paraId="25DA925F" w14:textId="196409C3" w:rsidR="0092637A" w:rsidRDefault="0092637A">
      <w:pPr>
        <w:pStyle w:val="CommentText"/>
      </w:pPr>
    </w:p>
  </w:comment>
  <w:comment w:id="9" w:author="William Cheung" w:date="2018-05-12T05:05:00Z" w:initials="WLC">
    <w:p w14:paraId="221AD37F" w14:textId="77976966" w:rsidR="00BA3416" w:rsidRDefault="00BA3416">
      <w:pPr>
        <w:pStyle w:val="CommentText"/>
      </w:pPr>
      <w:r>
        <w:rPr>
          <w:rStyle w:val="CommentReference"/>
        </w:rPr>
        <w:annotationRef/>
      </w:r>
      <w:r>
        <w:t xml:space="preserve">One problem of the OA business model is publisher pay – this often bias towards developed countries with a lot of research grant to support OA publication – would be useful to mention and </w:t>
      </w:r>
      <w:r>
        <w:t>discuss.</w:t>
      </w:r>
      <w:bookmarkStart w:id="10" w:name="_GoBack"/>
      <w:bookmarkEnd w:id="10"/>
    </w:p>
  </w:comment>
  <w:comment w:id="11" w:author="Rashid Sumaila" w:date="2018-05-12T04:36:00Z" w:initials="RS">
    <w:p w14:paraId="040FCA01" w14:textId="32C8A91B" w:rsidR="00741CA2" w:rsidRDefault="00741CA2">
      <w:pPr>
        <w:pStyle w:val="CommentText"/>
      </w:pPr>
      <w:r>
        <w:rPr>
          <w:rStyle w:val="CommentReference"/>
        </w:rPr>
        <w:annotationRef/>
      </w:r>
      <w:r>
        <w:t xml:space="preserve">You need to mention MEOPAR, </w:t>
      </w:r>
      <w:proofErr w:type="spellStart"/>
      <w:r>
        <w:t>OceanCanada</w:t>
      </w:r>
      <w:proofErr w:type="spellEnd"/>
      <w:r>
        <w:t xml:space="preserve"> and SSHRC here.</w:t>
      </w:r>
    </w:p>
  </w:comment>
  <w:comment w:id="12" w:author="Rashid Sumaila" w:date="2018-05-12T04:37:00Z" w:initials="RS">
    <w:p w14:paraId="6CA20279" w14:textId="1B34DC35" w:rsidR="00741CA2" w:rsidRDefault="00741CA2">
      <w:pPr>
        <w:pStyle w:val="CommentText"/>
      </w:pPr>
      <w:r>
        <w:rPr>
          <w:rStyle w:val="CommentReference"/>
        </w:rPr>
        <w:annotationRef/>
      </w:r>
      <w:r>
        <w:t>Here to you need to mention your funders.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FF9F8" w15:done="0"/>
  <w15:commentEx w15:paraId="1AB43D39" w15:done="0"/>
  <w15:commentEx w15:paraId="07FBCACE" w15:done="0"/>
  <w15:commentEx w15:paraId="442215D5" w15:done="0"/>
  <w15:commentEx w15:paraId="32266F94" w15:done="0"/>
  <w15:commentEx w15:paraId="25DA925F" w15:done="0"/>
  <w15:commentEx w15:paraId="221AD37F" w15:done="0"/>
  <w15:commentEx w15:paraId="040FCA01" w15:done="0"/>
  <w15:commentEx w15:paraId="6CA20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FF9F8" w16cid:durableId="1EA0F161"/>
  <w16cid:commentId w16cid:paraId="1AB43D39" w16cid:durableId="1EA0F162"/>
  <w16cid:commentId w16cid:paraId="07FBCACE" w16cid:durableId="1EA0F163"/>
  <w16cid:commentId w16cid:paraId="442215D5" w16cid:durableId="1EA0F22C"/>
  <w16cid:commentId w16cid:paraId="32266F94" w16cid:durableId="1EA0F34E"/>
  <w16cid:commentId w16cid:paraId="25DA925F" w16cid:durableId="1EA0F3FA"/>
  <w16cid:commentId w16cid:paraId="221AD37F" w16cid:durableId="1EA0F4AA"/>
  <w16cid:commentId w16cid:paraId="040FCA01" w16cid:durableId="1EA0F164"/>
  <w16cid:commentId w16cid:paraId="6CA20279" w16cid:durableId="1EA0F1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B5540" w14:textId="77777777" w:rsidR="00F138A7" w:rsidRDefault="00F138A7" w:rsidP="004B7591">
      <w:pPr>
        <w:spacing w:line="240" w:lineRule="auto"/>
      </w:pPr>
      <w:r>
        <w:separator/>
      </w:r>
    </w:p>
  </w:endnote>
  <w:endnote w:type="continuationSeparator" w:id="0">
    <w:p w14:paraId="27704421" w14:textId="77777777" w:rsidR="00F138A7" w:rsidRDefault="00F138A7"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0C402" w14:textId="77777777" w:rsidR="00744D27" w:rsidRDefault="00744D27">
    <w:pPr>
      <w:pStyle w:val="Footer"/>
      <w:framePr w:wrap="none" w:vAnchor="text" w:hAnchor="margin" w:xAlign="right" w:y="1"/>
      <w:rPr>
        <w:rStyle w:val="PageNumber"/>
      </w:rPr>
      <w:pPrChange w:id="13"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744D27" w:rsidRDefault="00744D27">
    <w:pPr>
      <w:pStyle w:val="Footer"/>
      <w:ind w:right="360"/>
      <w:pPrChange w:id="14" w:author="James Robinson" w:date="2018-04-12T16:05: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C5744" w14:textId="77777777" w:rsidR="00744D27" w:rsidRDefault="00744D27"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744B">
      <w:rPr>
        <w:rStyle w:val="PageNumber"/>
        <w:noProof/>
      </w:rPr>
      <w:t>1</w:t>
    </w:r>
    <w:r>
      <w:rPr>
        <w:rStyle w:val="PageNumber"/>
      </w:rPr>
      <w:fldChar w:fldCharType="end"/>
    </w:r>
  </w:p>
  <w:p w14:paraId="5949C7D6" w14:textId="77777777" w:rsidR="00744D27" w:rsidRDefault="00744D27" w:rsidP="009C5F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14589" w14:textId="77777777" w:rsidR="00F138A7" w:rsidRDefault="00F138A7" w:rsidP="004B7591">
      <w:pPr>
        <w:spacing w:line="240" w:lineRule="auto"/>
      </w:pPr>
      <w:r>
        <w:separator/>
      </w:r>
    </w:p>
  </w:footnote>
  <w:footnote w:type="continuationSeparator" w:id="0">
    <w:p w14:paraId="2B73F026" w14:textId="77777777" w:rsidR="00F138A7" w:rsidRDefault="00F138A7" w:rsidP="004B7591">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hid Sumaila">
    <w15:presenceInfo w15:providerId="Windows Live" w15:userId="6bc0b75746cb6bb1"/>
  </w15:person>
  <w15:person w15:author="William Cheung">
    <w15:presenceInfo w15:providerId="None" w15:userId="William Cheung"/>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D87"/>
    <w:rsid w:val="00005CD3"/>
    <w:rsid w:val="00011B9A"/>
    <w:rsid w:val="0002116C"/>
    <w:rsid w:val="00025835"/>
    <w:rsid w:val="00030630"/>
    <w:rsid w:val="00035315"/>
    <w:rsid w:val="00052765"/>
    <w:rsid w:val="00052873"/>
    <w:rsid w:val="00055D3F"/>
    <w:rsid w:val="00056A85"/>
    <w:rsid w:val="00061039"/>
    <w:rsid w:val="00067FAB"/>
    <w:rsid w:val="000730CC"/>
    <w:rsid w:val="000735E5"/>
    <w:rsid w:val="000B4835"/>
    <w:rsid w:val="000C5A61"/>
    <w:rsid w:val="000C6B3E"/>
    <w:rsid w:val="000D42F5"/>
    <w:rsid w:val="000E60E1"/>
    <w:rsid w:val="000F2BF9"/>
    <w:rsid w:val="00100957"/>
    <w:rsid w:val="0011169A"/>
    <w:rsid w:val="00113CD4"/>
    <w:rsid w:val="00115471"/>
    <w:rsid w:val="00116E12"/>
    <w:rsid w:val="00117E03"/>
    <w:rsid w:val="00122BC8"/>
    <w:rsid w:val="001242F9"/>
    <w:rsid w:val="0012442D"/>
    <w:rsid w:val="00124F63"/>
    <w:rsid w:val="0012755F"/>
    <w:rsid w:val="00132E34"/>
    <w:rsid w:val="00137E4E"/>
    <w:rsid w:val="001447F8"/>
    <w:rsid w:val="00147F27"/>
    <w:rsid w:val="001506FB"/>
    <w:rsid w:val="00152322"/>
    <w:rsid w:val="0016111F"/>
    <w:rsid w:val="00173E69"/>
    <w:rsid w:val="00174154"/>
    <w:rsid w:val="00183926"/>
    <w:rsid w:val="00184B4B"/>
    <w:rsid w:val="00184C1E"/>
    <w:rsid w:val="001956BF"/>
    <w:rsid w:val="00196ECB"/>
    <w:rsid w:val="001A4402"/>
    <w:rsid w:val="001B40B7"/>
    <w:rsid w:val="001D089D"/>
    <w:rsid w:val="001D51EF"/>
    <w:rsid w:val="001D7D80"/>
    <w:rsid w:val="001F19ED"/>
    <w:rsid w:val="001F2C1D"/>
    <w:rsid w:val="001F5E58"/>
    <w:rsid w:val="00200609"/>
    <w:rsid w:val="00202F8A"/>
    <w:rsid w:val="00203BAF"/>
    <w:rsid w:val="0022406A"/>
    <w:rsid w:val="0024300E"/>
    <w:rsid w:val="0024317E"/>
    <w:rsid w:val="0024440B"/>
    <w:rsid w:val="00245CA5"/>
    <w:rsid w:val="00251767"/>
    <w:rsid w:val="0026002A"/>
    <w:rsid w:val="00274F04"/>
    <w:rsid w:val="00281913"/>
    <w:rsid w:val="002951D3"/>
    <w:rsid w:val="002A2B94"/>
    <w:rsid w:val="002A427F"/>
    <w:rsid w:val="002B2B74"/>
    <w:rsid w:val="002B583D"/>
    <w:rsid w:val="002B5958"/>
    <w:rsid w:val="002B7133"/>
    <w:rsid w:val="002C170D"/>
    <w:rsid w:val="002C3AEB"/>
    <w:rsid w:val="002C4E8C"/>
    <w:rsid w:val="002C6BEC"/>
    <w:rsid w:val="002D21F8"/>
    <w:rsid w:val="002D36C4"/>
    <w:rsid w:val="002F1ABD"/>
    <w:rsid w:val="002F4CC2"/>
    <w:rsid w:val="002F679D"/>
    <w:rsid w:val="00305A5C"/>
    <w:rsid w:val="003115E7"/>
    <w:rsid w:val="00321041"/>
    <w:rsid w:val="003227FE"/>
    <w:rsid w:val="00327AB4"/>
    <w:rsid w:val="00332312"/>
    <w:rsid w:val="00334102"/>
    <w:rsid w:val="003341C2"/>
    <w:rsid w:val="00334474"/>
    <w:rsid w:val="003354FD"/>
    <w:rsid w:val="0033550D"/>
    <w:rsid w:val="003525B4"/>
    <w:rsid w:val="00352FA9"/>
    <w:rsid w:val="00355020"/>
    <w:rsid w:val="00355B9A"/>
    <w:rsid w:val="003722D4"/>
    <w:rsid w:val="00376C24"/>
    <w:rsid w:val="003866F8"/>
    <w:rsid w:val="0039037A"/>
    <w:rsid w:val="00395E5C"/>
    <w:rsid w:val="003C2088"/>
    <w:rsid w:val="003D1179"/>
    <w:rsid w:val="003F698B"/>
    <w:rsid w:val="003F6FB6"/>
    <w:rsid w:val="003F7547"/>
    <w:rsid w:val="004115C9"/>
    <w:rsid w:val="00411D9C"/>
    <w:rsid w:val="00412F5F"/>
    <w:rsid w:val="004207DD"/>
    <w:rsid w:val="004263C6"/>
    <w:rsid w:val="00440CF7"/>
    <w:rsid w:val="00440D63"/>
    <w:rsid w:val="00453DEC"/>
    <w:rsid w:val="00456B54"/>
    <w:rsid w:val="00462127"/>
    <w:rsid w:val="00464A31"/>
    <w:rsid w:val="00465539"/>
    <w:rsid w:val="004764B4"/>
    <w:rsid w:val="004823AF"/>
    <w:rsid w:val="00482AD5"/>
    <w:rsid w:val="00491298"/>
    <w:rsid w:val="00491394"/>
    <w:rsid w:val="00492520"/>
    <w:rsid w:val="004A5F09"/>
    <w:rsid w:val="004B3508"/>
    <w:rsid w:val="004B59A8"/>
    <w:rsid w:val="004B7591"/>
    <w:rsid w:val="004C0C57"/>
    <w:rsid w:val="004C2D51"/>
    <w:rsid w:val="004D52E0"/>
    <w:rsid w:val="004E36DD"/>
    <w:rsid w:val="004E6A90"/>
    <w:rsid w:val="004F1839"/>
    <w:rsid w:val="004F31CD"/>
    <w:rsid w:val="0050019B"/>
    <w:rsid w:val="00501475"/>
    <w:rsid w:val="0050173B"/>
    <w:rsid w:val="00506EBF"/>
    <w:rsid w:val="00507723"/>
    <w:rsid w:val="00507FB5"/>
    <w:rsid w:val="005124B0"/>
    <w:rsid w:val="005144AE"/>
    <w:rsid w:val="00515955"/>
    <w:rsid w:val="00525442"/>
    <w:rsid w:val="00533C02"/>
    <w:rsid w:val="00540F23"/>
    <w:rsid w:val="005436A8"/>
    <w:rsid w:val="00543DF7"/>
    <w:rsid w:val="0054640E"/>
    <w:rsid w:val="005510DA"/>
    <w:rsid w:val="005515FD"/>
    <w:rsid w:val="0055223B"/>
    <w:rsid w:val="005569D6"/>
    <w:rsid w:val="00556CE7"/>
    <w:rsid w:val="00556D53"/>
    <w:rsid w:val="0055744B"/>
    <w:rsid w:val="00573118"/>
    <w:rsid w:val="00573939"/>
    <w:rsid w:val="005743D2"/>
    <w:rsid w:val="00581916"/>
    <w:rsid w:val="00582B9E"/>
    <w:rsid w:val="00584335"/>
    <w:rsid w:val="00590418"/>
    <w:rsid w:val="00595438"/>
    <w:rsid w:val="00595A8F"/>
    <w:rsid w:val="00596A27"/>
    <w:rsid w:val="005A6862"/>
    <w:rsid w:val="005C4092"/>
    <w:rsid w:val="005C4BC9"/>
    <w:rsid w:val="005D0EC1"/>
    <w:rsid w:val="005D659D"/>
    <w:rsid w:val="005D6AC6"/>
    <w:rsid w:val="005E3C65"/>
    <w:rsid w:val="005E7A9B"/>
    <w:rsid w:val="005F2C89"/>
    <w:rsid w:val="00610318"/>
    <w:rsid w:val="00614345"/>
    <w:rsid w:val="00627FBE"/>
    <w:rsid w:val="00631795"/>
    <w:rsid w:val="00665C5F"/>
    <w:rsid w:val="00680843"/>
    <w:rsid w:val="00684DA7"/>
    <w:rsid w:val="00691087"/>
    <w:rsid w:val="00692478"/>
    <w:rsid w:val="0069504E"/>
    <w:rsid w:val="006A064A"/>
    <w:rsid w:val="006B4262"/>
    <w:rsid w:val="006B484C"/>
    <w:rsid w:val="006B5B37"/>
    <w:rsid w:val="006B639C"/>
    <w:rsid w:val="006C19BE"/>
    <w:rsid w:val="006C1F3A"/>
    <w:rsid w:val="006C5321"/>
    <w:rsid w:val="006D2C1F"/>
    <w:rsid w:val="006D2F93"/>
    <w:rsid w:val="006E20B7"/>
    <w:rsid w:val="006E3934"/>
    <w:rsid w:val="006F147B"/>
    <w:rsid w:val="006F7F2A"/>
    <w:rsid w:val="007025C8"/>
    <w:rsid w:val="007109DF"/>
    <w:rsid w:val="00712DE2"/>
    <w:rsid w:val="00714E1D"/>
    <w:rsid w:val="00716486"/>
    <w:rsid w:val="0071671E"/>
    <w:rsid w:val="0072254A"/>
    <w:rsid w:val="0072320A"/>
    <w:rsid w:val="00725677"/>
    <w:rsid w:val="00725B95"/>
    <w:rsid w:val="00727B34"/>
    <w:rsid w:val="00741CA2"/>
    <w:rsid w:val="0074485C"/>
    <w:rsid w:val="00744D27"/>
    <w:rsid w:val="00753295"/>
    <w:rsid w:val="00765538"/>
    <w:rsid w:val="00767644"/>
    <w:rsid w:val="00785B78"/>
    <w:rsid w:val="00793BF2"/>
    <w:rsid w:val="00794A00"/>
    <w:rsid w:val="0079562E"/>
    <w:rsid w:val="007A0777"/>
    <w:rsid w:val="007A0A3C"/>
    <w:rsid w:val="007A3FD9"/>
    <w:rsid w:val="007A49E4"/>
    <w:rsid w:val="007A7248"/>
    <w:rsid w:val="007B1138"/>
    <w:rsid w:val="007B74E5"/>
    <w:rsid w:val="007B76D3"/>
    <w:rsid w:val="007C723C"/>
    <w:rsid w:val="007D74AB"/>
    <w:rsid w:val="00804636"/>
    <w:rsid w:val="008065CF"/>
    <w:rsid w:val="008573FF"/>
    <w:rsid w:val="00861C8F"/>
    <w:rsid w:val="00862A7F"/>
    <w:rsid w:val="008645C2"/>
    <w:rsid w:val="00876C69"/>
    <w:rsid w:val="0088027F"/>
    <w:rsid w:val="00891828"/>
    <w:rsid w:val="00892B1C"/>
    <w:rsid w:val="00893458"/>
    <w:rsid w:val="008A55DD"/>
    <w:rsid w:val="008A730E"/>
    <w:rsid w:val="008B4FF9"/>
    <w:rsid w:val="008B6E34"/>
    <w:rsid w:val="008B79EF"/>
    <w:rsid w:val="008C07DE"/>
    <w:rsid w:val="008C1D74"/>
    <w:rsid w:val="008C29E7"/>
    <w:rsid w:val="008C5AB2"/>
    <w:rsid w:val="008D25B7"/>
    <w:rsid w:val="008E7840"/>
    <w:rsid w:val="008F0E0D"/>
    <w:rsid w:val="009000F1"/>
    <w:rsid w:val="00905B88"/>
    <w:rsid w:val="00915D10"/>
    <w:rsid w:val="00920419"/>
    <w:rsid w:val="00924994"/>
    <w:rsid w:val="0092637A"/>
    <w:rsid w:val="009330FC"/>
    <w:rsid w:val="00942DD9"/>
    <w:rsid w:val="0094683F"/>
    <w:rsid w:val="009505A6"/>
    <w:rsid w:val="009761D4"/>
    <w:rsid w:val="00980DEF"/>
    <w:rsid w:val="009829DE"/>
    <w:rsid w:val="0098404A"/>
    <w:rsid w:val="009939D0"/>
    <w:rsid w:val="00994CCB"/>
    <w:rsid w:val="00995D87"/>
    <w:rsid w:val="00996830"/>
    <w:rsid w:val="00997116"/>
    <w:rsid w:val="009A1182"/>
    <w:rsid w:val="009A1A1B"/>
    <w:rsid w:val="009A2667"/>
    <w:rsid w:val="009A5232"/>
    <w:rsid w:val="009C0B26"/>
    <w:rsid w:val="009C2058"/>
    <w:rsid w:val="009C5365"/>
    <w:rsid w:val="009C5FF4"/>
    <w:rsid w:val="009F1A9A"/>
    <w:rsid w:val="009F4991"/>
    <w:rsid w:val="009F7145"/>
    <w:rsid w:val="00A01472"/>
    <w:rsid w:val="00A0771C"/>
    <w:rsid w:val="00A16841"/>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132D"/>
    <w:rsid w:val="00AC1A0A"/>
    <w:rsid w:val="00AC36F8"/>
    <w:rsid w:val="00AD26B2"/>
    <w:rsid w:val="00B03CFE"/>
    <w:rsid w:val="00B12853"/>
    <w:rsid w:val="00B15FEE"/>
    <w:rsid w:val="00B3658A"/>
    <w:rsid w:val="00B406A2"/>
    <w:rsid w:val="00B438B0"/>
    <w:rsid w:val="00B44CD4"/>
    <w:rsid w:val="00B51096"/>
    <w:rsid w:val="00B560F2"/>
    <w:rsid w:val="00B61D93"/>
    <w:rsid w:val="00B77DB4"/>
    <w:rsid w:val="00B80273"/>
    <w:rsid w:val="00B84E93"/>
    <w:rsid w:val="00B90E18"/>
    <w:rsid w:val="00B92208"/>
    <w:rsid w:val="00BA2626"/>
    <w:rsid w:val="00BA3416"/>
    <w:rsid w:val="00BB06DC"/>
    <w:rsid w:val="00BB33AC"/>
    <w:rsid w:val="00BB7F8E"/>
    <w:rsid w:val="00BF6171"/>
    <w:rsid w:val="00C10F96"/>
    <w:rsid w:val="00C17201"/>
    <w:rsid w:val="00C4211C"/>
    <w:rsid w:val="00C57B38"/>
    <w:rsid w:val="00C61652"/>
    <w:rsid w:val="00C637FB"/>
    <w:rsid w:val="00C74BB1"/>
    <w:rsid w:val="00C914B1"/>
    <w:rsid w:val="00C967B8"/>
    <w:rsid w:val="00C96AB9"/>
    <w:rsid w:val="00CA1C5E"/>
    <w:rsid w:val="00CA384F"/>
    <w:rsid w:val="00CA7398"/>
    <w:rsid w:val="00CB3BB3"/>
    <w:rsid w:val="00CB4F15"/>
    <w:rsid w:val="00CB5A1C"/>
    <w:rsid w:val="00CE555A"/>
    <w:rsid w:val="00CE69FD"/>
    <w:rsid w:val="00CF2738"/>
    <w:rsid w:val="00D03A20"/>
    <w:rsid w:val="00D11B00"/>
    <w:rsid w:val="00D12738"/>
    <w:rsid w:val="00D13B1E"/>
    <w:rsid w:val="00D1416F"/>
    <w:rsid w:val="00D25763"/>
    <w:rsid w:val="00D277C2"/>
    <w:rsid w:val="00D330FF"/>
    <w:rsid w:val="00D416D7"/>
    <w:rsid w:val="00D467BC"/>
    <w:rsid w:val="00D530A5"/>
    <w:rsid w:val="00D56765"/>
    <w:rsid w:val="00D61C2B"/>
    <w:rsid w:val="00D63C5D"/>
    <w:rsid w:val="00D741C9"/>
    <w:rsid w:val="00D75AFF"/>
    <w:rsid w:val="00D811D0"/>
    <w:rsid w:val="00D837A0"/>
    <w:rsid w:val="00DA14AF"/>
    <w:rsid w:val="00DB4692"/>
    <w:rsid w:val="00DC0D15"/>
    <w:rsid w:val="00DC1626"/>
    <w:rsid w:val="00DC36C4"/>
    <w:rsid w:val="00DC6D94"/>
    <w:rsid w:val="00DD08DA"/>
    <w:rsid w:val="00DE124F"/>
    <w:rsid w:val="00DE267A"/>
    <w:rsid w:val="00DE571B"/>
    <w:rsid w:val="00DF1A5B"/>
    <w:rsid w:val="00DF52E5"/>
    <w:rsid w:val="00DF6A8D"/>
    <w:rsid w:val="00DF708E"/>
    <w:rsid w:val="00E17FBF"/>
    <w:rsid w:val="00E21D71"/>
    <w:rsid w:val="00E27B4E"/>
    <w:rsid w:val="00E31A66"/>
    <w:rsid w:val="00E32C41"/>
    <w:rsid w:val="00E35E4E"/>
    <w:rsid w:val="00E42097"/>
    <w:rsid w:val="00E5557F"/>
    <w:rsid w:val="00E565A1"/>
    <w:rsid w:val="00E64645"/>
    <w:rsid w:val="00E71DC5"/>
    <w:rsid w:val="00E767A5"/>
    <w:rsid w:val="00E83515"/>
    <w:rsid w:val="00E840F7"/>
    <w:rsid w:val="00E8442A"/>
    <w:rsid w:val="00E85FC5"/>
    <w:rsid w:val="00E91142"/>
    <w:rsid w:val="00E916B1"/>
    <w:rsid w:val="00E96472"/>
    <w:rsid w:val="00EA05C9"/>
    <w:rsid w:val="00EA3734"/>
    <w:rsid w:val="00EA519E"/>
    <w:rsid w:val="00EC1B83"/>
    <w:rsid w:val="00EC5A8F"/>
    <w:rsid w:val="00ED3A8D"/>
    <w:rsid w:val="00EE0C10"/>
    <w:rsid w:val="00EE0DBE"/>
    <w:rsid w:val="00EE3B61"/>
    <w:rsid w:val="00EE6D8D"/>
    <w:rsid w:val="00EF4508"/>
    <w:rsid w:val="00F04F73"/>
    <w:rsid w:val="00F0557D"/>
    <w:rsid w:val="00F05C1A"/>
    <w:rsid w:val="00F0660F"/>
    <w:rsid w:val="00F07AC3"/>
    <w:rsid w:val="00F07FAF"/>
    <w:rsid w:val="00F133E9"/>
    <w:rsid w:val="00F138A7"/>
    <w:rsid w:val="00F16DD7"/>
    <w:rsid w:val="00F25B72"/>
    <w:rsid w:val="00F314B2"/>
    <w:rsid w:val="00F47FC4"/>
    <w:rsid w:val="00F50727"/>
    <w:rsid w:val="00F521D8"/>
    <w:rsid w:val="00F54E61"/>
    <w:rsid w:val="00F553DB"/>
    <w:rsid w:val="00F64C79"/>
    <w:rsid w:val="00F65773"/>
    <w:rsid w:val="00F80878"/>
    <w:rsid w:val="00F813F6"/>
    <w:rsid w:val="00F84CCF"/>
    <w:rsid w:val="00F9178A"/>
    <w:rsid w:val="00F94F85"/>
    <w:rsid w:val="00F96C12"/>
    <w:rsid w:val="00FA1723"/>
    <w:rsid w:val="00FB01A0"/>
    <w:rsid w:val="00FB5AED"/>
    <w:rsid w:val="00FC4945"/>
    <w:rsid w:val="00FC4AEE"/>
    <w:rsid w:val="00FD31D2"/>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18956314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theatlantic.com/science/archive/2018/04/the-scientific-paper-is-obsolete/55667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cimagojr.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opus.com/" TargetMode="External"/><Relationship Id="rId5" Type="http://schemas.openxmlformats.org/officeDocument/2006/relationships/footnotes" Target="footnotes.xml"/><Relationship Id="rId15" Type="http://schemas.openxmlformats.org/officeDocument/2006/relationships/hyperlink" Target="http://www.github.com/travistai2/open-science-cc" TargetMode="External"/><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altmetr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9C5D1-21B6-7742-85D0-47873EF6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 Sumaila</dc:creator>
  <cp:lastModifiedBy>William Cheung</cp:lastModifiedBy>
  <cp:revision>2</cp:revision>
  <dcterms:created xsi:type="dcterms:W3CDTF">2018-05-12T12:07:00Z</dcterms:created>
  <dcterms:modified xsi:type="dcterms:W3CDTF">2018-05-12T12:07:00Z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