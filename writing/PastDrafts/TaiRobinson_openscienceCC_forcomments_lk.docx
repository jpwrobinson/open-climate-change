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40F7B4" w14:textId="77777777"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Advancing climate change research with open science </w:t>
      </w:r>
    </w:p>
    <w:p w14:paraId="006B7907"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360EC3B5"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Travis C. Tai</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and James P.W. Robinson</w:t>
      </w:r>
      <w:r>
        <w:rPr>
          <w:rFonts w:ascii="Times New Roman" w:eastAsia="Times New Roman" w:hAnsi="Times New Roman" w:cs="Times New Roman"/>
          <w:sz w:val="24"/>
          <w:szCs w:val="24"/>
          <w:vertAlign w:val="superscript"/>
        </w:rPr>
        <w:t>2</w:t>
      </w:r>
    </w:p>
    <w:p w14:paraId="6F76B924" w14:textId="77777777" w:rsidR="00995D87" w:rsidRDefault="00995D87" w:rsidP="00F9178A">
      <w:pPr>
        <w:pStyle w:val="Normal1"/>
        <w:spacing w:line="480" w:lineRule="auto"/>
        <w:rPr>
          <w:rFonts w:ascii="Times New Roman" w:eastAsia="Times New Roman" w:hAnsi="Times New Roman" w:cs="Times New Roman"/>
          <w:sz w:val="24"/>
          <w:szCs w:val="24"/>
        </w:rPr>
      </w:pPr>
    </w:p>
    <w:p w14:paraId="38A97CD6" w14:textId="77777777"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Institute for the Oceans and Fisheries, 2202 Main Mall, University of British Columbia, Vancouver, Canada V6T 1Z4</w:t>
      </w:r>
    </w:p>
    <w:p w14:paraId="5926E0CD" w14:textId="77777777" w:rsidR="00995D87" w:rsidRPr="002B230F" w:rsidRDefault="00F9178A" w:rsidP="00F9178A">
      <w:pPr>
        <w:pStyle w:val="Normal1"/>
        <w:spacing w:line="480" w:lineRule="auto"/>
        <w:rPr>
          <w:rFonts w:ascii="Times New Roman" w:eastAsia="Times New Roman" w:hAnsi="Times New Roman" w:cs="Times New Roman"/>
          <w:sz w:val="24"/>
          <w:szCs w:val="24"/>
          <w:lang w:val="fr-CI"/>
        </w:rPr>
      </w:pPr>
      <w:r w:rsidRPr="002B230F">
        <w:rPr>
          <w:rFonts w:ascii="Times New Roman" w:eastAsia="Times New Roman" w:hAnsi="Times New Roman" w:cs="Times New Roman"/>
          <w:sz w:val="24"/>
          <w:szCs w:val="24"/>
          <w:vertAlign w:val="superscript"/>
          <w:lang w:val="fr-CI"/>
        </w:rPr>
        <w:t>2</w:t>
      </w:r>
      <w:r w:rsidRPr="002B230F">
        <w:rPr>
          <w:rFonts w:ascii="Times New Roman" w:eastAsia="Times New Roman" w:hAnsi="Times New Roman" w:cs="Times New Roman"/>
          <w:sz w:val="24"/>
          <w:szCs w:val="24"/>
          <w:lang w:val="fr-CI"/>
        </w:rPr>
        <w:t>Lancaster Environment Centre, Lancaster University, Lancaster, UK LA1 4YQ</w:t>
      </w:r>
    </w:p>
    <w:p w14:paraId="438B081E" w14:textId="77777777" w:rsidR="00995D87" w:rsidRPr="002B230F" w:rsidRDefault="00995D87" w:rsidP="00F9178A">
      <w:pPr>
        <w:pStyle w:val="Normal1"/>
        <w:spacing w:line="480" w:lineRule="auto"/>
        <w:rPr>
          <w:rFonts w:ascii="Times New Roman" w:eastAsia="Times New Roman" w:hAnsi="Times New Roman" w:cs="Times New Roman"/>
          <w:sz w:val="24"/>
          <w:szCs w:val="24"/>
          <w:lang w:val="fr-CI"/>
        </w:rPr>
      </w:pPr>
    </w:p>
    <w:p w14:paraId="47C3331A" w14:textId="29AFB4FE"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Corresponding author at </w:t>
      </w:r>
      <w:r>
        <w:rPr>
          <w:rFonts w:ascii="Times New Roman" w:eastAsia="Times New Roman" w:hAnsi="Times New Roman" w:cs="Times New Roman"/>
          <w:color w:val="1155CC"/>
          <w:sz w:val="24"/>
          <w:szCs w:val="24"/>
          <w:u w:val="single"/>
        </w:rPr>
        <w:t>ttai2@alumni.uwo.ca</w:t>
      </w:r>
    </w:p>
    <w:p w14:paraId="268C3BDF"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6CE1A22A" w14:textId="77777777"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27172264"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4A429116" w14:textId="7855CB1C" w:rsidR="00BB33AC" w:rsidRDefault="009A2667"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Effective c</w:t>
      </w:r>
      <w:r w:rsidR="00CB3BB3">
        <w:rPr>
          <w:rFonts w:ascii="Times New Roman" w:eastAsia="Times New Roman" w:hAnsi="Times New Roman" w:cs="Times New Roman"/>
          <w:b/>
          <w:sz w:val="24"/>
          <w:szCs w:val="24"/>
        </w:rPr>
        <w:t xml:space="preserve">limate change </w:t>
      </w:r>
      <w:r>
        <w:rPr>
          <w:rFonts w:ascii="Times New Roman" w:eastAsia="Times New Roman" w:hAnsi="Times New Roman" w:cs="Times New Roman"/>
          <w:b/>
          <w:sz w:val="24"/>
          <w:szCs w:val="24"/>
        </w:rPr>
        <w:t xml:space="preserve">science requires interdisciplinary research that </w:t>
      </w:r>
      <w:r w:rsidR="00E91142">
        <w:rPr>
          <w:rFonts w:ascii="Times New Roman" w:eastAsia="Times New Roman" w:hAnsi="Times New Roman" w:cs="Times New Roman"/>
          <w:b/>
          <w:sz w:val="24"/>
          <w:szCs w:val="24"/>
        </w:rPr>
        <w:t xml:space="preserve">is rapidly conducted and widely </w:t>
      </w:r>
      <w:r>
        <w:rPr>
          <w:rFonts w:ascii="Times New Roman" w:eastAsia="Times New Roman" w:hAnsi="Times New Roman" w:cs="Times New Roman"/>
          <w:b/>
          <w:sz w:val="24"/>
          <w:szCs w:val="24"/>
        </w:rPr>
        <w:t xml:space="preserve">disseminated. </w:t>
      </w:r>
      <w:r w:rsidR="0054640E">
        <w:rPr>
          <w:rFonts w:ascii="Times New Roman" w:eastAsia="Times New Roman" w:hAnsi="Times New Roman" w:cs="Times New Roman"/>
          <w:b/>
          <w:sz w:val="24"/>
          <w:szCs w:val="24"/>
        </w:rPr>
        <w:t>W</w:t>
      </w:r>
      <w:r w:rsidR="00CB3BB3">
        <w:rPr>
          <w:rFonts w:ascii="Times New Roman" w:eastAsia="Times New Roman" w:hAnsi="Times New Roman" w:cs="Times New Roman"/>
          <w:b/>
          <w:sz w:val="24"/>
          <w:szCs w:val="24"/>
        </w:rPr>
        <w:t>e argue</w:t>
      </w:r>
      <w:r w:rsidR="0054640E">
        <w:rPr>
          <w:rFonts w:ascii="Times New Roman" w:eastAsia="Times New Roman" w:hAnsi="Times New Roman" w:cs="Times New Roman"/>
          <w:b/>
          <w:sz w:val="24"/>
          <w:szCs w:val="24"/>
        </w:rPr>
        <w:t xml:space="preserve"> that these goals</w:t>
      </w:r>
      <w:r w:rsidR="00CB3BB3">
        <w:rPr>
          <w:rFonts w:ascii="Times New Roman" w:eastAsia="Times New Roman" w:hAnsi="Times New Roman" w:cs="Times New Roman"/>
          <w:b/>
          <w:sz w:val="24"/>
          <w:szCs w:val="24"/>
        </w:rPr>
        <w:t xml:space="preserve"> </w:t>
      </w:r>
      <w:r w:rsidR="008B6E34">
        <w:rPr>
          <w:rFonts w:ascii="Times New Roman" w:eastAsia="Times New Roman" w:hAnsi="Times New Roman" w:cs="Times New Roman"/>
          <w:b/>
          <w:sz w:val="24"/>
          <w:szCs w:val="24"/>
        </w:rPr>
        <w:t xml:space="preserve">can </w:t>
      </w:r>
      <w:bookmarkStart w:id="0" w:name="_GoBack"/>
      <w:bookmarkEnd w:id="0"/>
      <w:r w:rsidR="008B6E34">
        <w:rPr>
          <w:rFonts w:ascii="Times New Roman" w:eastAsia="Times New Roman" w:hAnsi="Times New Roman" w:cs="Times New Roman"/>
          <w:b/>
          <w:sz w:val="24"/>
          <w:szCs w:val="24"/>
        </w:rPr>
        <w:t>be achieved by adopting</w:t>
      </w:r>
      <w:r w:rsidR="00CB3BB3">
        <w:rPr>
          <w:rFonts w:ascii="Times New Roman" w:eastAsia="Times New Roman" w:hAnsi="Times New Roman" w:cs="Times New Roman"/>
          <w:b/>
          <w:sz w:val="24"/>
          <w:szCs w:val="24"/>
        </w:rPr>
        <w:t xml:space="preserve"> o</w:t>
      </w:r>
      <w:r w:rsidR="00DE571B">
        <w:rPr>
          <w:rFonts w:ascii="Times New Roman" w:eastAsia="Times New Roman" w:hAnsi="Times New Roman" w:cs="Times New Roman"/>
          <w:b/>
          <w:sz w:val="24"/>
          <w:szCs w:val="24"/>
        </w:rPr>
        <w:t xml:space="preserve">pen science (OS) </w:t>
      </w:r>
      <w:commentRangeStart w:id="1"/>
      <w:r w:rsidR="008B6E34">
        <w:rPr>
          <w:rFonts w:ascii="Times New Roman" w:eastAsia="Times New Roman" w:hAnsi="Times New Roman" w:cs="Times New Roman"/>
          <w:b/>
          <w:sz w:val="24"/>
          <w:szCs w:val="24"/>
        </w:rPr>
        <w:t>practices</w:t>
      </w:r>
      <w:commentRangeEnd w:id="1"/>
      <w:r w:rsidR="002B230F">
        <w:rPr>
          <w:rStyle w:val="CommentReference"/>
        </w:rPr>
        <w:commentReference w:id="1"/>
      </w:r>
      <w:r w:rsidR="00BB7F8E">
        <w:rPr>
          <w:rFonts w:ascii="Times New Roman" w:eastAsia="Times New Roman" w:hAnsi="Times New Roman" w:cs="Times New Roman"/>
          <w:b/>
          <w:sz w:val="24"/>
          <w:szCs w:val="24"/>
        </w:rPr>
        <w:t xml:space="preserve">. </w:t>
      </w:r>
      <w:r w:rsidR="00CB3BB3">
        <w:rPr>
          <w:rFonts w:ascii="Times New Roman" w:eastAsia="Times New Roman" w:hAnsi="Times New Roman" w:cs="Times New Roman"/>
          <w:b/>
          <w:sz w:val="24"/>
          <w:szCs w:val="24"/>
        </w:rPr>
        <w:t>Citation</w:t>
      </w:r>
      <w:r w:rsidR="00BB7F8E">
        <w:rPr>
          <w:rFonts w:ascii="Times New Roman" w:eastAsia="Times New Roman" w:hAnsi="Times New Roman" w:cs="Times New Roman"/>
          <w:b/>
          <w:sz w:val="24"/>
          <w:szCs w:val="24"/>
        </w:rPr>
        <w:t>s</w:t>
      </w:r>
      <w:r w:rsidR="00E767A5">
        <w:rPr>
          <w:rFonts w:ascii="Times New Roman" w:eastAsia="Times New Roman" w:hAnsi="Times New Roman" w:cs="Times New Roman"/>
          <w:b/>
          <w:sz w:val="24"/>
          <w:szCs w:val="24"/>
        </w:rPr>
        <w:t xml:space="preserve"> and a</w:t>
      </w:r>
      <w:r w:rsidR="00CB3BB3">
        <w:rPr>
          <w:rFonts w:ascii="Times New Roman" w:eastAsia="Times New Roman" w:hAnsi="Times New Roman" w:cs="Times New Roman"/>
          <w:b/>
          <w:sz w:val="24"/>
          <w:szCs w:val="24"/>
        </w:rPr>
        <w:t>l</w:t>
      </w:r>
      <w:r w:rsidR="00BB7F8E">
        <w:rPr>
          <w:rFonts w:ascii="Times New Roman" w:eastAsia="Times New Roman" w:hAnsi="Times New Roman" w:cs="Times New Roman"/>
          <w:b/>
          <w:sz w:val="24"/>
          <w:szCs w:val="24"/>
        </w:rPr>
        <w:t>tmetrics indicate that open access studies receive more</w:t>
      </w:r>
      <w:r w:rsidR="00BB33AC">
        <w:rPr>
          <w:rFonts w:ascii="Times New Roman" w:eastAsia="Times New Roman" w:hAnsi="Times New Roman" w:cs="Times New Roman"/>
          <w:b/>
          <w:sz w:val="24"/>
          <w:szCs w:val="24"/>
        </w:rPr>
        <w:t xml:space="preserve"> citation</w:t>
      </w:r>
      <w:r w:rsidR="00BB7F8E">
        <w:rPr>
          <w:rFonts w:ascii="Times New Roman" w:eastAsia="Times New Roman" w:hAnsi="Times New Roman" w:cs="Times New Roman"/>
          <w:b/>
          <w:sz w:val="24"/>
          <w:szCs w:val="24"/>
        </w:rPr>
        <w:t>s</w:t>
      </w:r>
      <w:r w:rsidR="00CB3BB3">
        <w:rPr>
          <w:rFonts w:ascii="Times New Roman" w:eastAsia="Times New Roman" w:hAnsi="Times New Roman" w:cs="Times New Roman"/>
          <w:b/>
          <w:sz w:val="24"/>
          <w:szCs w:val="24"/>
        </w:rPr>
        <w:t xml:space="preserve"> and are communicated more widely in news </w:t>
      </w:r>
      <w:r w:rsidR="00BB33AC">
        <w:rPr>
          <w:rFonts w:ascii="Times New Roman" w:eastAsia="Times New Roman" w:hAnsi="Times New Roman" w:cs="Times New Roman"/>
          <w:b/>
          <w:sz w:val="24"/>
          <w:szCs w:val="24"/>
        </w:rPr>
        <w:t xml:space="preserve">media and policy </w:t>
      </w:r>
      <w:r w:rsidR="00CB3BB3">
        <w:rPr>
          <w:rFonts w:ascii="Times New Roman" w:eastAsia="Times New Roman" w:hAnsi="Times New Roman" w:cs="Times New Roman"/>
          <w:b/>
          <w:sz w:val="24"/>
          <w:szCs w:val="24"/>
        </w:rPr>
        <w:t xml:space="preserve">documents, </w:t>
      </w:r>
      <w:r w:rsidR="00BB33AC">
        <w:rPr>
          <w:rFonts w:ascii="Times New Roman" w:eastAsia="Times New Roman" w:hAnsi="Times New Roman" w:cs="Times New Roman"/>
          <w:b/>
          <w:sz w:val="24"/>
          <w:szCs w:val="24"/>
        </w:rPr>
        <w:t>suggest</w:t>
      </w:r>
      <w:r w:rsidR="00BB7F8E">
        <w:rPr>
          <w:rFonts w:ascii="Times New Roman" w:eastAsia="Times New Roman" w:hAnsi="Times New Roman" w:cs="Times New Roman"/>
          <w:b/>
          <w:sz w:val="24"/>
          <w:szCs w:val="24"/>
        </w:rPr>
        <w:t>ing</w:t>
      </w:r>
      <w:r w:rsidR="00BB33AC">
        <w:rPr>
          <w:rFonts w:ascii="Times New Roman" w:eastAsia="Times New Roman" w:hAnsi="Times New Roman" w:cs="Times New Roman"/>
          <w:b/>
          <w:sz w:val="24"/>
          <w:szCs w:val="24"/>
        </w:rPr>
        <w:t xml:space="preserve"> that </w:t>
      </w:r>
      <w:r w:rsidR="00203BAF">
        <w:rPr>
          <w:rFonts w:ascii="Times New Roman" w:eastAsia="Times New Roman" w:hAnsi="Times New Roman" w:cs="Times New Roman"/>
          <w:b/>
          <w:sz w:val="24"/>
          <w:szCs w:val="24"/>
        </w:rPr>
        <w:t xml:space="preserve">OS </w:t>
      </w:r>
      <w:r w:rsidR="00061039">
        <w:rPr>
          <w:rFonts w:ascii="Times New Roman" w:eastAsia="Times New Roman" w:hAnsi="Times New Roman" w:cs="Times New Roman"/>
          <w:b/>
          <w:sz w:val="24"/>
          <w:szCs w:val="24"/>
        </w:rPr>
        <w:t>has the potential to</w:t>
      </w:r>
      <w:r w:rsidR="00FD31D2">
        <w:rPr>
          <w:rFonts w:ascii="Times New Roman" w:eastAsia="Times New Roman" w:hAnsi="Times New Roman" w:cs="Times New Roman"/>
          <w:b/>
          <w:sz w:val="24"/>
          <w:szCs w:val="24"/>
        </w:rPr>
        <w:t xml:space="preserve"> improve research communication among scientists</w:t>
      </w:r>
      <w:r w:rsidR="00BB33AC">
        <w:rPr>
          <w:rFonts w:ascii="Times New Roman" w:eastAsia="Times New Roman" w:hAnsi="Times New Roman" w:cs="Times New Roman"/>
          <w:b/>
          <w:sz w:val="24"/>
          <w:szCs w:val="24"/>
        </w:rPr>
        <w:t xml:space="preserve"> and</w:t>
      </w:r>
      <w:r w:rsidR="00FD31D2">
        <w:rPr>
          <w:rFonts w:ascii="Times New Roman" w:eastAsia="Times New Roman" w:hAnsi="Times New Roman" w:cs="Times New Roman"/>
          <w:b/>
          <w:sz w:val="24"/>
          <w:szCs w:val="24"/>
        </w:rPr>
        <w:t xml:space="preserve"> public institutions</w:t>
      </w:r>
      <w:r w:rsidR="00CB3BB3">
        <w:rPr>
          <w:rFonts w:ascii="Times New Roman" w:eastAsia="Times New Roman" w:hAnsi="Times New Roman" w:cs="Times New Roman"/>
          <w:b/>
          <w:sz w:val="24"/>
          <w:szCs w:val="24"/>
        </w:rPr>
        <w:t>. Opening data and code will</w:t>
      </w:r>
      <w:r w:rsidR="00FD31D2">
        <w:rPr>
          <w:rFonts w:ascii="Times New Roman" w:eastAsia="Times New Roman" w:hAnsi="Times New Roman" w:cs="Times New Roman"/>
          <w:b/>
          <w:sz w:val="24"/>
          <w:szCs w:val="24"/>
        </w:rPr>
        <w:t xml:space="preserve"> increase collaboration </w:t>
      </w:r>
      <w:r w:rsidR="00CB3BB3">
        <w:rPr>
          <w:rFonts w:ascii="Times New Roman" w:eastAsia="Times New Roman" w:hAnsi="Times New Roman" w:cs="Times New Roman"/>
          <w:b/>
          <w:sz w:val="24"/>
          <w:szCs w:val="24"/>
        </w:rPr>
        <w:t xml:space="preserve">opportunities </w:t>
      </w:r>
      <w:r w:rsidR="00FD31D2">
        <w:rPr>
          <w:rFonts w:ascii="Times New Roman" w:eastAsia="Times New Roman" w:hAnsi="Times New Roman" w:cs="Times New Roman"/>
          <w:b/>
          <w:sz w:val="24"/>
          <w:szCs w:val="24"/>
        </w:rPr>
        <w:t xml:space="preserve">and </w:t>
      </w:r>
      <w:r w:rsidR="005C4092">
        <w:rPr>
          <w:rFonts w:ascii="Times New Roman" w:eastAsia="Times New Roman" w:hAnsi="Times New Roman" w:cs="Times New Roman"/>
          <w:b/>
          <w:sz w:val="24"/>
          <w:szCs w:val="24"/>
        </w:rPr>
        <w:t>enable</w:t>
      </w:r>
      <w:r w:rsidR="00FD31D2">
        <w:rPr>
          <w:rFonts w:ascii="Times New Roman" w:eastAsia="Times New Roman" w:hAnsi="Times New Roman" w:cs="Times New Roman"/>
          <w:b/>
          <w:sz w:val="24"/>
          <w:szCs w:val="24"/>
        </w:rPr>
        <w:t xml:space="preserve"> climate change triage. By enhancing both the academic and societal impact of climate change research, OS </w:t>
      </w:r>
      <w:r w:rsidR="00CB3BB3">
        <w:rPr>
          <w:rFonts w:ascii="Times New Roman" w:eastAsia="Times New Roman" w:hAnsi="Times New Roman" w:cs="Times New Roman"/>
          <w:b/>
          <w:sz w:val="24"/>
          <w:szCs w:val="24"/>
        </w:rPr>
        <w:t>can</w:t>
      </w:r>
      <w:r w:rsidR="00061039">
        <w:rPr>
          <w:rFonts w:ascii="Times New Roman" w:eastAsia="Times New Roman" w:hAnsi="Times New Roman" w:cs="Times New Roman"/>
          <w:b/>
          <w:sz w:val="24"/>
          <w:szCs w:val="24"/>
        </w:rPr>
        <w:t xml:space="preserve"> facilitate mitigation and adaptation efforts for the most vulnerable regions of the world.</w:t>
      </w:r>
    </w:p>
    <w:p w14:paraId="3571DEBF" w14:textId="7EFC1CB6" w:rsidR="00995D87" w:rsidRDefault="00995D87" w:rsidP="00F9178A">
      <w:pPr>
        <w:pStyle w:val="Normal1"/>
        <w:spacing w:line="480" w:lineRule="auto"/>
        <w:rPr>
          <w:rFonts w:ascii="Times New Roman" w:eastAsia="Times New Roman" w:hAnsi="Times New Roman" w:cs="Times New Roman"/>
          <w:b/>
          <w:sz w:val="24"/>
          <w:szCs w:val="24"/>
        </w:rPr>
      </w:pPr>
    </w:p>
    <w:p w14:paraId="6C7B225F" w14:textId="77777777" w:rsidR="00995D87" w:rsidRDefault="00F9178A" w:rsidP="00F9178A">
      <w:pPr>
        <w:pStyle w:val="Normal1"/>
        <w:spacing w:line="480" w:lineRule="auto"/>
        <w:rPr>
          <w:rFonts w:ascii="Times New Roman" w:eastAsia="Times New Roman" w:hAnsi="Times New Roman" w:cs="Times New Roman"/>
          <w:sz w:val="24"/>
          <w:szCs w:val="24"/>
        </w:rPr>
      </w:pPr>
      <w:r>
        <w:br w:type="page"/>
      </w:r>
    </w:p>
    <w:p w14:paraId="4AE2804F" w14:textId="77777777" w:rsidR="00995D87" w:rsidRDefault="00F9178A" w:rsidP="00F9178A">
      <w:pPr>
        <w:pStyle w:val="Normal1"/>
        <w:spacing w:line="480" w:lineRule="auto"/>
        <w:rPr>
          <w:rFonts w:ascii="Times New Roman" w:eastAsia="Times New Roman" w:hAnsi="Times New Roman" w:cs="Times New Roman"/>
          <w:i/>
          <w:sz w:val="24"/>
          <w:szCs w:val="24"/>
          <w:highlight w:val="cyan"/>
        </w:rPr>
      </w:pPr>
      <w:r>
        <w:rPr>
          <w:rFonts w:ascii="Times New Roman" w:eastAsia="Times New Roman" w:hAnsi="Times New Roman" w:cs="Times New Roman"/>
          <w:b/>
          <w:sz w:val="24"/>
          <w:szCs w:val="24"/>
        </w:rPr>
        <w:lastRenderedPageBreak/>
        <w:t>Main text</w:t>
      </w:r>
    </w:p>
    <w:p w14:paraId="469BAD90" w14:textId="57A164B7" w:rsidR="00DC6D94" w:rsidRDefault="003C2088" w:rsidP="00DC6D94">
      <w:pPr>
        <w:pStyle w:val="Normal1"/>
        <w:spacing w:line="480" w:lineRule="auto"/>
        <w:ind w:firstLine="720"/>
        <w:rPr>
          <w:rFonts w:ascii="Times New Roman" w:eastAsia="Times New Roman" w:hAnsi="Times New Roman" w:cs="Times New Roman"/>
          <w:i/>
          <w:sz w:val="24"/>
          <w:szCs w:val="24"/>
          <w:highlight w:val="cyan"/>
        </w:rPr>
      </w:pPr>
      <w:r>
        <w:rPr>
          <w:rFonts w:ascii="Times New Roman" w:eastAsia="Times New Roman" w:hAnsi="Times New Roman" w:cs="Times New Roman"/>
          <w:sz w:val="24"/>
          <w:szCs w:val="24"/>
        </w:rPr>
        <w:t>Climate</w:t>
      </w:r>
      <w:r w:rsidR="00E42097">
        <w:rPr>
          <w:rFonts w:ascii="Times New Roman" w:eastAsia="Times New Roman" w:hAnsi="Times New Roman" w:cs="Times New Roman"/>
          <w:sz w:val="24"/>
          <w:szCs w:val="24"/>
        </w:rPr>
        <w:t xml:space="preserve"> change </w:t>
      </w:r>
      <w:r>
        <w:rPr>
          <w:rFonts w:ascii="Times New Roman" w:eastAsia="Times New Roman" w:hAnsi="Times New Roman" w:cs="Times New Roman"/>
          <w:sz w:val="24"/>
          <w:szCs w:val="24"/>
        </w:rPr>
        <w:t xml:space="preserve">research aims to </w:t>
      </w:r>
      <w:r w:rsidR="00A9102A">
        <w:rPr>
          <w:rFonts w:ascii="Times New Roman" w:eastAsia="Times New Roman" w:hAnsi="Times New Roman" w:cs="Times New Roman"/>
          <w:sz w:val="24"/>
          <w:szCs w:val="24"/>
        </w:rPr>
        <w:t xml:space="preserve">understand </w:t>
      </w:r>
      <w:r>
        <w:rPr>
          <w:rFonts w:ascii="Times New Roman" w:eastAsia="Times New Roman" w:hAnsi="Times New Roman" w:cs="Times New Roman"/>
          <w:sz w:val="24"/>
          <w:szCs w:val="24"/>
        </w:rPr>
        <w:t xml:space="preserve">global environmental change </w:t>
      </w:r>
      <w:r w:rsidR="00AC1A0A">
        <w:rPr>
          <w:rFonts w:ascii="Times New Roman" w:eastAsia="Times New Roman" w:hAnsi="Times New Roman" w:cs="Times New Roman"/>
          <w:sz w:val="24"/>
          <w:szCs w:val="24"/>
        </w:rPr>
        <w:t xml:space="preserve">and how it </w:t>
      </w:r>
      <w:r w:rsidR="00A9102A">
        <w:rPr>
          <w:rFonts w:ascii="Times New Roman" w:eastAsia="Times New Roman" w:hAnsi="Times New Roman" w:cs="Times New Roman"/>
          <w:sz w:val="24"/>
          <w:szCs w:val="24"/>
        </w:rPr>
        <w:t>will impact</w:t>
      </w:r>
      <w:r>
        <w:rPr>
          <w:rFonts w:ascii="Times New Roman" w:eastAsia="Times New Roman" w:hAnsi="Times New Roman" w:cs="Times New Roman"/>
          <w:sz w:val="24"/>
          <w:szCs w:val="24"/>
        </w:rPr>
        <w:t xml:space="preserve"> nature and society</w:t>
      </w:r>
      <w:r w:rsidR="00506EBF">
        <w:rPr>
          <w:rFonts w:ascii="Times New Roman" w:eastAsia="Times New Roman" w:hAnsi="Times New Roman" w:cs="Times New Roman"/>
          <w:sz w:val="24"/>
          <w:szCs w:val="24"/>
        </w:rPr>
        <w:t xml:space="preserve">. </w:t>
      </w:r>
      <w:r w:rsidR="009A5232">
        <w:rPr>
          <w:rFonts w:ascii="Times New Roman" w:eastAsia="Times New Roman" w:hAnsi="Times New Roman" w:cs="Times New Roman"/>
          <w:sz w:val="24"/>
          <w:szCs w:val="24"/>
        </w:rPr>
        <w:t>The broad scope of climate change impacts means that s</w:t>
      </w:r>
      <w:r w:rsidR="00DC6D94">
        <w:rPr>
          <w:rFonts w:ascii="Times New Roman" w:eastAsia="Times New Roman" w:hAnsi="Times New Roman" w:cs="Times New Roman"/>
          <w:sz w:val="24"/>
          <w:szCs w:val="24"/>
        </w:rPr>
        <w:t>uccessful adaptation and mitigation</w:t>
      </w:r>
      <w:r w:rsidR="009A5232">
        <w:rPr>
          <w:rFonts w:ascii="Times New Roman" w:eastAsia="Times New Roman" w:hAnsi="Times New Roman" w:cs="Times New Roman"/>
          <w:sz w:val="24"/>
          <w:szCs w:val="24"/>
        </w:rPr>
        <w:t xml:space="preserve"> efforts</w:t>
      </w:r>
      <w:r w:rsidR="00DC6D94">
        <w:rPr>
          <w:rFonts w:ascii="Times New Roman" w:eastAsia="Times New Roman" w:hAnsi="Times New Roman" w:cs="Times New Roman"/>
          <w:sz w:val="24"/>
          <w:szCs w:val="24"/>
        </w:rPr>
        <w:t xml:space="preserve"> </w:t>
      </w:r>
      <w:r w:rsidR="009A5232">
        <w:rPr>
          <w:rFonts w:ascii="Times New Roman" w:eastAsia="Times New Roman" w:hAnsi="Times New Roman" w:cs="Times New Roman"/>
          <w:sz w:val="24"/>
          <w:szCs w:val="24"/>
        </w:rPr>
        <w:t xml:space="preserve">will </w:t>
      </w:r>
      <w:r w:rsidR="00DC6D94">
        <w:rPr>
          <w:rFonts w:ascii="Times New Roman" w:eastAsia="Times New Roman" w:hAnsi="Times New Roman" w:cs="Times New Roman"/>
          <w:sz w:val="24"/>
          <w:szCs w:val="24"/>
        </w:rPr>
        <w:t xml:space="preserve">require </w:t>
      </w:r>
      <w:r w:rsidR="0024317E">
        <w:rPr>
          <w:rFonts w:ascii="Times New Roman" w:eastAsia="Times New Roman" w:hAnsi="Times New Roman" w:cs="Times New Roman"/>
          <w:sz w:val="24"/>
          <w:szCs w:val="24"/>
        </w:rPr>
        <w:t>an unprece</w:t>
      </w:r>
      <w:r w:rsidR="00184B4B">
        <w:rPr>
          <w:rFonts w:ascii="Times New Roman" w:eastAsia="Times New Roman" w:hAnsi="Times New Roman" w:cs="Times New Roman"/>
          <w:sz w:val="24"/>
          <w:szCs w:val="24"/>
        </w:rPr>
        <w:t>dented collaboration effort that</w:t>
      </w:r>
      <w:r w:rsidR="00E32C41">
        <w:rPr>
          <w:rFonts w:ascii="Times New Roman" w:eastAsia="Times New Roman" w:hAnsi="Times New Roman" w:cs="Times New Roman"/>
          <w:sz w:val="24"/>
          <w:szCs w:val="24"/>
        </w:rPr>
        <w:t xml:space="preserve"> </w:t>
      </w:r>
      <w:r w:rsidR="00184B4B">
        <w:rPr>
          <w:rFonts w:ascii="Times New Roman" w:eastAsia="Times New Roman" w:hAnsi="Times New Roman" w:cs="Times New Roman"/>
          <w:sz w:val="24"/>
          <w:szCs w:val="24"/>
        </w:rPr>
        <w:t>unites</w:t>
      </w:r>
      <w:r w:rsidR="00E32C41">
        <w:rPr>
          <w:rFonts w:ascii="Times New Roman" w:eastAsia="Times New Roman" w:hAnsi="Times New Roman" w:cs="Times New Roman"/>
          <w:sz w:val="24"/>
          <w:szCs w:val="24"/>
        </w:rPr>
        <w:t xml:space="preserve"> diverse disciplines</w:t>
      </w:r>
      <w:r w:rsidR="00E83515">
        <w:rPr>
          <w:rFonts w:ascii="Times New Roman" w:eastAsia="Times New Roman" w:hAnsi="Times New Roman" w:cs="Times New Roman"/>
          <w:sz w:val="24"/>
          <w:szCs w:val="24"/>
        </w:rPr>
        <w:t xml:space="preserve"> and </w:t>
      </w:r>
      <w:r w:rsidR="00573939">
        <w:rPr>
          <w:rFonts w:ascii="Times New Roman" w:eastAsia="Times New Roman" w:hAnsi="Times New Roman" w:cs="Times New Roman"/>
          <w:sz w:val="24"/>
          <w:szCs w:val="24"/>
        </w:rPr>
        <w:t>is able</w:t>
      </w:r>
      <w:r w:rsidR="00E83515">
        <w:rPr>
          <w:rFonts w:ascii="Times New Roman" w:eastAsia="Times New Roman" w:hAnsi="Times New Roman" w:cs="Times New Roman"/>
          <w:sz w:val="24"/>
          <w:szCs w:val="24"/>
        </w:rPr>
        <w:t xml:space="preserve"> to</w:t>
      </w:r>
      <w:r w:rsidR="008F0E0D">
        <w:rPr>
          <w:rFonts w:ascii="Times New Roman" w:eastAsia="Times New Roman" w:hAnsi="Times New Roman" w:cs="Times New Roman"/>
          <w:sz w:val="24"/>
          <w:szCs w:val="24"/>
        </w:rPr>
        <w:t xml:space="preserve"> </w:t>
      </w:r>
      <w:r w:rsidR="00B80273" w:rsidRPr="006F7F2A">
        <w:rPr>
          <w:rFonts w:ascii="Times New Roman" w:eastAsia="Times New Roman" w:hAnsi="Times New Roman" w:cs="Times New Roman"/>
          <w:sz w:val="24"/>
          <w:szCs w:val="24"/>
        </w:rPr>
        <w:t>respond</w:t>
      </w:r>
      <w:r w:rsidR="00464A31">
        <w:rPr>
          <w:rFonts w:ascii="Times New Roman" w:eastAsia="Times New Roman" w:hAnsi="Times New Roman" w:cs="Times New Roman"/>
          <w:sz w:val="24"/>
          <w:szCs w:val="24"/>
        </w:rPr>
        <w:t xml:space="preserve"> to </w:t>
      </w:r>
      <w:r w:rsidR="00067FAB">
        <w:rPr>
          <w:rFonts w:ascii="Times New Roman" w:eastAsia="Times New Roman" w:hAnsi="Times New Roman" w:cs="Times New Roman"/>
          <w:sz w:val="24"/>
          <w:szCs w:val="24"/>
        </w:rPr>
        <w:t xml:space="preserve">rapidly </w:t>
      </w:r>
      <w:r w:rsidR="00464A31">
        <w:rPr>
          <w:rFonts w:ascii="Times New Roman" w:eastAsia="Times New Roman" w:hAnsi="Times New Roman" w:cs="Times New Roman"/>
          <w:sz w:val="24"/>
          <w:szCs w:val="24"/>
        </w:rPr>
        <w:t>evolving climate issues</w:t>
      </w:r>
      <w:r w:rsidR="005A6862">
        <w:rPr>
          <w:rFonts w:ascii="Times New Roman" w:eastAsia="Times New Roman" w:hAnsi="Times New Roman" w:cs="Times New Roman"/>
          <w:sz w:val="24"/>
          <w:szCs w:val="24"/>
        </w:rPr>
        <w:t xml:space="preserve"> (IPCC, 2014)</w:t>
      </w:r>
      <w:r w:rsidR="00DC6D94">
        <w:rPr>
          <w:rFonts w:ascii="Times New Roman" w:eastAsia="Times New Roman" w:hAnsi="Times New Roman" w:cs="Times New Roman"/>
          <w:sz w:val="24"/>
          <w:szCs w:val="24"/>
        </w:rPr>
        <w:t>. However,</w:t>
      </w:r>
      <w:r w:rsidR="004B3508">
        <w:rPr>
          <w:rFonts w:ascii="Times New Roman" w:eastAsia="Times New Roman" w:hAnsi="Times New Roman" w:cs="Times New Roman"/>
          <w:sz w:val="24"/>
          <w:szCs w:val="24"/>
        </w:rPr>
        <w:t xml:space="preserve"> to achieve this,</w:t>
      </w:r>
      <w:r w:rsidR="00DC6D94">
        <w:rPr>
          <w:rFonts w:ascii="Times New Roman" w:eastAsia="Times New Roman" w:hAnsi="Times New Roman" w:cs="Times New Roman"/>
          <w:sz w:val="24"/>
          <w:szCs w:val="24"/>
        </w:rPr>
        <w:t xml:space="preserve"> climate change research practices need updating: key research findings remain behind journal paywalls, while scientific progress can be impeded by low levels of reproducibility and transparency </w:t>
      </w:r>
      <w:r w:rsidR="00DC6D94" w:rsidRPr="00F521D8">
        <w:rPr>
          <w:rFonts w:ascii="Times New Roman" w:eastAsia="Times New Roman" w:hAnsi="Times New Roman" w:cs="Times New Roman"/>
          <w:noProof/>
          <w:sz w:val="24"/>
          <w:szCs w:val="24"/>
        </w:rPr>
        <w:t xml:space="preserve">(Ellison, 2010; Morueta-Holme </w:t>
      </w:r>
      <w:r w:rsidR="00DC6D94" w:rsidRPr="00F521D8">
        <w:rPr>
          <w:rFonts w:ascii="Times New Roman" w:eastAsia="Times New Roman" w:hAnsi="Times New Roman" w:cs="Times New Roman"/>
          <w:i/>
          <w:noProof/>
          <w:sz w:val="24"/>
          <w:szCs w:val="24"/>
        </w:rPr>
        <w:t>et al.</w:t>
      </w:r>
      <w:r w:rsidR="00DC6D94" w:rsidRPr="00F521D8">
        <w:rPr>
          <w:rFonts w:ascii="Times New Roman" w:eastAsia="Times New Roman" w:hAnsi="Times New Roman" w:cs="Times New Roman"/>
          <w:noProof/>
          <w:sz w:val="24"/>
          <w:szCs w:val="24"/>
        </w:rPr>
        <w:t>, 2018)</w:t>
      </w:r>
      <w:r w:rsidR="00DC6D94">
        <w:rPr>
          <w:rFonts w:ascii="Times New Roman" w:eastAsia="Times New Roman" w:hAnsi="Times New Roman" w:cs="Times New Roman"/>
          <w:sz w:val="24"/>
          <w:szCs w:val="24"/>
        </w:rPr>
        <w:t xml:space="preserve">, individual data ownership </w:t>
      </w:r>
      <w:r w:rsidR="00DC6D94" w:rsidRPr="00F521D8">
        <w:rPr>
          <w:rFonts w:ascii="Times New Roman" w:eastAsia="Times New Roman" w:hAnsi="Times New Roman" w:cs="Times New Roman"/>
          <w:noProof/>
          <w:sz w:val="24"/>
          <w:szCs w:val="24"/>
        </w:rPr>
        <w:t xml:space="preserve">(Hampton </w:t>
      </w:r>
      <w:r w:rsidR="00DC6D94" w:rsidRPr="00F521D8">
        <w:rPr>
          <w:rFonts w:ascii="Times New Roman" w:eastAsia="Times New Roman" w:hAnsi="Times New Roman" w:cs="Times New Roman"/>
          <w:i/>
          <w:noProof/>
          <w:sz w:val="24"/>
          <w:szCs w:val="24"/>
        </w:rPr>
        <w:t>et al.</w:t>
      </w:r>
      <w:r w:rsidR="00DC6D94" w:rsidRPr="00F521D8">
        <w:rPr>
          <w:rFonts w:ascii="Times New Roman" w:eastAsia="Times New Roman" w:hAnsi="Times New Roman" w:cs="Times New Roman"/>
          <w:noProof/>
          <w:sz w:val="24"/>
          <w:szCs w:val="24"/>
        </w:rPr>
        <w:t>, 2015)</w:t>
      </w:r>
      <w:r w:rsidR="00DC6D94">
        <w:rPr>
          <w:rFonts w:ascii="Times New Roman" w:eastAsia="Times New Roman" w:hAnsi="Times New Roman" w:cs="Times New Roman"/>
          <w:sz w:val="24"/>
          <w:szCs w:val="24"/>
        </w:rPr>
        <w:t xml:space="preserve">, and inefficient research workflows </w:t>
      </w:r>
      <w:r w:rsidR="00DC6D94" w:rsidRPr="00F521D8">
        <w:rPr>
          <w:rFonts w:ascii="Times New Roman" w:eastAsia="Times New Roman" w:hAnsi="Times New Roman" w:cs="Times New Roman"/>
          <w:noProof/>
          <w:sz w:val="24"/>
          <w:szCs w:val="24"/>
        </w:rPr>
        <w:t xml:space="preserve">(Lowndes </w:t>
      </w:r>
      <w:r w:rsidR="00DC6D94" w:rsidRPr="00F521D8">
        <w:rPr>
          <w:rFonts w:ascii="Times New Roman" w:eastAsia="Times New Roman" w:hAnsi="Times New Roman" w:cs="Times New Roman"/>
          <w:i/>
          <w:noProof/>
          <w:sz w:val="24"/>
          <w:szCs w:val="24"/>
        </w:rPr>
        <w:t>et al.</w:t>
      </w:r>
      <w:r w:rsidR="00DC6D94" w:rsidRPr="00F521D8">
        <w:rPr>
          <w:rFonts w:ascii="Times New Roman" w:eastAsia="Times New Roman" w:hAnsi="Times New Roman" w:cs="Times New Roman"/>
          <w:noProof/>
          <w:sz w:val="24"/>
          <w:szCs w:val="24"/>
        </w:rPr>
        <w:t>, 2017)</w:t>
      </w:r>
      <w:r w:rsidR="00DC6D94">
        <w:rPr>
          <w:rFonts w:ascii="Times New Roman" w:eastAsia="Times New Roman" w:hAnsi="Times New Roman" w:cs="Times New Roman"/>
          <w:sz w:val="24"/>
          <w:szCs w:val="24"/>
        </w:rPr>
        <w:t xml:space="preserve">. Furthermore, the level of public interest and policy on climate change issues </w:t>
      </w:r>
      <w:r w:rsidR="00F04F73">
        <w:rPr>
          <w:rFonts w:ascii="Times New Roman" w:eastAsia="Times New Roman" w:hAnsi="Times New Roman" w:cs="Times New Roman"/>
          <w:sz w:val="24"/>
          <w:szCs w:val="24"/>
        </w:rPr>
        <w:t xml:space="preserve">rely on </w:t>
      </w:r>
      <w:r w:rsidR="00DC6D94">
        <w:rPr>
          <w:rFonts w:ascii="Times New Roman" w:eastAsia="Times New Roman" w:hAnsi="Times New Roman" w:cs="Times New Roman"/>
          <w:sz w:val="24"/>
          <w:szCs w:val="24"/>
        </w:rPr>
        <w:t xml:space="preserve">fast communication of academic research to public institutions, yet the societal impact of climate change studies likely differs according to their public availability and exposure. Here, we argue that </w:t>
      </w:r>
      <w:r w:rsidR="00543DF7">
        <w:rPr>
          <w:rFonts w:ascii="Times New Roman" w:eastAsia="Times New Roman" w:hAnsi="Times New Roman" w:cs="Times New Roman"/>
          <w:sz w:val="24"/>
          <w:szCs w:val="24"/>
        </w:rPr>
        <w:t xml:space="preserve">by </w:t>
      </w:r>
      <w:r w:rsidR="00DC6D94">
        <w:rPr>
          <w:rFonts w:ascii="Times New Roman" w:eastAsia="Times New Roman" w:hAnsi="Times New Roman" w:cs="Times New Roman"/>
          <w:sz w:val="24"/>
          <w:szCs w:val="24"/>
        </w:rPr>
        <w:t xml:space="preserve">adopting </w:t>
      </w:r>
      <w:r w:rsidR="0055223B">
        <w:rPr>
          <w:rFonts w:ascii="Times New Roman" w:eastAsia="Times New Roman" w:hAnsi="Times New Roman" w:cs="Times New Roman"/>
          <w:sz w:val="24"/>
          <w:szCs w:val="24"/>
        </w:rPr>
        <w:t>o</w:t>
      </w:r>
      <w:r w:rsidR="004207DD">
        <w:rPr>
          <w:rFonts w:ascii="Times New Roman" w:eastAsia="Times New Roman" w:hAnsi="Times New Roman" w:cs="Times New Roman"/>
          <w:sz w:val="24"/>
          <w:szCs w:val="24"/>
        </w:rPr>
        <w:t xml:space="preserve">pen </w:t>
      </w:r>
      <w:r w:rsidR="0055223B">
        <w:rPr>
          <w:rFonts w:ascii="Times New Roman" w:eastAsia="Times New Roman" w:hAnsi="Times New Roman" w:cs="Times New Roman"/>
          <w:sz w:val="24"/>
          <w:szCs w:val="24"/>
        </w:rPr>
        <w:t>s</w:t>
      </w:r>
      <w:r w:rsidR="00AC36F8">
        <w:rPr>
          <w:rFonts w:ascii="Times New Roman" w:eastAsia="Times New Roman" w:hAnsi="Times New Roman" w:cs="Times New Roman"/>
          <w:sz w:val="24"/>
          <w:szCs w:val="24"/>
        </w:rPr>
        <w:t>cience (</w:t>
      </w:r>
      <w:r w:rsidR="00DC6D94">
        <w:rPr>
          <w:rFonts w:ascii="Times New Roman" w:eastAsia="Times New Roman" w:hAnsi="Times New Roman" w:cs="Times New Roman"/>
          <w:sz w:val="24"/>
          <w:szCs w:val="24"/>
        </w:rPr>
        <w:t>OS</w:t>
      </w:r>
      <w:r w:rsidR="00AC36F8">
        <w:rPr>
          <w:rFonts w:ascii="Times New Roman" w:eastAsia="Times New Roman" w:hAnsi="Times New Roman" w:cs="Times New Roman"/>
          <w:sz w:val="24"/>
          <w:szCs w:val="24"/>
        </w:rPr>
        <w:t>)</w:t>
      </w:r>
      <w:r w:rsidR="00543DF7">
        <w:rPr>
          <w:rFonts w:ascii="Times New Roman" w:eastAsia="Times New Roman" w:hAnsi="Times New Roman" w:cs="Times New Roman"/>
          <w:sz w:val="24"/>
          <w:szCs w:val="24"/>
        </w:rPr>
        <w:t xml:space="preserve"> principles</w:t>
      </w:r>
      <w:r w:rsidR="00F80878">
        <w:rPr>
          <w:rFonts w:ascii="Times New Roman" w:eastAsia="Times New Roman" w:hAnsi="Times New Roman" w:cs="Times New Roman"/>
          <w:sz w:val="24"/>
          <w:szCs w:val="24"/>
        </w:rPr>
        <w:t xml:space="preserve">, </w:t>
      </w:r>
      <w:r w:rsidR="00DC6D94">
        <w:rPr>
          <w:rFonts w:ascii="Times New Roman" w:eastAsia="Times New Roman" w:hAnsi="Times New Roman" w:cs="Times New Roman"/>
          <w:sz w:val="24"/>
          <w:szCs w:val="24"/>
        </w:rPr>
        <w:t xml:space="preserve">scientists can advance climate change research and accelerate efforts to mitigate </w:t>
      </w:r>
      <w:r w:rsidR="003115E7">
        <w:rPr>
          <w:rFonts w:ascii="Times New Roman" w:eastAsia="Times New Roman" w:hAnsi="Times New Roman" w:cs="Times New Roman"/>
          <w:sz w:val="24"/>
          <w:szCs w:val="24"/>
        </w:rPr>
        <w:t>impacts</w:t>
      </w:r>
      <w:r w:rsidR="00035315">
        <w:rPr>
          <w:rFonts w:ascii="Times New Roman" w:eastAsia="Times New Roman" w:hAnsi="Times New Roman" w:cs="Times New Roman"/>
          <w:sz w:val="24"/>
          <w:szCs w:val="24"/>
        </w:rPr>
        <w:t>; especially for hig</w:t>
      </w:r>
      <w:r w:rsidR="0054640E">
        <w:rPr>
          <w:rFonts w:ascii="Times New Roman" w:eastAsia="Times New Roman" w:hAnsi="Times New Roman" w:cs="Times New Roman"/>
          <w:sz w:val="24"/>
          <w:szCs w:val="24"/>
        </w:rPr>
        <w:t>h</w:t>
      </w:r>
      <w:r w:rsidR="00035315">
        <w:rPr>
          <w:rFonts w:ascii="Times New Roman" w:eastAsia="Times New Roman" w:hAnsi="Times New Roman" w:cs="Times New Roman"/>
          <w:sz w:val="24"/>
          <w:szCs w:val="24"/>
        </w:rPr>
        <w:t>ly vulnerable developing regions of the world where research capacity is limited</w:t>
      </w:r>
      <w:r w:rsidR="003115E7">
        <w:rPr>
          <w:rFonts w:ascii="Times New Roman" w:eastAsia="Times New Roman" w:hAnsi="Times New Roman" w:cs="Times New Roman"/>
          <w:sz w:val="24"/>
          <w:szCs w:val="24"/>
        </w:rPr>
        <w:t xml:space="preserve">. </w:t>
      </w:r>
      <w:r w:rsidR="00052873">
        <w:rPr>
          <w:rFonts w:ascii="Times New Roman" w:eastAsia="Times New Roman" w:hAnsi="Times New Roman" w:cs="Times New Roman"/>
          <w:sz w:val="24"/>
          <w:szCs w:val="24"/>
        </w:rPr>
        <w:t>U</w:t>
      </w:r>
      <w:r w:rsidR="003115E7">
        <w:rPr>
          <w:rFonts w:ascii="Times New Roman" w:eastAsia="Times New Roman" w:hAnsi="Times New Roman" w:cs="Times New Roman"/>
          <w:sz w:val="24"/>
          <w:szCs w:val="24"/>
        </w:rPr>
        <w:t>s</w:t>
      </w:r>
      <w:r w:rsidR="00052873">
        <w:rPr>
          <w:rFonts w:ascii="Times New Roman" w:eastAsia="Times New Roman" w:hAnsi="Times New Roman" w:cs="Times New Roman"/>
          <w:sz w:val="24"/>
          <w:szCs w:val="24"/>
        </w:rPr>
        <w:t>ing</w:t>
      </w:r>
      <w:r w:rsidR="00DC6D94">
        <w:rPr>
          <w:rFonts w:ascii="Times New Roman" w:eastAsia="Times New Roman" w:hAnsi="Times New Roman" w:cs="Times New Roman"/>
          <w:sz w:val="24"/>
          <w:szCs w:val="24"/>
        </w:rPr>
        <w:t xml:space="preserve"> citation and social media metrics</w:t>
      </w:r>
      <w:r w:rsidR="00052873">
        <w:rPr>
          <w:rFonts w:ascii="Times New Roman" w:eastAsia="Times New Roman" w:hAnsi="Times New Roman" w:cs="Times New Roman"/>
          <w:sz w:val="24"/>
          <w:szCs w:val="24"/>
        </w:rPr>
        <w:t>, we</w:t>
      </w:r>
      <w:r w:rsidR="00DC6D94">
        <w:rPr>
          <w:rFonts w:ascii="Times New Roman" w:eastAsia="Times New Roman" w:hAnsi="Times New Roman" w:cs="Times New Roman"/>
          <w:sz w:val="24"/>
          <w:szCs w:val="24"/>
        </w:rPr>
        <w:t xml:space="preserve"> underscore the benefits </w:t>
      </w:r>
      <w:r w:rsidR="003115E7">
        <w:rPr>
          <w:rFonts w:ascii="Times New Roman" w:eastAsia="Times New Roman" w:hAnsi="Times New Roman" w:cs="Times New Roman"/>
          <w:sz w:val="24"/>
          <w:szCs w:val="24"/>
        </w:rPr>
        <w:t xml:space="preserve">of </w:t>
      </w:r>
      <w:r w:rsidR="002D21F8">
        <w:rPr>
          <w:rFonts w:ascii="Times New Roman" w:eastAsia="Times New Roman" w:hAnsi="Times New Roman" w:cs="Times New Roman"/>
          <w:sz w:val="24"/>
          <w:szCs w:val="24"/>
        </w:rPr>
        <w:t xml:space="preserve">OS </w:t>
      </w:r>
      <w:r w:rsidR="00DC6D94">
        <w:rPr>
          <w:rFonts w:ascii="Times New Roman" w:eastAsia="Times New Roman" w:hAnsi="Times New Roman" w:cs="Times New Roman"/>
          <w:sz w:val="24"/>
          <w:szCs w:val="24"/>
        </w:rPr>
        <w:t>in raising the academic and societal impact of climate change research.</w:t>
      </w:r>
    </w:p>
    <w:p w14:paraId="5D5E3F48" w14:textId="77777777" w:rsidR="00DC6D94" w:rsidRDefault="00DC6D94" w:rsidP="00DC6D94">
      <w:pPr>
        <w:pStyle w:val="Normal1"/>
        <w:spacing w:line="480" w:lineRule="auto"/>
        <w:rPr>
          <w:rFonts w:ascii="Times New Roman" w:eastAsia="Times New Roman" w:hAnsi="Times New Roman" w:cs="Times New Roman"/>
          <w:i/>
          <w:sz w:val="24"/>
          <w:szCs w:val="24"/>
          <w:highlight w:val="cyan"/>
        </w:rPr>
      </w:pPr>
    </w:p>
    <w:p w14:paraId="244D5040" w14:textId="737EE66E" w:rsidR="00995D87" w:rsidRDefault="006D2C1F" w:rsidP="00725B95">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OS</w:t>
      </w:r>
      <w:r w:rsidR="00533C02">
        <w:rPr>
          <w:rFonts w:ascii="Times New Roman" w:eastAsia="Times New Roman" w:hAnsi="Times New Roman" w:cs="Times New Roman"/>
          <w:sz w:val="24"/>
          <w:szCs w:val="24"/>
        </w:rPr>
        <w:t xml:space="preserve"> enable</w:t>
      </w:r>
      <w:r w:rsidR="0024440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CA384F">
        <w:rPr>
          <w:rFonts w:ascii="Times New Roman" w:eastAsia="Times New Roman" w:hAnsi="Times New Roman" w:cs="Times New Roman"/>
          <w:sz w:val="24"/>
          <w:szCs w:val="24"/>
        </w:rPr>
        <w:t>rapid</w:t>
      </w:r>
      <w:r w:rsidR="00533C02">
        <w:rPr>
          <w:rFonts w:ascii="Times New Roman" w:eastAsia="Times New Roman" w:hAnsi="Times New Roman" w:cs="Times New Roman"/>
          <w:sz w:val="24"/>
          <w:szCs w:val="24"/>
        </w:rPr>
        <w:t xml:space="preserve"> and robust</w:t>
      </w:r>
      <w:r w:rsidR="00D75AFF">
        <w:rPr>
          <w:rFonts w:ascii="Times New Roman" w:eastAsia="Times New Roman" w:hAnsi="Times New Roman" w:cs="Times New Roman"/>
          <w:sz w:val="24"/>
          <w:szCs w:val="24"/>
        </w:rPr>
        <w:t xml:space="preserve"> </w:t>
      </w:r>
      <w:r w:rsidR="005D659D">
        <w:rPr>
          <w:rFonts w:ascii="Times New Roman" w:eastAsia="Times New Roman" w:hAnsi="Times New Roman" w:cs="Times New Roman"/>
          <w:sz w:val="24"/>
          <w:szCs w:val="24"/>
        </w:rPr>
        <w:t>collaborative</w:t>
      </w:r>
      <w:r w:rsidR="00533C02">
        <w:rPr>
          <w:rFonts w:ascii="Times New Roman" w:eastAsia="Times New Roman" w:hAnsi="Times New Roman" w:cs="Times New Roman"/>
          <w:sz w:val="24"/>
          <w:szCs w:val="24"/>
        </w:rPr>
        <w:t xml:space="preserve"> research, which </w:t>
      </w:r>
      <w:r w:rsidR="005D659D">
        <w:rPr>
          <w:rFonts w:ascii="Times New Roman" w:eastAsia="Times New Roman" w:hAnsi="Times New Roman" w:cs="Times New Roman"/>
          <w:sz w:val="24"/>
          <w:szCs w:val="24"/>
        </w:rPr>
        <w:t xml:space="preserve">can be critical for fast-moving interdisciplinary fields such as </w:t>
      </w:r>
      <w:r w:rsidR="00B3658A">
        <w:rPr>
          <w:rFonts w:ascii="Times New Roman" w:eastAsia="Times New Roman" w:hAnsi="Times New Roman" w:cs="Times New Roman"/>
          <w:sz w:val="24"/>
          <w:szCs w:val="24"/>
        </w:rPr>
        <w:t>climate change</w:t>
      </w:r>
      <w:r w:rsidR="00F9178A">
        <w:rPr>
          <w:rFonts w:ascii="Times New Roman" w:eastAsia="Times New Roman" w:hAnsi="Times New Roman" w:cs="Times New Roman"/>
          <w:sz w:val="24"/>
          <w:szCs w:val="24"/>
        </w:rPr>
        <w:t>. OS principles aim to improve reproducibility and transparency throughout the research process by openly sharing data, code, and papers</w:t>
      </w:r>
      <w:r w:rsidR="00274F04">
        <w:rPr>
          <w:rFonts w:ascii="Times New Roman" w:eastAsia="Times New Roman" w:hAnsi="Times New Roman" w:cs="Times New Roman"/>
          <w:sz w:val="24"/>
          <w:szCs w:val="24"/>
        </w:rPr>
        <w:t xml:space="preserve"> </w:t>
      </w:r>
      <w:r w:rsidR="00274F04" w:rsidRPr="00274F04">
        <w:rPr>
          <w:rFonts w:ascii="Times New Roman" w:eastAsia="Times New Roman" w:hAnsi="Times New Roman" w:cs="Times New Roman"/>
          <w:noProof/>
          <w:sz w:val="24"/>
          <w:szCs w:val="24"/>
        </w:rPr>
        <w:t xml:space="preserve">(Hampton </w:t>
      </w:r>
      <w:r w:rsidR="00274F04" w:rsidRPr="00274F04">
        <w:rPr>
          <w:rFonts w:ascii="Times New Roman" w:eastAsia="Times New Roman" w:hAnsi="Times New Roman" w:cs="Times New Roman"/>
          <w:i/>
          <w:noProof/>
          <w:sz w:val="24"/>
          <w:szCs w:val="24"/>
        </w:rPr>
        <w:t>et al.</w:t>
      </w:r>
      <w:r w:rsidR="00274F04" w:rsidRPr="00274F04">
        <w:rPr>
          <w:rFonts w:ascii="Times New Roman" w:eastAsia="Times New Roman" w:hAnsi="Times New Roman" w:cs="Times New Roman"/>
          <w:noProof/>
          <w:sz w:val="24"/>
          <w:szCs w:val="24"/>
        </w:rPr>
        <w:t xml:space="preserve">, 2015; McKiernan </w:t>
      </w:r>
      <w:r w:rsidR="00274F04" w:rsidRPr="00274F04">
        <w:rPr>
          <w:rFonts w:ascii="Times New Roman" w:eastAsia="Times New Roman" w:hAnsi="Times New Roman" w:cs="Times New Roman"/>
          <w:i/>
          <w:noProof/>
          <w:sz w:val="24"/>
          <w:szCs w:val="24"/>
        </w:rPr>
        <w:t>et al.</w:t>
      </w:r>
      <w:r w:rsidR="00274F04" w:rsidRPr="00274F04">
        <w:rPr>
          <w:rFonts w:ascii="Times New Roman" w:eastAsia="Times New Roman" w:hAnsi="Times New Roman" w:cs="Times New Roman"/>
          <w:noProof/>
          <w:sz w:val="24"/>
          <w:szCs w:val="24"/>
        </w:rPr>
        <w:t>, 2016)</w:t>
      </w:r>
      <w:r w:rsidR="00F9178A">
        <w:rPr>
          <w:rFonts w:ascii="Times New Roman" w:eastAsia="Times New Roman" w:hAnsi="Times New Roman" w:cs="Times New Roman"/>
          <w:sz w:val="24"/>
          <w:szCs w:val="24"/>
        </w:rPr>
        <w:t xml:space="preserve">. OS </w:t>
      </w:r>
      <w:r w:rsidR="00DD08DA">
        <w:rPr>
          <w:rFonts w:ascii="Times New Roman" w:eastAsia="Times New Roman" w:hAnsi="Times New Roman" w:cs="Times New Roman"/>
          <w:sz w:val="24"/>
          <w:szCs w:val="24"/>
        </w:rPr>
        <w:t xml:space="preserve">practices </w:t>
      </w:r>
      <w:r w:rsidR="00F9178A">
        <w:rPr>
          <w:rFonts w:ascii="Times New Roman" w:eastAsia="Times New Roman" w:hAnsi="Times New Roman" w:cs="Times New Roman"/>
          <w:sz w:val="24"/>
          <w:szCs w:val="24"/>
        </w:rPr>
        <w:t>can have wide-ranging benefits</w:t>
      </w:r>
      <w:r w:rsidR="0024440B">
        <w:rPr>
          <w:rFonts w:ascii="Times New Roman" w:eastAsia="Times New Roman" w:hAnsi="Times New Roman" w:cs="Times New Roman"/>
          <w:sz w:val="24"/>
          <w:szCs w:val="24"/>
        </w:rPr>
        <w:t xml:space="preserve"> specific to climate change research</w:t>
      </w:r>
      <w:r w:rsidR="00F9178A">
        <w:rPr>
          <w:rFonts w:ascii="Times New Roman" w:eastAsia="Times New Roman" w:hAnsi="Times New Roman" w:cs="Times New Roman"/>
          <w:sz w:val="24"/>
          <w:szCs w:val="24"/>
        </w:rPr>
        <w:t xml:space="preserve">, </w:t>
      </w:r>
      <w:r w:rsidR="00C967B8">
        <w:rPr>
          <w:rFonts w:ascii="Times New Roman" w:eastAsia="Times New Roman" w:hAnsi="Times New Roman" w:cs="Times New Roman"/>
          <w:sz w:val="24"/>
          <w:szCs w:val="24"/>
        </w:rPr>
        <w:t xml:space="preserve">including </w:t>
      </w:r>
      <w:r w:rsidR="00F9178A">
        <w:rPr>
          <w:rFonts w:ascii="Times New Roman" w:eastAsia="Times New Roman" w:hAnsi="Times New Roman" w:cs="Times New Roman"/>
          <w:sz w:val="24"/>
          <w:szCs w:val="24"/>
        </w:rPr>
        <w:t xml:space="preserve">improved collaboration, reproducibility, and scientific </w:t>
      </w:r>
      <w:r w:rsidR="00F9178A">
        <w:rPr>
          <w:rFonts w:ascii="Times New Roman" w:eastAsia="Times New Roman" w:hAnsi="Times New Roman" w:cs="Times New Roman"/>
          <w:sz w:val="24"/>
          <w:szCs w:val="24"/>
        </w:rPr>
        <w:lastRenderedPageBreak/>
        <w:t>progression through sharing of data and code</w:t>
      </w:r>
      <w:r w:rsidR="00274F04">
        <w:rPr>
          <w:rFonts w:ascii="Times New Roman" w:eastAsia="Times New Roman" w:hAnsi="Times New Roman" w:cs="Times New Roman"/>
          <w:sz w:val="24"/>
          <w:szCs w:val="24"/>
        </w:rPr>
        <w:t xml:space="preserve"> </w:t>
      </w:r>
      <w:r w:rsidR="00274F04" w:rsidRPr="00274F04">
        <w:rPr>
          <w:rFonts w:ascii="Times New Roman" w:eastAsia="Times New Roman" w:hAnsi="Times New Roman" w:cs="Times New Roman"/>
          <w:noProof/>
          <w:sz w:val="24"/>
          <w:szCs w:val="24"/>
        </w:rPr>
        <w:t xml:space="preserve">(Ellison, 2010; Ram, 2013; Lowndes </w:t>
      </w:r>
      <w:r w:rsidR="00274F04" w:rsidRPr="00274F04">
        <w:rPr>
          <w:rFonts w:ascii="Times New Roman" w:eastAsia="Times New Roman" w:hAnsi="Times New Roman" w:cs="Times New Roman"/>
          <w:i/>
          <w:noProof/>
          <w:sz w:val="24"/>
          <w:szCs w:val="24"/>
        </w:rPr>
        <w:t>et al.</w:t>
      </w:r>
      <w:r w:rsidR="00274F04" w:rsidRPr="00274F04">
        <w:rPr>
          <w:rFonts w:ascii="Times New Roman" w:eastAsia="Times New Roman" w:hAnsi="Times New Roman" w:cs="Times New Roman"/>
          <w:noProof/>
          <w:sz w:val="24"/>
          <w:szCs w:val="24"/>
        </w:rPr>
        <w:t>, 2017)</w:t>
      </w:r>
      <w:r w:rsidR="00F9178A">
        <w:rPr>
          <w:rFonts w:ascii="Times New Roman" w:eastAsia="Times New Roman" w:hAnsi="Times New Roman" w:cs="Times New Roman"/>
          <w:sz w:val="24"/>
          <w:szCs w:val="24"/>
        </w:rPr>
        <w:t xml:space="preserve">, </w:t>
      </w:r>
      <w:r w:rsidR="00C967B8">
        <w:rPr>
          <w:rFonts w:ascii="Times New Roman" w:eastAsia="Times New Roman" w:hAnsi="Times New Roman" w:cs="Times New Roman"/>
          <w:sz w:val="24"/>
          <w:szCs w:val="24"/>
        </w:rPr>
        <w:t xml:space="preserve">greater </w:t>
      </w:r>
      <w:r w:rsidR="00F9178A">
        <w:rPr>
          <w:rFonts w:ascii="Times New Roman" w:eastAsia="Times New Roman" w:hAnsi="Times New Roman" w:cs="Times New Roman"/>
          <w:sz w:val="24"/>
          <w:szCs w:val="24"/>
        </w:rPr>
        <w:t>public engagement</w:t>
      </w:r>
      <w:r w:rsidR="00274F04">
        <w:rPr>
          <w:rFonts w:ascii="Times New Roman" w:eastAsia="Times New Roman" w:hAnsi="Times New Roman" w:cs="Times New Roman"/>
          <w:sz w:val="24"/>
          <w:szCs w:val="24"/>
        </w:rPr>
        <w:t xml:space="preserve"> </w:t>
      </w:r>
      <w:r w:rsidR="00274F04" w:rsidRPr="00274F04">
        <w:rPr>
          <w:rFonts w:ascii="Times New Roman" w:eastAsia="Times New Roman" w:hAnsi="Times New Roman" w:cs="Times New Roman"/>
          <w:noProof/>
          <w:sz w:val="24"/>
          <w:szCs w:val="24"/>
        </w:rPr>
        <w:t xml:space="preserve">(Wang </w:t>
      </w:r>
      <w:r w:rsidR="00274F04" w:rsidRPr="00274F04">
        <w:rPr>
          <w:rFonts w:ascii="Times New Roman" w:eastAsia="Times New Roman" w:hAnsi="Times New Roman" w:cs="Times New Roman"/>
          <w:i/>
          <w:noProof/>
          <w:sz w:val="24"/>
          <w:szCs w:val="24"/>
        </w:rPr>
        <w:t>et al.</w:t>
      </w:r>
      <w:r w:rsidR="00274F04" w:rsidRPr="00274F04">
        <w:rPr>
          <w:rFonts w:ascii="Times New Roman" w:eastAsia="Times New Roman" w:hAnsi="Times New Roman" w:cs="Times New Roman"/>
          <w:noProof/>
          <w:sz w:val="24"/>
          <w:szCs w:val="24"/>
        </w:rPr>
        <w:t>, 2015)</w:t>
      </w:r>
      <w:r w:rsidR="00501475">
        <w:rPr>
          <w:rFonts w:ascii="Times New Roman" w:eastAsia="Times New Roman" w:hAnsi="Times New Roman" w:cs="Times New Roman"/>
          <w:noProof/>
          <w:sz w:val="24"/>
          <w:szCs w:val="24"/>
        </w:rPr>
        <w:t xml:space="preserve">, and </w:t>
      </w:r>
      <w:r w:rsidR="00501475">
        <w:rPr>
          <w:rFonts w:ascii="Times New Roman" w:eastAsia="Times New Roman" w:hAnsi="Times New Roman" w:cs="Times New Roman"/>
          <w:sz w:val="24"/>
          <w:szCs w:val="24"/>
        </w:rPr>
        <w:t xml:space="preserve">increased citation rates of open access (OA) publications (‘the OA citation advantage’) </w:t>
      </w:r>
      <w:r w:rsidR="00501475" w:rsidRPr="00274F04">
        <w:rPr>
          <w:rFonts w:ascii="Times New Roman" w:eastAsia="Times New Roman" w:hAnsi="Times New Roman" w:cs="Times New Roman"/>
          <w:noProof/>
          <w:sz w:val="24"/>
          <w:szCs w:val="24"/>
        </w:rPr>
        <w:t>(Lawrence, 2001; Eysenbach, 2006)</w:t>
      </w:r>
      <w:r w:rsidR="00F9178A">
        <w:rPr>
          <w:rFonts w:ascii="Times New Roman" w:eastAsia="Times New Roman" w:hAnsi="Times New Roman" w:cs="Times New Roman"/>
          <w:sz w:val="24"/>
          <w:szCs w:val="24"/>
        </w:rPr>
        <w:t xml:space="preserve">. OS </w:t>
      </w:r>
      <w:r w:rsidR="00DD08DA">
        <w:rPr>
          <w:rFonts w:ascii="Times New Roman" w:eastAsia="Times New Roman" w:hAnsi="Times New Roman" w:cs="Times New Roman"/>
          <w:sz w:val="24"/>
          <w:szCs w:val="24"/>
        </w:rPr>
        <w:t xml:space="preserve">has </w:t>
      </w:r>
      <w:r w:rsidR="00F9178A">
        <w:rPr>
          <w:rFonts w:ascii="Times New Roman" w:eastAsia="Times New Roman" w:hAnsi="Times New Roman" w:cs="Times New Roman"/>
          <w:sz w:val="24"/>
          <w:szCs w:val="24"/>
        </w:rPr>
        <w:t>transform</w:t>
      </w:r>
      <w:r w:rsidR="00DD08DA">
        <w:rPr>
          <w:rFonts w:ascii="Times New Roman" w:eastAsia="Times New Roman" w:hAnsi="Times New Roman" w:cs="Times New Roman"/>
          <w:sz w:val="24"/>
          <w:szCs w:val="24"/>
        </w:rPr>
        <w:t>ed</w:t>
      </w:r>
      <w:r w:rsidR="00F9178A">
        <w:rPr>
          <w:rFonts w:ascii="Times New Roman" w:eastAsia="Times New Roman" w:hAnsi="Times New Roman" w:cs="Times New Roman"/>
          <w:sz w:val="24"/>
          <w:szCs w:val="24"/>
        </w:rPr>
        <w:t xml:space="preserve"> research</w:t>
      </w:r>
      <w:r w:rsidR="00DD08DA">
        <w:rPr>
          <w:rFonts w:ascii="Times New Roman" w:eastAsia="Times New Roman" w:hAnsi="Times New Roman" w:cs="Times New Roman"/>
          <w:sz w:val="24"/>
          <w:szCs w:val="24"/>
        </w:rPr>
        <w:t xml:space="preserve"> practices of</w:t>
      </w:r>
      <w:r w:rsidR="00F9178A">
        <w:rPr>
          <w:rFonts w:ascii="Times New Roman" w:eastAsia="Times New Roman" w:hAnsi="Times New Roman" w:cs="Times New Roman"/>
          <w:sz w:val="24"/>
          <w:szCs w:val="24"/>
        </w:rPr>
        <w:t xml:space="preserve"> </w:t>
      </w:r>
      <w:commentRangeStart w:id="2"/>
      <w:r w:rsidR="00F9178A">
        <w:rPr>
          <w:rFonts w:ascii="Times New Roman" w:eastAsia="Times New Roman" w:hAnsi="Times New Roman" w:cs="Times New Roman"/>
          <w:sz w:val="24"/>
          <w:szCs w:val="24"/>
        </w:rPr>
        <w:t>entire discipline</w:t>
      </w:r>
      <w:r w:rsidR="00DD08DA">
        <w:rPr>
          <w:rFonts w:ascii="Times New Roman" w:eastAsia="Times New Roman" w:hAnsi="Times New Roman" w:cs="Times New Roman"/>
          <w:sz w:val="24"/>
          <w:szCs w:val="24"/>
        </w:rPr>
        <w:t>s</w:t>
      </w:r>
      <w:r w:rsidR="00D1416F">
        <w:rPr>
          <w:rFonts w:ascii="Times New Roman" w:eastAsia="Times New Roman" w:hAnsi="Times New Roman" w:cs="Times New Roman"/>
          <w:sz w:val="24"/>
          <w:szCs w:val="24"/>
        </w:rPr>
        <w:t xml:space="preserve"> </w:t>
      </w:r>
      <w:r w:rsidR="00D1416F" w:rsidRPr="00D1416F">
        <w:rPr>
          <w:rFonts w:ascii="Times New Roman" w:eastAsia="Times New Roman" w:hAnsi="Times New Roman" w:cs="Times New Roman"/>
          <w:noProof/>
          <w:sz w:val="24"/>
          <w:szCs w:val="24"/>
        </w:rPr>
        <w:t>(</w:t>
      </w:r>
      <w:r w:rsidR="00D1416F">
        <w:rPr>
          <w:rFonts w:ascii="Times New Roman" w:eastAsia="Times New Roman" w:hAnsi="Times New Roman" w:cs="Times New Roman"/>
          <w:noProof/>
          <w:sz w:val="24"/>
          <w:szCs w:val="24"/>
        </w:rPr>
        <w:t xml:space="preserve">e.g. preprints in mathematics, open genome data in genetics; </w:t>
      </w:r>
      <w:r w:rsidR="00D1416F" w:rsidRPr="00D1416F">
        <w:rPr>
          <w:rFonts w:ascii="Times New Roman" w:eastAsia="Times New Roman" w:hAnsi="Times New Roman" w:cs="Times New Roman"/>
          <w:noProof/>
          <w:sz w:val="24"/>
          <w:szCs w:val="24"/>
        </w:rPr>
        <w:t>Nielsen, 2011)</w:t>
      </w:r>
      <w:r w:rsidR="00F9178A">
        <w:rPr>
          <w:rFonts w:ascii="Times New Roman" w:eastAsia="Times New Roman" w:hAnsi="Times New Roman" w:cs="Times New Roman"/>
          <w:sz w:val="24"/>
          <w:szCs w:val="24"/>
        </w:rPr>
        <w:t xml:space="preserve">, </w:t>
      </w:r>
      <w:r w:rsidR="00C967B8">
        <w:rPr>
          <w:rFonts w:ascii="Times New Roman" w:eastAsia="Times New Roman" w:hAnsi="Times New Roman" w:cs="Times New Roman"/>
          <w:sz w:val="24"/>
          <w:szCs w:val="24"/>
        </w:rPr>
        <w:t>but the transition to</w:t>
      </w:r>
      <w:r w:rsidR="00F9178A">
        <w:rPr>
          <w:rFonts w:ascii="Times New Roman" w:eastAsia="Times New Roman" w:hAnsi="Times New Roman" w:cs="Times New Roman"/>
          <w:sz w:val="24"/>
          <w:szCs w:val="24"/>
        </w:rPr>
        <w:t xml:space="preserve"> OS </w:t>
      </w:r>
      <w:r w:rsidR="00334474">
        <w:rPr>
          <w:rFonts w:ascii="Times New Roman" w:eastAsia="Times New Roman" w:hAnsi="Times New Roman" w:cs="Times New Roman"/>
          <w:sz w:val="24"/>
          <w:szCs w:val="24"/>
        </w:rPr>
        <w:t>for</w:t>
      </w:r>
      <w:r w:rsidR="00F9178A">
        <w:rPr>
          <w:rFonts w:ascii="Times New Roman" w:eastAsia="Times New Roman" w:hAnsi="Times New Roman" w:cs="Times New Roman"/>
          <w:sz w:val="24"/>
          <w:szCs w:val="24"/>
        </w:rPr>
        <w:t xml:space="preserve"> climate change research is </w:t>
      </w:r>
      <w:r w:rsidR="00C967B8">
        <w:rPr>
          <w:rFonts w:ascii="Times New Roman" w:eastAsia="Times New Roman" w:hAnsi="Times New Roman" w:cs="Times New Roman"/>
          <w:sz w:val="24"/>
          <w:szCs w:val="24"/>
        </w:rPr>
        <w:t>incomplete</w:t>
      </w:r>
      <w:r w:rsidR="00F9178A">
        <w:rPr>
          <w:rFonts w:ascii="Times New Roman" w:eastAsia="Times New Roman" w:hAnsi="Times New Roman" w:cs="Times New Roman"/>
          <w:sz w:val="24"/>
          <w:szCs w:val="24"/>
        </w:rPr>
        <w:t>.</w:t>
      </w:r>
      <w:commentRangeEnd w:id="2"/>
      <w:r w:rsidR="002B230F">
        <w:rPr>
          <w:rStyle w:val="CommentReference"/>
        </w:rPr>
        <w:commentReference w:id="2"/>
      </w:r>
    </w:p>
    <w:p w14:paraId="450C78B2" w14:textId="739E616C" w:rsidR="00F9178A" w:rsidRDefault="00F9178A" w:rsidP="00F9178A">
      <w:pPr>
        <w:pStyle w:val="Normal1"/>
        <w:spacing w:line="480" w:lineRule="auto"/>
        <w:rPr>
          <w:rFonts w:ascii="Times New Roman" w:eastAsia="Times New Roman" w:hAnsi="Times New Roman" w:cs="Times New Roman"/>
          <w:sz w:val="24"/>
          <w:szCs w:val="24"/>
        </w:rPr>
      </w:pPr>
    </w:p>
    <w:p w14:paraId="777BBA25" w14:textId="69B5389E" w:rsidR="00F9178A" w:rsidRDefault="00614345"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OA benefits to c</w:t>
      </w:r>
      <w:r w:rsidR="00052765">
        <w:rPr>
          <w:rFonts w:ascii="Times New Roman" w:eastAsia="Times New Roman" w:hAnsi="Times New Roman" w:cs="Times New Roman"/>
          <w:i/>
          <w:sz w:val="24"/>
          <w:szCs w:val="24"/>
        </w:rPr>
        <w:t>itation</w:t>
      </w:r>
      <w:r>
        <w:rPr>
          <w:rFonts w:ascii="Times New Roman" w:eastAsia="Times New Roman" w:hAnsi="Times New Roman" w:cs="Times New Roman"/>
          <w:i/>
          <w:sz w:val="24"/>
          <w:szCs w:val="24"/>
        </w:rPr>
        <w:t>s and research communication</w:t>
      </w:r>
      <w:r w:rsidR="00F9178A">
        <w:rPr>
          <w:rFonts w:ascii="Times New Roman" w:eastAsia="Times New Roman" w:hAnsi="Times New Roman" w:cs="Times New Roman"/>
          <w:i/>
          <w:sz w:val="24"/>
          <w:szCs w:val="24"/>
        </w:rPr>
        <w:t xml:space="preserve"> </w:t>
      </w:r>
    </w:p>
    <w:p w14:paraId="31BA7FAB" w14:textId="5A6BAF11" w:rsidR="00995D87" w:rsidRDefault="00F0660F">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r w:rsidR="004F31CD">
        <w:rPr>
          <w:rFonts w:ascii="Times New Roman" w:eastAsia="Times New Roman" w:hAnsi="Times New Roman" w:cs="Times New Roman"/>
          <w:sz w:val="24"/>
          <w:szCs w:val="24"/>
        </w:rPr>
        <w:t xml:space="preserve"> publications</w:t>
      </w:r>
      <w:r>
        <w:rPr>
          <w:rFonts w:ascii="Times New Roman" w:eastAsia="Times New Roman" w:hAnsi="Times New Roman" w:cs="Times New Roman"/>
          <w:sz w:val="24"/>
          <w:szCs w:val="24"/>
        </w:rPr>
        <w:t xml:space="preserve"> </w:t>
      </w:r>
      <w:r w:rsidR="005124B0">
        <w:rPr>
          <w:rFonts w:ascii="Times New Roman" w:eastAsia="Times New Roman" w:hAnsi="Times New Roman" w:cs="Times New Roman"/>
          <w:sz w:val="24"/>
          <w:szCs w:val="24"/>
        </w:rPr>
        <w:t xml:space="preserve">containing </w:t>
      </w:r>
      <w:r w:rsidR="00412F5F">
        <w:rPr>
          <w:rFonts w:ascii="Times New Roman" w:eastAsia="Times New Roman" w:hAnsi="Times New Roman" w:cs="Times New Roman"/>
          <w:sz w:val="24"/>
          <w:szCs w:val="24"/>
        </w:rPr>
        <w:t>‘</w:t>
      </w:r>
      <w:r w:rsidR="005124B0">
        <w:rPr>
          <w:rFonts w:ascii="Times New Roman" w:eastAsia="Times New Roman" w:hAnsi="Times New Roman" w:cs="Times New Roman"/>
          <w:sz w:val="24"/>
          <w:szCs w:val="24"/>
        </w:rPr>
        <w:t>climat* change</w:t>
      </w:r>
      <w:r w:rsidR="00412F5F">
        <w:rPr>
          <w:rFonts w:ascii="Times New Roman" w:eastAsia="Times New Roman" w:hAnsi="Times New Roman" w:cs="Times New Roman"/>
          <w:sz w:val="24"/>
          <w:szCs w:val="24"/>
        </w:rPr>
        <w:t>’</w:t>
      </w:r>
      <w:r w:rsidR="005124B0">
        <w:rPr>
          <w:rFonts w:ascii="Times New Roman" w:eastAsia="Times New Roman" w:hAnsi="Times New Roman" w:cs="Times New Roman"/>
          <w:sz w:val="24"/>
          <w:szCs w:val="24"/>
        </w:rPr>
        <w:t xml:space="preserve"> in their title, abstract or keywords and </w:t>
      </w:r>
      <w:r>
        <w:rPr>
          <w:rFonts w:ascii="Times New Roman" w:eastAsia="Times New Roman" w:hAnsi="Times New Roman" w:cs="Times New Roman"/>
          <w:sz w:val="24"/>
          <w:szCs w:val="24"/>
        </w:rPr>
        <w:t>published between 2007-2016</w:t>
      </w:r>
      <w:r w:rsidR="00C74BB1">
        <w:rPr>
          <w:rFonts w:ascii="Times New Roman" w:eastAsia="Times New Roman" w:hAnsi="Times New Roman" w:cs="Times New Roman"/>
          <w:sz w:val="24"/>
          <w:szCs w:val="24"/>
        </w:rPr>
        <w:t xml:space="preserve"> (</w:t>
      </w:r>
      <w:r w:rsidR="00305A5C" w:rsidRPr="007D74AB">
        <w:rPr>
          <w:rFonts w:ascii="Times New Roman" w:eastAsia="Times New Roman" w:hAnsi="Times New Roman" w:cs="Times New Roman"/>
          <w:sz w:val="24"/>
          <w:szCs w:val="24"/>
        </w:rPr>
        <w:t>www.scopus.com</w:t>
      </w:r>
      <w:r w:rsidR="00C74BB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5C4092">
        <w:rPr>
          <w:rFonts w:ascii="Times New Roman" w:eastAsia="Times New Roman" w:hAnsi="Times New Roman" w:cs="Times New Roman"/>
          <w:sz w:val="24"/>
          <w:szCs w:val="24"/>
        </w:rPr>
        <w:t xml:space="preserve">the proportion of </w:t>
      </w:r>
      <w:r w:rsidR="00F9178A">
        <w:rPr>
          <w:rFonts w:ascii="Times New Roman" w:eastAsia="Times New Roman" w:hAnsi="Times New Roman" w:cs="Times New Roman"/>
          <w:sz w:val="24"/>
          <w:szCs w:val="24"/>
        </w:rPr>
        <w:t xml:space="preserve">OA </w:t>
      </w:r>
      <w:r w:rsidR="004F31CD">
        <w:rPr>
          <w:rFonts w:ascii="Times New Roman" w:eastAsia="Times New Roman" w:hAnsi="Times New Roman" w:cs="Times New Roman"/>
          <w:sz w:val="24"/>
          <w:szCs w:val="24"/>
        </w:rPr>
        <w:t>studies</w:t>
      </w:r>
      <w:r w:rsidR="00F9178A">
        <w:rPr>
          <w:rFonts w:ascii="Times New Roman" w:eastAsia="Times New Roman" w:hAnsi="Times New Roman" w:cs="Times New Roman"/>
          <w:sz w:val="24"/>
          <w:szCs w:val="24"/>
        </w:rPr>
        <w:t xml:space="preserve"> increased substantially, accounting for only </w:t>
      </w:r>
      <w:commentRangeStart w:id="3"/>
      <w:r w:rsidR="00F9178A">
        <w:rPr>
          <w:rFonts w:ascii="Times New Roman" w:eastAsia="Times New Roman" w:hAnsi="Times New Roman" w:cs="Times New Roman"/>
          <w:sz w:val="24"/>
          <w:szCs w:val="24"/>
        </w:rPr>
        <w:t xml:space="preserve">4% in 2007 </w:t>
      </w:r>
      <w:r w:rsidR="00F9178A" w:rsidRPr="00321041">
        <w:rPr>
          <w:rFonts w:ascii="Times New Roman" w:eastAsia="Times New Roman" w:hAnsi="Times New Roman" w:cs="Times New Roman"/>
          <w:sz w:val="24"/>
          <w:szCs w:val="24"/>
        </w:rPr>
        <w:t xml:space="preserve">and increasing to 26% in 2016 </w:t>
      </w:r>
      <w:commentRangeEnd w:id="3"/>
      <w:r w:rsidR="002B230F">
        <w:rPr>
          <w:rStyle w:val="CommentReference"/>
        </w:rPr>
        <w:commentReference w:id="3"/>
      </w:r>
      <w:r w:rsidR="00F9178A" w:rsidRPr="00321041">
        <w:rPr>
          <w:rFonts w:ascii="Times New Roman" w:eastAsia="Times New Roman" w:hAnsi="Times New Roman" w:cs="Times New Roman"/>
          <w:sz w:val="24"/>
          <w:szCs w:val="24"/>
        </w:rPr>
        <w:t>(Fig</w:t>
      </w:r>
      <w:r w:rsidR="00BA2626" w:rsidRPr="00321041">
        <w:rPr>
          <w:rFonts w:ascii="Times New Roman" w:eastAsia="Times New Roman" w:hAnsi="Times New Roman" w:cs="Times New Roman"/>
          <w:sz w:val="24"/>
          <w:szCs w:val="24"/>
        </w:rPr>
        <w:t>.</w:t>
      </w:r>
      <w:r w:rsidR="00F9178A" w:rsidRPr="00321041">
        <w:rPr>
          <w:rFonts w:ascii="Times New Roman" w:eastAsia="Times New Roman" w:hAnsi="Times New Roman" w:cs="Times New Roman"/>
          <w:sz w:val="24"/>
          <w:szCs w:val="24"/>
        </w:rPr>
        <w:t xml:space="preserve"> 1). However, this varie</w:t>
      </w:r>
      <w:r w:rsidR="00412F5F" w:rsidRPr="00321041">
        <w:rPr>
          <w:rFonts w:ascii="Times New Roman" w:eastAsia="Times New Roman" w:hAnsi="Times New Roman" w:cs="Times New Roman"/>
          <w:sz w:val="24"/>
          <w:szCs w:val="24"/>
        </w:rPr>
        <w:t>d</w:t>
      </w:r>
      <w:r w:rsidR="00F9178A" w:rsidRPr="00321041">
        <w:rPr>
          <w:rFonts w:ascii="Times New Roman" w:eastAsia="Times New Roman" w:hAnsi="Times New Roman" w:cs="Times New Roman"/>
          <w:sz w:val="24"/>
          <w:szCs w:val="24"/>
        </w:rPr>
        <w:t xml:space="preserve"> by journal </w:t>
      </w:r>
      <w:r w:rsidR="00281913" w:rsidRPr="00321041">
        <w:rPr>
          <w:rFonts w:ascii="Times New Roman" w:eastAsia="Times New Roman" w:hAnsi="Times New Roman" w:cs="Times New Roman"/>
          <w:sz w:val="24"/>
          <w:szCs w:val="24"/>
        </w:rPr>
        <w:t>rank</w:t>
      </w:r>
      <w:r w:rsidR="00627FBE" w:rsidRPr="00321041">
        <w:rPr>
          <w:rFonts w:ascii="Times New Roman" w:eastAsia="Times New Roman" w:hAnsi="Times New Roman" w:cs="Times New Roman"/>
          <w:sz w:val="24"/>
          <w:szCs w:val="24"/>
        </w:rPr>
        <w:t xml:space="preserve"> (</w:t>
      </w:r>
      <w:r w:rsidR="00281913" w:rsidRPr="00321041">
        <w:rPr>
          <w:rFonts w:ascii="Times New Roman" w:eastAsia="Times New Roman" w:hAnsi="Times New Roman" w:cs="Times New Roman"/>
          <w:sz w:val="24"/>
          <w:szCs w:val="24"/>
        </w:rPr>
        <w:t>JR</w:t>
      </w:r>
      <w:r w:rsidR="002951D3" w:rsidRPr="00321041">
        <w:rPr>
          <w:rFonts w:ascii="Times New Roman" w:eastAsia="Times New Roman" w:hAnsi="Times New Roman" w:cs="Times New Roman"/>
          <w:sz w:val="24"/>
          <w:szCs w:val="24"/>
        </w:rPr>
        <w:t>; see Fig. 1 caption</w:t>
      </w:r>
      <w:r w:rsidR="00627FBE" w:rsidRPr="00321041">
        <w:rPr>
          <w:rFonts w:ascii="Times New Roman" w:eastAsia="Times New Roman" w:hAnsi="Times New Roman" w:cs="Times New Roman"/>
          <w:sz w:val="24"/>
          <w:szCs w:val="24"/>
        </w:rPr>
        <w:t>)</w:t>
      </w:r>
      <w:r w:rsidR="00F9178A" w:rsidRPr="00321041">
        <w:rPr>
          <w:rFonts w:ascii="Times New Roman" w:eastAsia="Times New Roman" w:hAnsi="Times New Roman" w:cs="Times New Roman"/>
          <w:sz w:val="24"/>
          <w:szCs w:val="24"/>
        </w:rPr>
        <w:t xml:space="preserve">. </w:t>
      </w:r>
      <w:r w:rsidR="009829DE" w:rsidRPr="00321041">
        <w:rPr>
          <w:rFonts w:ascii="Times New Roman" w:eastAsia="Times New Roman" w:hAnsi="Times New Roman" w:cs="Times New Roman"/>
          <w:sz w:val="24"/>
          <w:szCs w:val="24"/>
        </w:rPr>
        <w:t xml:space="preserve">For </w:t>
      </w:r>
      <w:commentRangeStart w:id="4"/>
      <w:r w:rsidR="00F9178A" w:rsidRPr="00321041">
        <w:rPr>
          <w:rFonts w:ascii="Times New Roman" w:eastAsia="Times New Roman" w:hAnsi="Times New Roman" w:cs="Times New Roman"/>
          <w:sz w:val="24"/>
          <w:szCs w:val="24"/>
        </w:rPr>
        <w:t>low</w:t>
      </w:r>
      <w:r w:rsidR="002951D3" w:rsidRPr="00321041">
        <w:rPr>
          <w:rFonts w:ascii="Times New Roman" w:eastAsia="Times New Roman" w:hAnsi="Times New Roman" w:cs="Times New Roman"/>
          <w:sz w:val="24"/>
          <w:szCs w:val="24"/>
        </w:rPr>
        <w:t xml:space="preserve"> </w:t>
      </w:r>
      <w:r w:rsidR="00F9178A" w:rsidRPr="00321041">
        <w:rPr>
          <w:rFonts w:ascii="Times New Roman" w:eastAsia="Times New Roman" w:hAnsi="Times New Roman" w:cs="Times New Roman"/>
          <w:sz w:val="24"/>
          <w:szCs w:val="24"/>
        </w:rPr>
        <w:t xml:space="preserve">and </w:t>
      </w:r>
      <w:r w:rsidR="00610318" w:rsidRPr="00321041">
        <w:rPr>
          <w:rFonts w:ascii="Times New Roman" w:eastAsia="Times New Roman" w:hAnsi="Times New Roman" w:cs="Times New Roman"/>
          <w:sz w:val="24"/>
          <w:szCs w:val="24"/>
        </w:rPr>
        <w:t xml:space="preserve">very </w:t>
      </w:r>
      <w:r w:rsidR="00F9178A" w:rsidRPr="00321041">
        <w:rPr>
          <w:rFonts w:ascii="Times New Roman" w:eastAsia="Times New Roman" w:hAnsi="Times New Roman" w:cs="Times New Roman"/>
          <w:sz w:val="24"/>
          <w:szCs w:val="24"/>
        </w:rPr>
        <w:t xml:space="preserve">high </w:t>
      </w:r>
      <w:r w:rsidR="0079562E" w:rsidRPr="00321041">
        <w:rPr>
          <w:rFonts w:ascii="Times New Roman" w:eastAsia="Times New Roman" w:hAnsi="Times New Roman" w:cs="Times New Roman"/>
          <w:sz w:val="24"/>
          <w:szCs w:val="24"/>
        </w:rPr>
        <w:t xml:space="preserve">JR </w:t>
      </w:r>
      <w:commentRangeEnd w:id="4"/>
      <w:r w:rsidR="002B230F">
        <w:rPr>
          <w:rStyle w:val="CommentReference"/>
        </w:rPr>
        <w:commentReference w:id="4"/>
      </w:r>
      <w:r w:rsidR="009829DE" w:rsidRPr="00321041">
        <w:rPr>
          <w:rFonts w:ascii="Times New Roman" w:eastAsia="Times New Roman" w:hAnsi="Times New Roman" w:cs="Times New Roman"/>
          <w:sz w:val="24"/>
          <w:szCs w:val="24"/>
        </w:rPr>
        <w:t>categories</w:t>
      </w:r>
      <w:r w:rsidR="00F9178A" w:rsidRPr="00321041">
        <w:rPr>
          <w:rFonts w:ascii="Times New Roman" w:eastAsia="Times New Roman" w:hAnsi="Times New Roman" w:cs="Times New Roman"/>
          <w:sz w:val="24"/>
          <w:szCs w:val="24"/>
        </w:rPr>
        <w:t xml:space="preserve">, OA publications </w:t>
      </w:r>
      <w:r w:rsidR="00456B54" w:rsidRPr="00321041">
        <w:rPr>
          <w:rFonts w:ascii="Times New Roman" w:eastAsia="Times New Roman" w:hAnsi="Times New Roman" w:cs="Times New Roman"/>
          <w:sz w:val="24"/>
          <w:szCs w:val="24"/>
        </w:rPr>
        <w:t xml:space="preserve">in 2016 </w:t>
      </w:r>
      <w:r w:rsidR="00F9178A" w:rsidRPr="00321041">
        <w:rPr>
          <w:rFonts w:ascii="Times New Roman" w:eastAsia="Times New Roman" w:hAnsi="Times New Roman" w:cs="Times New Roman"/>
          <w:sz w:val="24"/>
          <w:szCs w:val="24"/>
        </w:rPr>
        <w:t xml:space="preserve">accounted for &lt;16%, while </w:t>
      </w:r>
      <w:r w:rsidR="00FA1723" w:rsidRPr="00321041">
        <w:rPr>
          <w:rFonts w:ascii="Times New Roman" w:eastAsia="Times New Roman" w:hAnsi="Times New Roman" w:cs="Times New Roman"/>
          <w:sz w:val="24"/>
          <w:szCs w:val="24"/>
        </w:rPr>
        <w:t>medium and high ranked</w:t>
      </w:r>
      <w:r w:rsidR="004A5F09" w:rsidRPr="00321041">
        <w:rPr>
          <w:rFonts w:ascii="Times New Roman" w:eastAsia="Times New Roman" w:hAnsi="Times New Roman" w:cs="Times New Roman"/>
          <w:sz w:val="24"/>
          <w:szCs w:val="24"/>
        </w:rPr>
        <w:t xml:space="preserve"> studies</w:t>
      </w:r>
      <w:r w:rsidR="00F9178A" w:rsidRPr="00321041">
        <w:rPr>
          <w:rFonts w:ascii="Times New Roman" w:eastAsia="Times New Roman" w:hAnsi="Times New Roman" w:cs="Times New Roman"/>
          <w:sz w:val="24"/>
          <w:szCs w:val="24"/>
        </w:rPr>
        <w:t xml:space="preserve"> </w:t>
      </w:r>
      <w:r w:rsidR="009829DE" w:rsidRPr="00321041">
        <w:rPr>
          <w:rFonts w:ascii="Times New Roman" w:eastAsia="Times New Roman" w:hAnsi="Times New Roman" w:cs="Times New Roman"/>
          <w:sz w:val="24"/>
          <w:szCs w:val="24"/>
        </w:rPr>
        <w:t>were</w:t>
      </w:r>
      <w:r w:rsidR="00F9178A" w:rsidRPr="00321041">
        <w:rPr>
          <w:rFonts w:ascii="Times New Roman" w:eastAsia="Times New Roman" w:hAnsi="Times New Roman" w:cs="Times New Roman"/>
          <w:sz w:val="24"/>
          <w:szCs w:val="24"/>
        </w:rPr>
        <w:t xml:space="preserve"> 41%</w:t>
      </w:r>
      <w:r w:rsidR="004A5F09" w:rsidRPr="00321041">
        <w:rPr>
          <w:rFonts w:ascii="Times New Roman" w:eastAsia="Times New Roman" w:hAnsi="Times New Roman" w:cs="Times New Roman"/>
          <w:sz w:val="24"/>
          <w:szCs w:val="24"/>
        </w:rPr>
        <w:t xml:space="preserve"> </w:t>
      </w:r>
      <w:r w:rsidR="00F9178A" w:rsidRPr="00321041">
        <w:rPr>
          <w:rFonts w:ascii="Times New Roman" w:eastAsia="Times New Roman" w:hAnsi="Times New Roman" w:cs="Times New Roman"/>
          <w:sz w:val="24"/>
          <w:szCs w:val="24"/>
        </w:rPr>
        <w:t>and 29%</w:t>
      </w:r>
      <w:r w:rsidR="009829DE" w:rsidRPr="00321041">
        <w:rPr>
          <w:rFonts w:ascii="Times New Roman" w:eastAsia="Times New Roman" w:hAnsi="Times New Roman" w:cs="Times New Roman"/>
          <w:sz w:val="24"/>
          <w:szCs w:val="24"/>
        </w:rPr>
        <w:t xml:space="preserve"> </w:t>
      </w:r>
      <w:r w:rsidR="004A5F09" w:rsidRPr="00321041">
        <w:rPr>
          <w:rFonts w:ascii="Times New Roman" w:eastAsia="Times New Roman" w:hAnsi="Times New Roman" w:cs="Times New Roman"/>
          <w:sz w:val="24"/>
          <w:szCs w:val="24"/>
        </w:rPr>
        <w:t>OA</w:t>
      </w:r>
      <w:r w:rsidR="00FA1723" w:rsidRPr="00321041">
        <w:rPr>
          <w:rFonts w:ascii="Times New Roman" w:eastAsia="Times New Roman" w:hAnsi="Times New Roman" w:cs="Times New Roman"/>
          <w:sz w:val="24"/>
          <w:szCs w:val="24"/>
        </w:rPr>
        <w:t>, respectively</w:t>
      </w:r>
      <w:r w:rsidR="00F9178A" w:rsidRPr="00321041">
        <w:rPr>
          <w:rFonts w:ascii="Times New Roman" w:eastAsia="Times New Roman" w:hAnsi="Times New Roman" w:cs="Times New Roman"/>
          <w:sz w:val="24"/>
          <w:szCs w:val="24"/>
        </w:rPr>
        <w:t xml:space="preserve">. </w:t>
      </w:r>
      <w:r w:rsidR="00920419" w:rsidRPr="00321041">
        <w:rPr>
          <w:rFonts w:ascii="Times New Roman" w:eastAsia="Times New Roman" w:hAnsi="Times New Roman" w:cs="Times New Roman"/>
          <w:sz w:val="24"/>
          <w:szCs w:val="24"/>
        </w:rPr>
        <w:t>P</w:t>
      </w:r>
      <w:r w:rsidR="005C4092">
        <w:rPr>
          <w:rFonts w:ascii="Times New Roman" w:eastAsia="Times New Roman" w:hAnsi="Times New Roman" w:cs="Times New Roman"/>
          <w:sz w:val="24"/>
          <w:szCs w:val="24"/>
        </w:rPr>
        <w:t>opular OA journals</w:t>
      </w:r>
      <w:r w:rsidR="00F9178A" w:rsidRPr="00321041">
        <w:rPr>
          <w:rFonts w:ascii="Times New Roman" w:eastAsia="Times New Roman" w:hAnsi="Times New Roman" w:cs="Times New Roman"/>
          <w:sz w:val="24"/>
          <w:szCs w:val="24"/>
        </w:rPr>
        <w:t xml:space="preserve"> such as PLoS ONE and Nature Scientific Reports</w:t>
      </w:r>
      <w:r w:rsidR="003D1179" w:rsidRPr="00321041">
        <w:rPr>
          <w:rFonts w:ascii="Times New Roman" w:eastAsia="Times New Roman" w:hAnsi="Times New Roman" w:cs="Times New Roman"/>
          <w:sz w:val="24"/>
          <w:szCs w:val="24"/>
        </w:rPr>
        <w:t xml:space="preserve"> comprise</w:t>
      </w:r>
      <w:r w:rsidR="009C0B26" w:rsidRPr="00321041">
        <w:rPr>
          <w:rFonts w:ascii="Times New Roman" w:eastAsia="Times New Roman" w:hAnsi="Times New Roman" w:cs="Times New Roman"/>
          <w:sz w:val="24"/>
          <w:szCs w:val="24"/>
        </w:rPr>
        <w:t>d</w:t>
      </w:r>
      <w:r w:rsidR="003D1179" w:rsidRPr="00321041">
        <w:rPr>
          <w:rFonts w:ascii="Times New Roman" w:eastAsia="Times New Roman" w:hAnsi="Times New Roman" w:cs="Times New Roman"/>
          <w:sz w:val="24"/>
          <w:szCs w:val="24"/>
        </w:rPr>
        <w:t xml:space="preserve"> 72% of OA publications and 21% of</w:t>
      </w:r>
      <w:r w:rsidR="001242F9">
        <w:rPr>
          <w:rFonts w:ascii="Times New Roman" w:eastAsia="Times New Roman" w:hAnsi="Times New Roman" w:cs="Times New Roman"/>
          <w:sz w:val="24"/>
          <w:szCs w:val="24"/>
        </w:rPr>
        <w:t xml:space="preserve"> all publications in the medium-ranked</w:t>
      </w:r>
      <w:r w:rsidR="003D1179" w:rsidRPr="00321041">
        <w:rPr>
          <w:rFonts w:ascii="Times New Roman" w:eastAsia="Times New Roman" w:hAnsi="Times New Roman" w:cs="Times New Roman"/>
          <w:sz w:val="24"/>
          <w:szCs w:val="24"/>
        </w:rPr>
        <w:t xml:space="preserve"> group</w:t>
      </w:r>
      <w:r w:rsidR="00F9178A" w:rsidRPr="00321041">
        <w:rPr>
          <w:rFonts w:ascii="Times New Roman" w:eastAsia="Times New Roman" w:hAnsi="Times New Roman" w:cs="Times New Roman"/>
          <w:sz w:val="24"/>
          <w:szCs w:val="24"/>
        </w:rPr>
        <w:t xml:space="preserve">. </w:t>
      </w:r>
      <w:r w:rsidR="005C4092">
        <w:rPr>
          <w:rFonts w:ascii="Times New Roman" w:eastAsia="Times New Roman" w:hAnsi="Times New Roman" w:cs="Times New Roman"/>
          <w:sz w:val="24"/>
          <w:szCs w:val="24"/>
        </w:rPr>
        <w:t xml:space="preserve">Across all journal ranks, OA climate change studies were cited more than closed studies </w:t>
      </w:r>
      <w:r w:rsidR="001D089D">
        <w:rPr>
          <w:rFonts w:ascii="Times New Roman" w:eastAsia="Times New Roman" w:hAnsi="Times New Roman" w:cs="Times New Roman"/>
          <w:sz w:val="24"/>
          <w:szCs w:val="24"/>
        </w:rPr>
        <w:t>(Fig. 2a)</w:t>
      </w:r>
      <w:r w:rsidR="00F25B72">
        <w:rPr>
          <w:rFonts w:ascii="Times New Roman" w:eastAsia="Times New Roman" w:hAnsi="Times New Roman" w:cs="Times New Roman"/>
          <w:sz w:val="24"/>
          <w:szCs w:val="24"/>
        </w:rPr>
        <w:t>,</w:t>
      </w:r>
      <w:r w:rsidR="00F521D8">
        <w:rPr>
          <w:rFonts w:ascii="Times New Roman" w:eastAsia="Times New Roman" w:hAnsi="Times New Roman" w:cs="Times New Roman"/>
          <w:sz w:val="24"/>
          <w:szCs w:val="24"/>
        </w:rPr>
        <w:t xml:space="preserve"> </w:t>
      </w:r>
      <w:r w:rsidR="00F25B72">
        <w:rPr>
          <w:rFonts w:ascii="Times New Roman" w:eastAsia="Times New Roman" w:hAnsi="Times New Roman" w:cs="Times New Roman"/>
          <w:sz w:val="24"/>
          <w:szCs w:val="24"/>
        </w:rPr>
        <w:t xml:space="preserve">indicating that adopting </w:t>
      </w:r>
      <w:r w:rsidR="0012442D">
        <w:rPr>
          <w:rFonts w:ascii="Times New Roman" w:eastAsia="Times New Roman" w:hAnsi="Times New Roman" w:cs="Times New Roman"/>
          <w:sz w:val="24"/>
          <w:szCs w:val="24"/>
        </w:rPr>
        <w:t xml:space="preserve">OA </w:t>
      </w:r>
      <w:r w:rsidR="00F25B72">
        <w:rPr>
          <w:rFonts w:ascii="Times New Roman" w:eastAsia="Times New Roman" w:hAnsi="Times New Roman" w:cs="Times New Roman"/>
          <w:sz w:val="24"/>
          <w:szCs w:val="24"/>
        </w:rPr>
        <w:t>can</w:t>
      </w:r>
      <w:r w:rsidR="00F9178A">
        <w:rPr>
          <w:rFonts w:ascii="Times New Roman" w:eastAsia="Times New Roman" w:hAnsi="Times New Roman" w:cs="Times New Roman"/>
          <w:sz w:val="24"/>
          <w:szCs w:val="24"/>
        </w:rPr>
        <w:t xml:space="preserve"> lead to earlier and increased citations</w:t>
      </w:r>
      <w:r w:rsidR="00F25B72">
        <w:rPr>
          <w:rFonts w:ascii="Times New Roman" w:eastAsia="Times New Roman" w:hAnsi="Times New Roman" w:cs="Times New Roman"/>
          <w:sz w:val="24"/>
          <w:szCs w:val="24"/>
        </w:rPr>
        <w:t xml:space="preserve"> of climate change research</w:t>
      </w:r>
      <w:r w:rsidR="00F9178A">
        <w:rPr>
          <w:rFonts w:ascii="Times New Roman" w:eastAsia="Times New Roman" w:hAnsi="Times New Roman" w:cs="Times New Roman"/>
          <w:sz w:val="24"/>
          <w:szCs w:val="24"/>
        </w:rPr>
        <w:t>, and thus accelerate scientific progression by building upon existing science at a faster rate</w:t>
      </w:r>
      <w:r w:rsidR="00F521D8">
        <w:rPr>
          <w:rFonts w:ascii="Times New Roman" w:eastAsia="Times New Roman" w:hAnsi="Times New Roman" w:cs="Times New Roman"/>
          <w:sz w:val="24"/>
          <w:szCs w:val="24"/>
        </w:rPr>
        <w:t xml:space="preserve"> </w:t>
      </w:r>
      <w:r w:rsidR="00F521D8" w:rsidRPr="00F521D8">
        <w:rPr>
          <w:rFonts w:ascii="Times New Roman" w:eastAsia="Times New Roman" w:hAnsi="Times New Roman" w:cs="Times New Roman"/>
          <w:noProof/>
          <w:sz w:val="24"/>
          <w:szCs w:val="24"/>
        </w:rPr>
        <w:t xml:space="preserve">(Eysenbach, 2006; Lowndes </w:t>
      </w:r>
      <w:r w:rsidR="00F521D8" w:rsidRPr="00F521D8">
        <w:rPr>
          <w:rFonts w:ascii="Times New Roman" w:eastAsia="Times New Roman" w:hAnsi="Times New Roman" w:cs="Times New Roman"/>
          <w:i/>
          <w:noProof/>
          <w:sz w:val="24"/>
          <w:szCs w:val="24"/>
        </w:rPr>
        <w:t>et al.</w:t>
      </w:r>
      <w:r w:rsidR="00F521D8" w:rsidRPr="00F521D8">
        <w:rPr>
          <w:rFonts w:ascii="Times New Roman" w:eastAsia="Times New Roman" w:hAnsi="Times New Roman" w:cs="Times New Roman"/>
          <w:noProof/>
          <w:sz w:val="24"/>
          <w:szCs w:val="24"/>
        </w:rPr>
        <w:t>, 2017)</w:t>
      </w:r>
      <w:r w:rsidR="00F9178A">
        <w:rPr>
          <w:rFonts w:ascii="Times New Roman" w:eastAsia="Times New Roman" w:hAnsi="Times New Roman" w:cs="Times New Roman"/>
          <w:sz w:val="24"/>
          <w:szCs w:val="24"/>
        </w:rPr>
        <w:t xml:space="preserve">. </w:t>
      </w:r>
    </w:p>
    <w:p w14:paraId="4C853BDB" w14:textId="77777777" w:rsidR="00F9178A" w:rsidRDefault="00F9178A" w:rsidP="00F9178A">
      <w:pPr>
        <w:pStyle w:val="Normal1"/>
        <w:spacing w:line="480" w:lineRule="auto"/>
        <w:rPr>
          <w:rFonts w:ascii="Times New Roman" w:eastAsia="Times New Roman" w:hAnsi="Times New Roman" w:cs="Times New Roman"/>
          <w:sz w:val="24"/>
          <w:szCs w:val="24"/>
        </w:rPr>
      </w:pPr>
    </w:p>
    <w:p w14:paraId="65C95F4F" w14:textId="59D30548" w:rsidR="0022406A" w:rsidRDefault="00491394" w:rsidP="00AC1A0A">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Beyond academic citation advantages, </w:t>
      </w:r>
      <w:r w:rsidR="00A45D20">
        <w:rPr>
          <w:rFonts w:ascii="Times New Roman" w:eastAsia="Times New Roman" w:hAnsi="Times New Roman" w:cs="Times New Roman"/>
          <w:sz w:val="24"/>
          <w:szCs w:val="24"/>
        </w:rPr>
        <w:t xml:space="preserve">OA </w:t>
      </w:r>
      <w:r w:rsidR="002D36C4">
        <w:rPr>
          <w:rFonts w:ascii="Times New Roman" w:eastAsia="Times New Roman" w:hAnsi="Times New Roman" w:cs="Times New Roman"/>
          <w:sz w:val="24"/>
          <w:szCs w:val="24"/>
        </w:rPr>
        <w:t xml:space="preserve">climate change </w:t>
      </w:r>
      <w:r>
        <w:rPr>
          <w:rFonts w:ascii="Times New Roman" w:eastAsia="Times New Roman" w:hAnsi="Times New Roman" w:cs="Times New Roman"/>
          <w:sz w:val="24"/>
          <w:szCs w:val="24"/>
        </w:rPr>
        <w:t>research can have a greater</w:t>
      </w:r>
      <w:r w:rsidR="00F9178A">
        <w:rPr>
          <w:rFonts w:ascii="Times New Roman" w:eastAsia="Times New Roman" w:hAnsi="Times New Roman" w:cs="Times New Roman"/>
          <w:sz w:val="24"/>
          <w:szCs w:val="24"/>
        </w:rPr>
        <w:t xml:space="preserve"> societal impact </w:t>
      </w:r>
      <w:r>
        <w:rPr>
          <w:rFonts w:ascii="Times New Roman" w:eastAsia="Times New Roman" w:hAnsi="Times New Roman" w:cs="Times New Roman"/>
          <w:sz w:val="24"/>
          <w:szCs w:val="24"/>
        </w:rPr>
        <w:t>when studies are communicated</w:t>
      </w:r>
      <w:r w:rsidR="00F9178A">
        <w:rPr>
          <w:rFonts w:ascii="Times New Roman" w:eastAsia="Times New Roman" w:hAnsi="Times New Roman" w:cs="Times New Roman"/>
          <w:sz w:val="24"/>
          <w:szCs w:val="24"/>
        </w:rPr>
        <w:t xml:space="preserve"> to non-academic audience</w:t>
      </w:r>
      <w:r>
        <w:rPr>
          <w:rFonts w:ascii="Times New Roman" w:eastAsia="Times New Roman" w:hAnsi="Times New Roman" w:cs="Times New Roman"/>
          <w:sz w:val="24"/>
          <w:szCs w:val="24"/>
        </w:rPr>
        <w:t>s by</w:t>
      </w:r>
      <w:r w:rsidR="00F9178A">
        <w:rPr>
          <w:rFonts w:ascii="Times New Roman" w:eastAsia="Times New Roman" w:hAnsi="Times New Roman" w:cs="Times New Roman"/>
          <w:sz w:val="24"/>
          <w:szCs w:val="24"/>
        </w:rPr>
        <w:t xml:space="preserve"> mainstream news and social media</w:t>
      </w:r>
      <w:r w:rsidR="004E6A90">
        <w:rPr>
          <w:rFonts w:ascii="Times New Roman" w:eastAsia="Times New Roman" w:hAnsi="Times New Roman" w:cs="Times New Roman"/>
          <w:sz w:val="24"/>
          <w:szCs w:val="24"/>
        </w:rPr>
        <w:t xml:space="preserve">, as well as </w:t>
      </w:r>
      <w:r>
        <w:rPr>
          <w:rFonts w:ascii="Times New Roman" w:eastAsia="Times New Roman" w:hAnsi="Times New Roman" w:cs="Times New Roman"/>
          <w:sz w:val="24"/>
          <w:szCs w:val="24"/>
        </w:rPr>
        <w:t>utilized</w:t>
      </w:r>
      <w:r w:rsidR="00F9178A">
        <w:rPr>
          <w:rFonts w:ascii="Times New Roman" w:eastAsia="Times New Roman" w:hAnsi="Times New Roman" w:cs="Times New Roman"/>
          <w:sz w:val="24"/>
          <w:szCs w:val="24"/>
        </w:rPr>
        <w:t xml:space="preserve"> by policymakers</w:t>
      </w:r>
      <w:r w:rsidR="003525B4">
        <w:rPr>
          <w:rFonts w:ascii="Times New Roman" w:eastAsia="Times New Roman" w:hAnsi="Times New Roman" w:cs="Times New Roman"/>
          <w:sz w:val="24"/>
          <w:szCs w:val="24"/>
        </w:rPr>
        <w:t xml:space="preserve"> </w:t>
      </w:r>
      <w:r w:rsidR="003525B4" w:rsidRPr="003525B4">
        <w:rPr>
          <w:rFonts w:ascii="Times New Roman" w:eastAsia="Times New Roman" w:hAnsi="Times New Roman" w:cs="Times New Roman"/>
          <w:noProof/>
          <w:sz w:val="24"/>
          <w:szCs w:val="24"/>
        </w:rPr>
        <w:t xml:space="preserve">(Wang </w:t>
      </w:r>
      <w:r w:rsidR="003525B4" w:rsidRPr="003525B4">
        <w:rPr>
          <w:rFonts w:ascii="Times New Roman" w:eastAsia="Times New Roman" w:hAnsi="Times New Roman" w:cs="Times New Roman"/>
          <w:i/>
          <w:noProof/>
          <w:sz w:val="24"/>
          <w:szCs w:val="24"/>
        </w:rPr>
        <w:t>et al.</w:t>
      </w:r>
      <w:r w:rsidR="003525B4" w:rsidRPr="003525B4">
        <w:rPr>
          <w:rFonts w:ascii="Times New Roman" w:eastAsia="Times New Roman" w:hAnsi="Times New Roman" w:cs="Times New Roman"/>
          <w:noProof/>
          <w:sz w:val="24"/>
          <w:szCs w:val="24"/>
        </w:rPr>
        <w:t xml:space="preserve">, 2015; Bornmann </w:t>
      </w:r>
      <w:r w:rsidR="003525B4" w:rsidRPr="003525B4">
        <w:rPr>
          <w:rFonts w:ascii="Times New Roman" w:eastAsia="Times New Roman" w:hAnsi="Times New Roman" w:cs="Times New Roman"/>
          <w:i/>
          <w:noProof/>
          <w:sz w:val="24"/>
          <w:szCs w:val="24"/>
        </w:rPr>
        <w:t>et al.</w:t>
      </w:r>
      <w:r w:rsidR="003525B4" w:rsidRPr="003525B4">
        <w:rPr>
          <w:rFonts w:ascii="Times New Roman" w:eastAsia="Times New Roman" w:hAnsi="Times New Roman" w:cs="Times New Roman"/>
          <w:noProof/>
          <w:sz w:val="24"/>
          <w:szCs w:val="24"/>
        </w:rPr>
        <w:t xml:space="preserve">, </w:t>
      </w:r>
      <w:r w:rsidR="003525B4" w:rsidRPr="003525B4">
        <w:rPr>
          <w:rFonts w:ascii="Times New Roman" w:eastAsia="Times New Roman" w:hAnsi="Times New Roman" w:cs="Times New Roman"/>
          <w:noProof/>
          <w:sz w:val="24"/>
          <w:szCs w:val="24"/>
        </w:rPr>
        <w:lastRenderedPageBreak/>
        <w:t>2016)</w:t>
      </w:r>
      <w:r w:rsidR="00F9178A">
        <w:rPr>
          <w:rFonts w:ascii="Times New Roman" w:eastAsia="Times New Roman" w:hAnsi="Times New Roman" w:cs="Times New Roman"/>
          <w:sz w:val="24"/>
          <w:szCs w:val="24"/>
        </w:rPr>
        <w:t xml:space="preserve">. </w:t>
      </w:r>
      <w:r w:rsidR="00A45D20">
        <w:rPr>
          <w:rFonts w:ascii="Times New Roman" w:eastAsia="Times New Roman" w:hAnsi="Times New Roman" w:cs="Times New Roman"/>
          <w:sz w:val="24"/>
          <w:szCs w:val="24"/>
        </w:rPr>
        <w:t xml:space="preserve">In </w:t>
      </w:r>
      <w:r w:rsidR="00F9178A">
        <w:rPr>
          <w:rFonts w:ascii="Times New Roman" w:eastAsia="Times New Roman" w:hAnsi="Times New Roman" w:cs="Times New Roman"/>
          <w:sz w:val="24"/>
          <w:szCs w:val="24"/>
        </w:rPr>
        <w:t>‘mentions’ of climate change studies in online news sources, Twitte</w:t>
      </w:r>
      <w:r w:rsidR="003525B4">
        <w:rPr>
          <w:rFonts w:ascii="Times New Roman" w:eastAsia="Times New Roman" w:hAnsi="Times New Roman" w:cs="Times New Roman"/>
          <w:sz w:val="24"/>
          <w:szCs w:val="24"/>
        </w:rPr>
        <w:t>r feeds, and policy documents (</w:t>
      </w:r>
      <w:r w:rsidR="006B4262" w:rsidRPr="007D74AB">
        <w:rPr>
          <w:rFonts w:ascii="Times New Roman" w:eastAsia="Times New Roman" w:hAnsi="Times New Roman" w:cs="Times New Roman"/>
          <w:sz w:val="24"/>
          <w:szCs w:val="24"/>
        </w:rPr>
        <w:t>www.altmetric.com</w:t>
      </w:r>
      <w:r w:rsidR="00F9178A">
        <w:rPr>
          <w:rFonts w:ascii="Times New Roman" w:eastAsia="Times New Roman" w:hAnsi="Times New Roman" w:cs="Times New Roman"/>
          <w:sz w:val="24"/>
          <w:szCs w:val="24"/>
        </w:rPr>
        <w:t>)</w:t>
      </w:r>
      <w:r w:rsidR="00A45D20">
        <w:rPr>
          <w:rFonts w:ascii="Times New Roman" w:eastAsia="Times New Roman" w:hAnsi="Times New Roman" w:cs="Times New Roman"/>
          <w:sz w:val="24"/>
          <w:szCs w:val="24"/>
        </w:rPr>
        <w:t>,</w:t>
      </w:r>
      <w:r w:rsidR="00F9178A">
        <w:rPr>
          <w:rFonts w:ascii="Times New Roman" w:eastAsia="Times New Roman" w:hAnsi="Times New Roman" w:cs="Times New Roman"/>
          <w:sz w:val="24"/>
          <w:szCs w:val="24"/>
        </w:rPr>
        <w:t xml:space="preserve"> </w:t>
      </w:r>
      <w:r w:rsidR="00A45D20">
        <w:rPr>
          <w:rFonts w:ascii="Times New Roman" w:eastAsia="Times New Roman" w:hAnsi="Times New Roman" w:cs="Times New Roman"/>
          <w:sz w:val="24"/>
          <w:szCs w:val="24"/>
        </w:rPr>
        <w:t>w</w:t>
      </w:r>
      <w:r w:rsidR="00F9178A">
        <w:rPr>
          <w:rFonts w:ascii="Times New Roman" w:eastAsia="Times New Roman" w:hAnsi="Times New Roman" w:cs="Times New Roman"/>
          <w:sz w:val="24"/>
          <w:szCs w:val="24"/>
        </w:rPr>
        <w:t xml:space="preserve">e show that </w:t>
      </w:r>
      <w:r w:rsidR="00A45D20">
        <w:rPr>
          <w:rFonts w:ascii="Times New Roman" w:eastAsia="Times New Roman" w:hAnsi="Times New Roman" w:cs="Times New Roman"/>
          <w:sz w:val="24"/>
          <w:szCs w:val="24"/>
        </w:rPr>
        <w:t>OA</w:t>
      </w:r>
      <w:r w:rsidR="00F9178A">
        <w:rPr>
          <w:rFonts w:ascii="Times New Roman" w:eastAsia="Times New Roman" w:hAnsi="Times New Roman" w:cs="Times New Roman"/>
          <w:sz w:val="24"/>
          <w:szCs w:val="24"/>
        </w:rPr>
        <w:t xml:space="preserve"> studies</w:t>
      </w:r>
      <w:r w:rsidR="00A45D20">
        <w:rPr>
          <w:rFonts w:ascii="Times New Roman" w:eastAsia="Times New Roman" w:hAnsi="Times New Roman" w:cs="Times New Roman"/>
          <w:sz w:val="24"/>
          <w:szCs w:val="24"/>
        </w:rPr>
        <w:t xml:space="preserve"> from</w:t>
      </w:r>
      <w:r w:rsidR="00A45D20" w:rsidRPr="00A45D20">
        <w:rPr>
          <w:rFonts w:ascii="Times New Roman" w:eastAsia="Times New Roman" w:hAnsi="Times New Roman" w:cs="Times New Roman"/>
          <w:sz w:val="24"/>
          <w:szCs w:val="24"/>
        </w:rPr>
        <w:t xml:space="preserve"> </w:t>
      </w:r>
      <w:r w:rsidR="00A45D20">
        <w:rPr>
          <w:rFonts w:ascii="Times New Roman" w:eastAsia="Times New Roman" w:hAnsi="Times New Roman" w:cs="Times New Roman"/>
          <w:sz w:val="24"/>
          <w:szCs w:val="24"/>
        </w:rPr>
        <w:t xml:space="preserve">low, medium, and high </w:t>
      </w:r>
      <w:r w:rsidR="00321041">
        <w:rPr>
          <w:rFonts w:ascii="Times New Roman" w:eastAsia="Times New Roman" w:hAnsi="Times New Roman" w:cs="Times New Roman"/>
          <w:sz w:val="24"/>
          <w:szCs w:val="24"/>
        </w:rPr>
        <w:t xml:space="preserve">ranked </w:t>
      </w:r>
      <w:r w:rsidR="00A45D20">
        <w:rPr>
          <w:rFonts w:ascii="Times New Roman" w:eastAsia="Times New Roman" w:hAnsi="Times New Roman" w:cs="Times New Roman"/>
          <w:sz w:val="24"/>
          <w:szCs w:val="24"/>
        </w:rPr>
        <w:t>journals</w:t>
      </w:r>
      <w:r w:rsidR="00321041">
        <w:rPr>
          <w:rFonts w:ascii="Times New Roman" w:eastAsia="Times New Roman" w:hAnsi="Times New Roman" w:cs="Times New Roman"/>
          <w:sz w:val="24"/>
          <w:szCs w:val="24"/>
        </w:rPr>
        <w:t xml:space="preserve"> (&lt; 2.7 JR)</w:t>
      </w:r>
      <w:r w:rsidR="00F9178A">
        <w:rPr>
          <w:rFonts w:ascii="Times New Roman" w:eastAsia="Times New Roman" w:hAnsi="Times New Roman" w:cs="Times New Roman"/>
          <w:sz w:val="24"/>
          <w:szCs w:val="24"/>
        </w:rPr>
        <w:t xml:space="preserve"> were communicated more frequently (Fig. 2b</w:t>
      </w:r>
      <w:r w:rsidR="00C914B1">
        <w:rPr>
          <w:rFonts w:ascii="Times New Roman" w:eastAsia="Times New Roman" w:hAnsi="Times New Roman" w:cs="Times New Roman"/>
          <w:sz w:val="24"/>
          <w:szCs w:val="24"/>
        </w:rPr>
        <w:t>-d</w:t>
      </w:r>
      <w:r w:rsidR="00F9178A">
        <w:rPr>
          <w:rFonts w:ascii="Times New Roman" w:eastAsia="Times New Roman" w:hAnsi="Times New Roman" w:cs="Times New Roman"/>
          <w:sz w:val="24"/>
          <w:szCs w:val="24"/>
        </w:rPr>
        <w:t xml:space="preserve">), likely due to those studies being accessible to non-academic audiences. </w:t>
      </w:r>
      <w:r w:rsidR="001D7D80">
        <w:rPr>
          <w:rFonts w:ascii="Times New Roman" w:eastAsia="Times New Roman" w:hAnsi="Times New Roman" w:cs="Times New Roman"/>
          <w:sz w:val="24"/>
          <w:szCs w:val="24"/>
        </w:rPr>
        <w:t>Although m</w:t>
      </w:r>
      <w:r w:rsidR="00F9178A">
        <w:rPr>
          <w:rFonts w:ascii="Times New Roman" w:eastAsia="Times New Roman" w:hAnsi="Times New Roman" w:cs="Times New Roman"/>
          <w:sz w:val="24"/>
          <w:szCs w:val="24"/>
        </w:rPr>
        <w:t xml:space="preserve">edia reporting was higher for closed studies in </w:t>
      </w:r>
      <w:r w:rsidR="001D7D80">
        <w:rPr>
          <w:rFonts w:ascii="Times New Roman" w:eastAsia="Times New Roman" w:hAnsi="Times New Roman" w:cs="Times New Roman"/>
          <w:sz w:val="24"/>
          <w:szCs w:val="24"/>
        </w:rPr>
        <w:t>the highest</w:t>
      </w:r>
      <w:r w:rsidR="00F9178A">
        <w:rPr>
          <w:rFonts w:ascii="Times New Roman" w:eastAsia="Times New Roman" w:hAnsi="Times New Roman" w:cs="Times New Roman"/>
          <w:sz w:val="24"/>
          <w:szCs w:val="24"/>
        </w:rPr>
        <w:t xml:space="preserve"> </w:t>
      </w:r>
      <w:r w:rsidR="00596A27">
        <w:rPr>
          <w:rFonts w:ascii="Times New Roman" w:eastAsia="Times New Roman" w:hAnsi="Times New Roman" w:cs="Times New Roman"/>
          <w:sz w:val="24"/>
          <w:szCs w:val="24"/>
        </w:rPr>
        <w:t>ranking</w:t>
      </w:r>
      <w:r w:rsidR="00F9178A">
        <w:rPr>
          <w:rFonts w:ascii="Times New Roman" w:eastAsia="Times New Roman" w:hAnsi="Times New Roman" w:cs="Times New Roman"/>
          <w:sz w:val="24"/>
          <w:szCs w:val="24"/>
        </w:rPr>
        <w:t xml:space="preserve"> journals, </w:t>
      </w:r>
      <w:r w:rsidR="001D7D80">
        <w:rPr>
          <w:rFonts w:ascii="Times New Roman" w:eastAsia="Times New Roman" w:hAnsi="Times New Roman" w:cs="Times New Roman"/>
          <w:sz w:val="24"/>
          <w:szCs w:val="24"/>
        </w:rPr>
        <w:t>those</w:t>
      </w:r>
      <w:r w:rsidR="00F9178A">
        <w:rPr>
          <w:rFonts w:ascii="Times New Roman" w:eastAsia="Times New Roman" w:hAnsi="Times New Roman" w:cs="Times New Roman"/>
          <w:sz w:val="24"/>
          <w:szCs w:val="24"/>
        </w:rPr>
        <w:t xml:space="preserve"> </w:t>
      </w:r>
      <w:r w:rsidR="001D7D80">
        <w:rPr>
          <w:rFonts w:ascii="Times New Roman" w:eastAsia="Times New Roman" w:hAnsi="Times New Roman" w:cs="Times New Roman"/>
          <w:sz w:val="24"/>
          <w:szCs w:val="24"/>
        </w:rPr>
        <w:t>studies are often promoted with academic press releases</w:t>
      </w:r>
      <w:r w:rsidR="00F9178A">
        <w:rPr>
          <w:rFonts w:ascii="Times New Roman" w:eastAsia="Times New Roman" w:hAnsi="Times New Roman" w:cs="Times New Roman"/>
          <w:sz w:val="24"/>
          <w:szCs w:val="24"/>
        </w:rPr>
        <w:t xml:space="preserve">. </w:t>
      </w:r>
      <w:r w:rsidR="004263C6">
        <w:rPr>
          <w:rFonts w:ascii="Times New Roman" w:eastAsia="Times New Roman" w:hAnsi="Times New Roman" w:cs="Times New Roman"/>
          <w:sz w:val="24"/>
          <w:szCs w:val="24"/>
        </w:rPr>
        <w:t>Indeed, g</w:t>
      </w:r>
      <w:r w:rsidR="00F9178A">
        <w:rPr>
          <w:rFonts w:ascii="Times New Roman" w:eastAsia="Times New Roman" w:hAnsi="Times New Roman" w:cs="Times New Roman"/>
          <w:sz w:val="24"/>
          <w:szCs w:val="24"/>
        </w:rPr>
        <w:t xml:space="preserve">iven that </w:t>
      </w:r>
      <w:r w:rsidR="00D837A0">
        <w:rPr>
          <w:rFonts w:ascii="Times New Roman" w:eastAsia="Times New Roman" w:hAnsi="Times New Roman" w:cs="Times New Roman"/>
          <w:sz w:val="24"/>
          <w:szCs w:val="24"/>
        </w:rPr>
        <w:t>high</w:t>
      </w:r>
      <w:r w:rsidR="002C6BEC">
        <w:rPr>
          <w:rFonts w:ascii="Times New Roman" w:eastAsia="Times New Roman" w:hAnsi="Times New Roman" w:cs="Times New Roman"/>
          <w:sz w:val="24"/>
          <w:szCs w:val="24"/>
        </w:rPr>
        <w:t>-</w:t>
      </w:r>
      <w:r w:rsidR="00D837A0">
        <w:rPr>
          <w:rFonts w:ascii="Times New Roman" w:eastAsia="Times New Roman" w:hAnsi="Times New Roman" w:cs="Times New Roman"/>
          <w:sz w:val="24"/>
          <w:szCs w:val="24"/>
        </w:rPr>
        <w:t>ranking</w:t>
      </w:r>
      <w:r w:rsidR="00F9178A">
        <w:rPr>
          <w:rFonts w:ascii="Times New Roman" w:eastAsia="Times New Roman" w:hAnsi="Times New Roman" w:cs="Times New Roman"/>
          <w:sz w:val="24"/>
          <w:szCs w:val="24"/>
        </w:rPr>
        <w:t xml:space="preserve"> journals are </w:t>
      </w:r>
      <w:r w:rsidR="00D837A0">
        <w:rPr>
          <w:rFonts w:ascii="Times New Roman" w:eastAsia="Times New Roman" w:hAnsi="Times New Roman" w:cs="Times New Roman"/>
          <w:sz w:val="24"/>
          <w:szCs w:val="24"/>
        </w:rPr>
        <w:t>typically</w:t>
      </w:r>
      <w:r w:rsidR="00F9178A">
        <w:rPr>
          <w:rFonts w:ascii="Times New Roman" w:eastAsia="Times New Roman" w:hAnsi="Times New Roman" w:cs="Times New Roman"/>
          <w:sz w:val="24"/>
          <w:szCs w:val="24"/>
        </w:rPr>
        <w:t xml:space="preserve"> closed access (e.g. </w:t>
      </w:r>
      <w:r w:rsidR="00F9178A" w:rsidRPr="00AC1A0A">
        <w:rPr>
          <w:rFonts w:ascii="Times New Roman" w:eastAsia="Times New Roman" w:hAnsi="Times New Roman" w:cs="Times New Roman"/>
          <w:i/>
          <w:sz w:val="24"/>
          <w:szCs w:val="24"/>
        </w:rPr>
        <w:t>Nature</w:t>
      </w:r>
      <w:r w:rsidR="00F9178A">
        <w:rPr>
          <w:rFonts w:ascii="Times New Roman" w:eastAsia="Times New Roman" w:hAnsi="Times New Roman" w:cs="Times New Roman"/>
          <w:sz w:val="24"/>
          <w:szCs w:val="24"/>
        </w:rPr>
        <w:t xml:space="preserve">, </w:t>
      </w:r>
      <w:r w:rsidR="00F9178A" w:rsidRPr="00AC1A0A">
        <w:rPr>
          <w:rFonts w:ascii="Times New Roman" w:eastAsia="Times New Roman" w:hAnsi="Times New Roman" w:cs="Times New Roman"/>
          <w:i/>
          <w:sz w:val="24"/>
          <w:szCs w:val="24"/>
        </w:rPr>
        <w:t>Science</w:t>
      </w:r>
      <w:r w:rsidR="00F9178A">
        <w:rPr>
          <w:rFonts w:ascii="Times New Roman" w:eastAsia="Times New Roman" w:hAnsi="Times New Roman" w:cs="Times New Roman"/>
          <w:sz w:val="24"/>
          <w:szCs w:val="24"/>
        </w:rPr>
        <w:t xml:space="preserve">), these patterns indicate that </w:t>
      </w:r>
      <w:r w:rsidR="002C6BEC">
        <w:rPr>
          <w:rFonts w:ascii="Times New Roman" w:eastAsia="Times New Roman" w:hAnsi="Times New Roman" w:cs="Times New Roman"/>
          <w:sz w:val="24"/>
          <w:szCs w:val="24"/>
        </w:rPr>
        <w:t xml:space="preserve">the </w:t>
      </w:r>
      <w:r w:rsidR="00F9178A">
        <w:rPr>
          <w:rFonts w:ascii="Times New Roman" w:eastAsia="Times New Roman" w:hAnsi="Times New Roman" w:cs="Times New Roman"/>
          <w:sz w:val="24"/>
          <w:szCs w:val="24"/>
        </w:rPr>
        <w:t xml:space="preserve">most </w:t>
      </w:r>
      <w:r w:rsidR="00BF6171">
        <w:rPr>
          <w:rFonts w:ascii="Times New Roman" w:eastAsia="Times New Roman" w:hAnsi="Times New Roman" w:cs="Times New Roman"/>
          <w:sz w:val="24"/>
          <w:szCs w:val="24"/>
        </w:rPr>
        <w:t>widely</w:t>
      </w:r>
      <w:r w:rsidR="00F9178A">
        <w:rPr>
          <w:rFonts w:ascii="Times New Roman" w:eastAsia="Times New Roman" w:hAnsi="Times New Roman" w:cs="Times New Roman"/>
          <w:sz w:val="24"/>
          <w:szCs w:val="24"/>
        </w:rPr>
        <w:t>-reported research is kept behind paywalls, likely limiting public understanding and engagement of academic knowledge</w:t>
      </w:r>
      <w:r w:rsidR="003525B4">
        <w:rPr>
          <w:rFonts w:ascii="Times New Roman" w:eastAsia="Times New Roman" w:hAnsi="Times New Roman" w:cs="Times New Roman"/>
          <w:sz w:val="24"/>
          <w:szCs w:val="24"/>
        </w:rPr>
        <w:t xml:space="preserve"> </w:t>
      </w:r>
      <w:r w:rsidR="003525B4" w:rsidRPr="003525B4">
        <w:rPr>
          <w:rFonts w:ascii="Times New Roman" w:eastAsia="Times New Roman" w:hAnsi="Times New Roman" w:cs="Times New Roman"/>
          <w:noProof/>
          <w:sz w:val="24"/>
          <w:szCs w:val="24"/>
        </w:rPr>
        <w:t>(Parker, 2013)</w:t>
      </w:r>
      <w:r w:rsidR="00F9178A">
        <w:rPr>
          <w:rFonts w:ascii="Times New Roman" w:eastAsia="Times New Roman" w:hAnsi="Times New Roman" w:cs="Times New Roman"/>
          <w:sz w:val="24"/>
          <w:szCs w:val="24"/>
        </w:rPr>
        <w:t>.</w:t>
      </w:r>
      <w:r w:rsidR="00F9178A">
        <w:rPr>
          <w:rFonts w:ascii="Times New Roman" w:eastAsia="Times New Roman" w:hAnsi="Times New Roman" w:cs="Times New Roman"/>
          <w:i/>
          <w:sz w:val="24"/>
          <w:szCs w:val="24"/>
        </w:rPr>
        <w:t xml:space="preserve"> </w:t>
      </w:r>
      <w:r w:rsidR="007A3FD9">
        <w:rPr>
          <w:rFonts w:ascii="Times New Roman" w:eastAsia="Times New Roman" w:hAnsi="Times New Roman" w:cs="Times New Roman"/>
          <w:sz w:val="24"/>
          <w:szCs w:val="24"/>
        </w:rPr>
        <w:t xml:space="preserve">Beyond mainstream media, </w:t>
      </w:r>
      <w:r w:rsidR="009F4991">
        <w:rPr>
          <w:rFonts w:ascii="Times New Roman" w:eastAsia="Times New Roman" w:hAnsi="Times New Roman" w:cs="Times New Roman"/>
          <w:sz w:val="24"/>
          <w:szCs w:val="24"/>
        </w:rPr>
        <w:t>higher</w:t>
      </w:r>
      <w:r w:rsidR="00F9178A">
        <w:rPr>
          <w:rFonts w:ascii="Times New Roman" w:eastAsia="Times New Roman" w:hAnsi="Times New Roman" w:cs="Times New Roman"/>
          <w:sz w:val="24"/>
          <w:szCs w:val="24"/>
        </w:rPr>
        <w:t xml:space="preserve"> </w:t>
      </w:r>
      <w:r w:rsidR="007A3FD9">
        <w:rPr>
          <w:rFonts w:ascii="Times New Roman" w:eastAsia="Times New Roman" w:hAnsi="Times New Roman" w:cs="Times New Roman"/>
          <w:sz w:val="24"/>
          <w:szCs w:val="24"/>
        </w:rPr>
        <w:t>T</w:t>
      </w:r>
      <w:r w:rsidR="00F9178A">
        <w:rPr>
          <w:rFonts w:ascii="Times New Roman" w:eastAsia="Times New Roman" w:hAnsi="Times New Roman" w:cs="Times New Roman"/>
          <w:sz w:val="24"/>
          <w:szCs w:val="24"/>
        </w:rPr>
        <w:t>witter activity for OA studies</w:t>
      </w:r>
      <w:r w:rsidR="009F4991">
        <w:rPr>
          <w:rFonts w:ascii="Times New Roman" w:eastAsia="Times New Roman" w:hAnsi="Times New Roman" w:cs="Times New Roman"/>
          <w:sz w:val="24"/>
          <w:szCs w:val="24"/>
        </w:rPr>
        <w:t xml:space="preserve">—irrespective of </w:t>
      </w:r>
      <w:r w:rsidR="00793BF2">
        <w:rPr>
          <w:rFonts w:ascii="Times New Roman" w:eastAsia="Times New Roman" w:hAnsi="Times New Roman" w:cs="Times New Roman"/>
          <w:sz w:val="24"/>
          <w:szCs w:val="24"/>
        </w:rPr>
        <w:t>journal</w:t>
      </w:r>
      <w:r w:rsidR="009F4991">
        <w:rPr>
          <w:rFonts w:ascii="Times New Roman" w:eastAsia="Times New Roman" w:hAnsi="Times New Roman" w:cs="Times New Roman"/>
          <w:sz w:val="24"/>
          <w:szCs w:val="24"/>
        </w:rPr>
        <w:t xml:space="preserve"> </w:t>
      </w:r>
      <w:r w:rsidR="00793BF2">
        <w:rPr>
          <w:rFonts w:ascii="Times New Roman" w:eastAsia="Times New Roman" w:hAnsi="Times New Roman" w:cs="Times New Roman"/>
          <w:sz w:val="24"/>
          <w:szCs w:val="24"/>
        </w:rPr>
        <w:t>rank</w:t>
      </w:r>
      <w:r w:rsidR="009F4991">
        <w:rPr>
          <w:rFonts w:ascii="Times New Roman" w:eastAsia="Times New Roman" w:hAnsi="Times New Roman" w:cs="Times New Roman"/>
          <w:sz w:val="24"/>
          <w:szCs w:val="24"/>
        </w:rPr>
        <w:t xml:space="preserve">—supports </w:t>
      </w:r>
      <w:r w:rsidR="00F9178A">
        <w:rPr>
          <w:rFonts w:ascii="Times New Roman" w:eastAsia="Times New Roman" w:hAnsi="Times New Roman" w:cs="Times New Roman"/>
          <w:sz w:val="24"/>
          <w:szCs w:val="24"/>
        </w:rPr>
        <w:t>a longstanding perception that open research is more widely disseminated and discussed online</w:t>
      </w:r>
      <w:r w:rsidR="003525B4">
        <w:rPr>
          <w:rFonts w:ascii="Times New Roman" w:eastAsia="Times New Roman" w:hAnsi="Times New Roman" w:cs="Times New Roman"/>
          <w:sz w:val="24"/>
          <w:szCs w:val="24"/>
        </w:rPr>
        <w:t xml:space="preserve"> </w:t>
      </w:r>
      <w:r w:rsidR="009F4991" w:rsidRPr="009F4991">
        <w:rPr>
          <w:rFonts w:ascii="Times New Roman" w:eastAsia="Times New Roman" w:hAnsi="Times New Roman" w:cs="Times New Roman"/>
          <w:noProof/>
          <w:sz w:val="24"/>
          <w:szCs w:val="24"/>
        </w:rPr>
        <w:t xml:space="preserve">(Darling </w:t>
      </w:r>
      <w:r w:rsidR="009F4991" w:rsidRPr="009F4991">
        <w:rPr>
          <w:rFonts w:ascii="Times New Roman" w:eastAsia="Times New Roman" w:hAnsi="Times New Roman" w:cs="Times New Roman"/>
          <w:i/>
          <w:noProof/>
          <w:sz w:val="24"/>
          <w:szCs w:val="24"/>
        </w:rPr>
        <w:t>et al.</w:t>
      </w:r>
      <w:r w:rsidR="009F4991" w:rsidRPr="009F4991">
        <w:rPr>
          <w:rFonts w:ascii="Times New Roman" w:eastAsia="Times New Roman" w:hAnsi="Times New Roman" w:cs="Times New Roman"/>
          <w:noProof/>
          <w:sz w:val="24"/>
          <w:szCs w:val="24"/>
        </w:rPr>
        <w:t xml:space="preserve">, 2013; Wang </w:t>
      </w:r>
      <w:r w:rsidR="009F4991" w:rsidRPr="009F4991">
        <w:rPr>
          <w:rFonts w:ascii="Times New Roman" w:eastAsia="Times New Roman" w:hAnsi="Times New Roman" w:cs="Times New Roman"/>
          <w:i/>
          <w:noProof/>
          <w:sz w:val="24"/>
          <w:szCs w:val="24"/>
        </w:rPr>
        <w:t>et al.</w:t>
      </w:r>
      <w:r w:rsidR="009F4991" w:rsidRPr="009F4991">
        <w:rPr>
          <w:rFonts w:ascii="Times New Roman" w:eastAsia="Times New Roman" w:hAnsi="Times New Roman" w:cs="Times New Roman"/>
          <w:noProof/>
          <w:sz w:val="24"/>
          <w:szCs w:val="24"/>
        </w:rPr>
        <w:t>, 2015)</w:t>
      </w:r>
      <w:r w:rsidR="00F9178A">
        <w:rPr>
          <w:rFonts w:ascii="Times New Roman" w:eastAsia="Times New Roman" w:hAnsi="Times New Roman" w:cs="Times New Roman"/>
          <w:sz w:val="24"/>
          <w:szCs w:val="24"/>
        </w:rPr>
        <w:t xml:space="preserve">. Overall, policy documents also cited </w:t>
      </w:r>
      <w:commentRangeStart w:id="5"/>
      <w:r w:rsidR="00F9178A">
        <w:rPr>
          <w:rFonts w:ascii="Times New Roman" w:eastAsia="Times New Roman" w:hAnsi="Times New Roman" w:cs="Times New Roman"/>
          <w:sz w:val="24"/>
          <w:szCs w:val="24"/>
        </w:rPr>
        <w:t xml:space="preserve">OA </w:t>
      </w:r>
      <w:commentRangeEnd w:id="5"/>
      <w:r w:rsidR="002B230F">
        <w:rPr>
          <w:rStyle w:val="CommentReference"/>
        </w:rPr>
        <w:commentReference w:id="5"/>
      </w:r>
      <w:r w:rsidR="00F9178A">
        <w:rPr>
          <w:rFonts w:ascii="Times New Roman" w:eastAsia="Times New Roman" w:hAnsi="Times New Roman" w:cs="Times New Roman"/>
          <w:sz w:val="24"/>
          <w:szCs w:val="24"/>
        </w:rPr>
        <w:t>studies more often than closed (Fig. 2d), supporting evidence that subscription-only publishing models</w:t>
      </w:r>
      <w:r w:rsidR="008573FF">
        <w:rPr>
          <w:rFonts w:ascii="Times New Roman" w:eastAsia="Times New Roman" w:hAnsi="Times New Roman" w:cs="Times New Roman"/>
          <w:sz w:val="24"/>
          <w:szCs w:val="24"/>
        </w:rPr>
        <w:t xml:space="preserve"> can</w:t>
      </w:r>
      <w:r w:rsidR="00F9178A">
        <w:rPr>
          <w:rFonts w:ascii="Times New Roman" w:eastAsia="Times New Roman" w:hAnsi="Times New Roman" w:cs="Times New Roman"/>
          <w:sz w:val="24"/>
          <w:szCs w:val="24"/>
        </w:rPr>
        <w:t xml:space="preserve"> limit the uptake of current scientific knowledge by policymakers </w:t>
      </w:r>
      <w:r w:rsidR="00173E69" w:rsidRPr="00173E69">
        <w:rPr>
          <w:rFonts w:ascii="Times New Roman" w:eastAsia="Times New Roman" w:hAnsi="Times New Roman" w:cs="Times New Roman"/>
          <w:noProof/>
          <w:sz w:val="24"/>
          <w:szCs w:val="24"/>
        </w:rPr>
        <w:t xml:space="preserve">(Cvitanovic </w:t>
      </w:r>
      <w:r w:rsidR="00173E69" w:rsidRPr="00173E69">
        <w:rPr>
          <w:rFonts w:ascii="Times New Roman" w:eastAsia="Times New Roman" w:hAnsi="Times New Roman" w:cs="Times New Roman"/>
          <w:i/>
          <w:noProof/>
          <w:sz w:val="24"/>
          <w:szCs w:val="24"/>
        </w:rPr>
        <w:t>et al.</w:t>
      </w:r>
      <w:r w:rsidR="00173E69" w:rsidRPr="00173E69">
        <w:rPr>
          <w:rFonts w:ascii="Times New Roman" w:eastAsia="Times New Roman" w:hAnsi="Times New Roman" w:cs="Times New Roman"/>
          <w:noProof/>
          <w:sz w:val="24"/>
          <w:szCs w:val="24"/>
        </w:rPr>
        <w:t>, 2014)</w:t>
      </w:r>
      <w:r w:rsidR="00F9178A">
        <w:rPr>
          <w:rFonts w:ascii="Times New Roman" w:eastAsia="Times New Roman" w:hAnsi="Times New Roman" w:cs="Times New Roman"/>
          <w:sz w:val="24"/>
          <w:szCs w:val="24"/>
        </w:rPr>
        <w:t xml:space="preserve">. </w:t>
      </w:r>
      <w:r w:rsidR="0002116C">
        <w:rPr>
          <w:rFonts w:ascii="Times New Roman" w:eastAsia="Times New Roman" w:hAnsi="Times New Roman" w:cs="Times New Roman"/>
          <w:sz w:val="24"/>
          <w:szCs w:val="24"/>
        </w:rPr>
        <w:t>At higher journal rankings, p</w:t>
      </w:r>
      <w:r w:rsidR="006E20B7">
        <w:rPr>
          <w:rFonts w:ascii="Times New Roman" w:eastAsia="Times New Roman" w:hAnsi="Times New Roman" w:cs="Times New Roman"/>
          <w:sz w:val="24"/>
          <w:szCs w:val="24"/>
        </w:rPr>
        <w:t xml:space="preserve">olicy </w:t>
      </w:r>
      <w:r w:rsidR="003F698B">
        <w:rPr>
          <w:rFonts w:ascii="Times New Roman" w:eastAsia="Times New Roman" w:hAnsi="Times New Roman" w:cs="Times New Roman"/>
          <w:sz w:val="24"/>
          <w:szCs w:val="24"/>
        </w:rPr>
        <w:t>uptake</w:t>
      </w:r>
      <w:r w:rsidR="006E20B7">
        <w:rPr>
          <w:rFonts w:ascii="Times New Roman" w:eastAsia="Times New Roman" w:hAnsi="Times New Roman" w:cs="Times New Roman"/>
          <w:sz w:val="24"/>
          <w:szCs w:val="24"/>
        </w:rPr>
        <w:t xml:space="preserve"> </w:t>
      </w:r>
      <w:r w:rsidR="005743D2">
        <w:rPr>
          <w:rFonts w:ascii="Times New Roman" w:eastAsia="Times New Roman" w:hAnsi="Times New Roman" w:cs="Times New Roman"/>
          <w:sz w:val="24"/>
          <w:szCs w:val="24"/>
        </w:rPr>
        <w:t>of</w:t>
      </w:r>
      <w:r w:rsidR="0002116C">
        <w:rPr>
          <w:rFonts w:ascii="Times New Roman" w:eastAsia="Times New Roman" w:hAnsi="Times New Roman" w:cs="Times New Roman"/>
          <w:sz w:val="24"/>
          <w:szCs w:val="24"/>
        </w:rPr>
        <w:t xml:space="preserve"> closed studies exceeded that of</w:t>
      </w:r>
      <w:r w:rsidR="005743D2">
        <w:rPr>
          <w:rFonts w:ascii="Times New Roman" w:eastAsia="Times New Roman" w:hAnsi="Times New Roman" w:cs="Times New Roman"/>
          <w:sz w:val="24"/>
          <w:szCs w:val="24"/>
        </w:rPr>
        <w:t xml:space="preserve"> OA studies</w:t>
      </w:r>
      <w:r w:rsidR="0002116C">
        <w:rPr>
          <w:rFonts w:ascii="Times New Roman" w:eastAsia="Times New Roman" w:hAnsi="Times New Roman" w:cs="Times New Roman"/>
          <w:sz w:val="24"/>
          <w:szCs w:val="24"/>
        </w:rPr>
        <w:t>,</w:t>
      </w:r>
      <w:r w:rsidR="005743D2">
        <w:rPr>
          <w:rFonts w:ascii="Times New Roman" w:eastAsia="Times New Roman" w:hAnsi="Times New Roman" w:cs="Times New Roman"/>
          <w:sz w:val="24"/>
          <w:szCs w:val="24"/>
        </w:rPr>
        <w:t xml:space="preserve"> </w:t>
      </w:r>
      <w:r w:rsidR="00491298">
        <w:rPr>
          <w:rFonts w:ascii="Times New Roman" w:eastAsia="Times New Roman" w:hAnsi="Times New Roman" w:cs="Times New Roman"/>
          <w:sz w:val="24"/>
          <w:szCs w:val="24"/>
        </w:rPr>
        <w:t>possibly because</w:t>
      </w:r>
      <w:r w:rsidR="00395E5C">
        <w:rPr>
          <w:rFonts w:ascii="Times New Roman" w:eastAsia="Times New Roman" w:hAnsi="Times New Roman" w:cs="Times New Roman"/>
          <w:sz w:val="24"/>
          <w:szCs w:val="24"/>
        </w:rPr>
        <w:t xml:space="preserve"> </w:t>
      </w:r>
      <w:r w:rsidR="0016111F">
        <w:rPr>
          <w:rFonts w:ascii="Times New Roman" w:eastAsia="Times New Roman" w:hAnsi="Times New Roman" w:cs="Times New Roman"/>
          <w:sz w:val="24"/>
          <w:szCs w:val="24"/>
        </w:rPr>
        <w:t xml:space="preserve">policymakers </w:t>
      </w:r>
      <w:r w:rsidR="006C1F3A">
        <w:rPr>
          <w:rFonts w:ascii="Times New Roman" w:eastAsia="Times New Roman" w:hAnsi="Times New Roman" w:cs="Times New Roman"/>
          <w:sz w:val="24"/>
          <w:szCs w:val="24"/>
        </w:rPr>
        <w:t>choose to cite</w:t>
      </w:r>
      <w:r w:rsidR="0016111F">
        <w:rPr>
          <w:rFonts w:ascii="Times New Roman" w:eastAsia="Times New Roman" w:hAnsi="Times New Roman" w:cs="Times New Roman"/>
          <w:sz w:val="24"/>
          <w:szCs w:val="24"/>
        </w:rPr>
        <w:t xml:space="preserve"> </w:t>
      </w:r>
      <w:r w:rsidR="00395E5C">
        <w:rPr>
          <w:rFonts w:ascii="Times New Roman" w:eastAsia="Times New Roman" w:hAnsi="Times New Roman" w:cs="Times New Roman"/>
          <w:sz w:val="24"/>
          <w:szCs w:val="24"/>
        </w:rPr>
        <w:t>high-</w:t>
      </w:r>
      <w:r w:rsidR="00FC4AEE">
        <w:rPr>
          <w:rFonts w:ascii="Times New Roman" w:eastAsia="Times New Roman" w:hAnsi="Times New Roman" w:cs="Times New Roman"/>
          <w:sz w:val="24"/>
          <w:szCs w:val="24"/>
        </w:rPr>
        <w:t>impact</w:t>
      </w:r>
      <w:r w:rsidR="00395E5C">
        <w:rPr>
          <w:rFonts w:ascii="Times New Roman" w:eastAsia="Times New Roman" w:hAnsi="Times New Roman" w:cs="Times New Roman"/>
          <w:sz w:val="24"/>
          <w:szCs w:val="24"/>
        </w:rPr>
        <w:t xml:space="preserve"> closed</w:t>
      </w:r>
      <w:r w:rsidR="00FC4AEE">
        <w:rPr>
          <w:rFonts w:ascii="Times New Roman" w:eastAsia="Times New Roman" w:hAnsi="Times New Roman" w:cs="Times New Roman"/>
          <w:sz w:val="24"/>
          <w:szCs w:val="24"/>
        </w:rPr>
        <w:t xml:space="preserve"> studies </w:t>
      </w:r>
      <w:r w:rsidR="0016111F">
        <w:rPr>
          <w:rFonts w:ascii="Times New Roman" w:eastAsia="Times New Roman" w:hAnsi="Times New Roman" w:cs="Times New Roman"/>
          <w:sz w:val="24"/>
          <w:szCs w:val="24"/>
        </w:rPr>
        <w:t>which have</w:t>
      </w:r>
      <w:r w:rsidR="00FC4AEE">
        <w:rPr>
          <w:rFonts w:ascii="Times New Roman" w:eastAsia="Times New Roman" w:hAnsi="Times New Roman" w:cs="Times New Roman"/>
          <w:sz w:val="24"/>
          <w:szCs w:val="24"/>
        </w:rPr>
        <w:t xml:space="preserve"> receive</w:t>
      </w:r>
      <w:r w:rsidR="0016111F">
        <w:rPr>
          <w:rFonts w:ascii="Times New Roman" w:eastAsia="Times New Roman" w:hAnsi="Times New Roman" w:cs="Times New Roman"/>
          <w:sz w:val="24"/>
          <w:szCs w:val="24"/>
        </w:rPr>
        <w:t>d</w:t>
      </w:r>
      <w:r w:rsidR="00FC4AEE">
        <w:rPr>
          <w:rFonts w:ascii="Times New Roman" w:eastAsia="Times New Roman" w:hAnsi="Times New Roman" w:cs="Times New Roman"/>
          <w:sz w:val="24"/>
          <w:szCs w:val="24"/>
        </w:rPr>
        <w:t xml:space="preserve"> substantial media attention</w:t>
      </w:r>
      <w:r w:rsidR="0088027F">
        <w:rPr>
          <w:rFonts w:ascii="Times New Roman" w:eastAsia="Times New Roman" w:hAnsi="Times New Roman" w:cs="Times New Roman"/>
          <w:sz w:val="24"/>
          <w:szCs w:val="24"/>
        </w:rPr>
        <w:t>.</w:t>
      </w:r>
    </w:p>
    <w:p w14:paraId="170E4CA5" w14:textId="77777777" w:rsidR="0022406A" w:rsidRDefault="0022406A" w:rsidP="00F9178A">
      <w:pPr>
        <w:pStyle w:val="Normal1"/>
        <w:spacing w:line="480" w:lineRule="auto"/>
        <w:rPr>
          <w:rFonts w:ascii="Times New Roman" w:eastAsia="Times New Roman" w:hAnsi="Times New Roman" w:cs="Times New Roman"/>
          <w:sz w:val="24"/>
          <w:szCs w:val="24"/>
        </w:rPr>
      </w:pPr>
    </w:p>
    <w:p w14:paraId="31D3B65A" w14:textId="47EDFB03" w:rsidR="00995D87" w:rsidRDefault="007A3FD9" w:rsidP="009C5FF4">
      <w:pPr>
        <w:pStyle w:val="Normal1"/>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Our results show that </w:t>
      </w:r>
      <w:r w:rsidR="00F9178A">
        <w:rPr>
          <w:rFonts w:ascii="Times New Roman" w:eastAsia="Times New Roman" w:hAnsi="Times New Roman" w:cs="Times New Roman"/>
          <w:sz w:val="24"/>
          <w:szCs w:val="24"/>
        </w:rPr>
        <w:t>OA facilitates both academic and non-academic communication</w:t>
      </w:r>
      <w:r>
        <w:rPr>
          <w:rFonts w:ascii="Times New Roman" w:eastAsia="Times New Roman" w:hAnsi="Times New Roman" w:cs="Times New Roman"/>
          <w:sz w:val="24"/>
          <w:szCs w:val="24"/>
        </w:rPr>
        <w:t xml:space="preserve"> of climate change</w:t>
      </w:r>
      <w:r w:rsidR="00F9178A">
        <w:rPr>
          <w:rFonts w:ascii="Times New Roman" w:eastAsia="Times New Roman" w:hAnsi="Times New Roman" w:cs="Times New Roman"/>
          <w:sz w:val="24"/>
          <w:szCs w:val="24"/>
        </w:rPr>
        <w:t xml:space="preserve">, which </w:t>
      </w:r>
      <w:r>
        <w:rPr>
          <w:rFonts w:ascii="Times New Roman" w:eastAsia="Times New Roman" w:hAnsi="Times New Roman" w:cs="Times New Roman"/>
          <w:sz w:val="24"/>
          <w:szCs w:val="24"/>
        </w:rPr>
        <w:t>may be</w:t>
      </w:r>
      <w:r w:rsidR="00F9178A">
        <w:rPr>
          <w:rFonts w:ascii="Times New Roman" w:eastAsia="Times New Roman" w:hAnsi="Times New Roman" w:cs="Times New Roman"/>
          <w:sz w:val="24"/>
          <w:szCs w:val="24"/>
        </w:rPr>
        <w:t xml:space="preserve"> especially important for developing nations. Most climate change research is published through institutes within the developed world </w:t>
      </w:r>
      <w:r w:rsidR="006B4262" w:rsidRPr="006B4262">
        <w:rPr>
          <w:rFonts w:ascii="Times New Roman" w:eastAsia="Times New Roman" w:hAnsi="Times New Roman" w:cs="Times New Roman"/>
          <w:noProof/>
          <w:sz w:val="24"/>
          <w:szCs w:val="24"/>
        </w:rPr>
        <w:t>(McSweeney, 2015)</w:t>
      </w:r>
      <w:r w:rsidR="00F9178A">
        <w:rPr>
          <w:rFonts w:ascii="Times New Roman" w:eastAsia="Times New Roman" w:hAnsi="Times New Roman" w:cs="Times New Roman"/>
          <w:sz w:val="24"/>
          <w:szCs w:val="24"/>
        </w:rPr>
        <w:t>, yet the greatest impacts will be observed in some of the least developed and most vulnerable regions of the world</w:t>
      </w:r>
      <w:r w:rsidR="006B4262">
        <w:rPr>
          <w:rFonts w:ascii="Times New Roman" w:eastAsia="Times New Roman" w:hAnsi="Times New Roman" w:cs="Times New Roman"/>
          <w:sz w:val="24"/>
          <w:szCs w:val="24"/>
        </w:rPr>
        <w:t xml:space="preserve"> </w:t>
      </w:r>
      <w:r w:rsidR="006B4262" w:rsidRPr="006B4262">
        <w:rPr>
          <w:rFonts w:ascii="Times New Roman" w:eastAsia="Times New Roman" w:hAnsi="Times New Roman" w:cs="Times New Roman"/>
          <w:noProof/>
          <w:sz w:val="24"/>
          <w:szCs w:val="24"/>
        </w:rPr>
        <w:t>(</w:t>
      </w:r>
      <w:r w:rsidR="006B4262">
        <w:rPr>
          <w:rFonts w:ascii="Times New Roman" w:eastAsia="Times New Roman" w:hAnsi="Times New Roman" w:cs="Times New Roman"/>
          <w:noProof/>
          <w:sz w:val="24"/>
          <w:szCs w:val="24"/>
        </w:rPr>
        <w:t xml:space="preserve">e.g. </w:t>
      </w:r>
      <w:r w:rsidR="006B4262" w:rsidRPr="006B4262">
        <w:rPr>
          <w:rFonts w:ascii="Times New Roman" w:eastAsia="Times New Roman" w:hAnsi="Times New Roman" w:cs="Times New Roman"/>
          <w:noProof/>
          <w:sz w:val="24"/>
          <w:szCs w:val="24"/>
        </w:rPr>
        <w:t xml:space="preserve">IPCC, 2014; Blasiak </w:t>
      </w:r>
      <w:r w:rsidR="006B4262" w:rsidRPr="006B4262">
        <w:rPr>
          <w:rFonts w:ascii="Times New Roman" w:eastAsia="Times New Roman" w:hAnsi="Times New Roman" w:cs="Times New Roman"/>
          <w:i/>
          <w:noProof/>
          <w:sz w:val="24"/>
          <w:szCs w:val="24"/>
        </w:rPr>
        <w:t>et al.</w:t>
      </w:r>
      <w:r w:rsidR="006B4262" w:rsidRPr="006B4262">
        <w:rPr>
          <w:rFonts w:ascii="Times New Roman" w:eastAsia="Times New Roman" w:hAnsi="Times New Roman" w:cs="Times New Roman"/>
          <w:noProof/>
          <w:sz w:val="24"/>
          <w:szCs w:val="24"/>
        </w:rPr>
        <w:t>, 2017)</w:t>
      </w:r>
      <w:r w:rsidR="00F9178A">
        <w:rPr>
          <w:rFonts w:ascii="Times New Roman" w:eastAsia="Times New Roman" w:hAnsi="Times New Roman" w:cs="Times New Roman"/>
          <w:sz w:val="24"/>
          <w:szCs w:val="24"/>
        </w:rPr>
        <w:t xml:space="preserve">. Additionally, </w:t>
      </w:r>
      <w:r w:rsidR="00F553DB">
        <w:rPr>
          <w:rFonts w:ascii="Times New Roman" w:eastAsia="Times New Roman" w:hAnsi="Times New Roman" w:cs="Times New Roman"/>
          <w:sz w:val="24"/>
          <w:szCs w:val="24"/>
        </w:rPr>
        <w:t xml:space="preserve">inability to access subscription-only publications </w:t>
      </w:r>
      <w:r w:rsidR="00F9178A">
        <w:rPr>
          <w:rFonts w:ascii="Times New Roman" w:eastAsia="Times New Roman" w:hAnsi="Times New Roman" w:cs="Times New Roman"/>
          <w:sz w:val="24"/>
          <w:szCs w:val="24"/>
        </w:rPr>
        <w:t xml:space="preserve">may </w:t>
      </w:r>
      <w:r w:rsidR="000C5A61">
        <w:rPr>
          <w:rFonts w:ascii="Times New Roman" w:eastAsia="Times New Roman" w:hAnsi="Times New Roman" w:cs="Times New Roman"/>
          <w:sz w:val="24"/>
          <w:szCs w:val="24"/>
        </w:rPr>
        <w:t>inhibit science-based policy</w:t>
      </w:r>
      <w:r w:rsidR="00F553DB">
        <w:rPr>
          <w:rFonts w:ascii="Times New Roman" w:eastAsia="Times New Roman" w:hAnsi="Times New Roman" w:cs="Times New Roman"/>
          <w:sz w:val="24"/>
          <w:szCs w:val="24"/>
        </w:rPr>
        <w:t xml:space="preserve"> in developing countries.</w:t>
      </w:r>
      <w:r w:rsidR="00F9178A">
        <w:rPr>
          <w:rFonts w:ascii="Times New Roman" w:eastAsia="Times New Roman" w:hAnsi="Times New Roman" w:cs="Times New Roman"/>
          <w:sz w:val="24"/>
          <w:szCs w:val="24"/>
        </w:rPr>
        <w:t xml:space="preserve"> </w:t>
      </w:r>
      <w:r w:rsidR="00F553DB">
        <w:rPr>
          <w:rFonts w:ascii="Times New Roman" w:eastAsia="Times New Roman" w:hAnsi="Times New Roman" w:cs="Times New Roman"/>
          <w:sz w:val="24"/>
          <w:szCs w:val="24"/>
        </w:rPr>
        <w:t>F</w:t>
      </w:r>
      <w:r w:rsidR="00F9178A">
        <w:rPr>
          <w:rFonts w:ascii="Times New Roman" w:eastAsia="Times New Roman" w:hAnsi="Times New Roman" w:cs="Times New Roman"/>
          <w:sz w:val="24"/>
          <w:szCs w:val="24"/>
        </w:rPr>
        <w:t xml:space="preserve">or example, </w:t>
      </w:r>
      <w:r w:rsidR="00F9178A">
        <w:rPr>
          <w:rFonts w:ascii="Times New Roman" w:eastAsia="Times New Roman" w:hAnsi="Times New Roman" w:cs="Times New Roman"/>
          <w:sz w:val="24"/>
          <w:szCs w:val="24"/>
        </w:rPr>
        <w:lastRenderedPageBreak/>
        <w:t xml:space="preserve">inaccessibility of </w:t>
      </w:r>
      <w:r w:rsidR="008C1D74">
        <w:rPr>
          <w:rFonts w:ascii="Times New Roman" w:eastAsia="Times New Roman" w:hAnsi="Times New Roman" w:cs="Times New Roman"/>
          <w:sz w:val="24"/>
          <w:szCs w:val="24"/>
        </w:rPr>
        <w:t>primary research has</w:t>
      </w:r>
      <w:r w:rsidR="00F9178A">
        <w:rPr>
          <w:rFonts w:ascii="Times New Roman" w:eastAsia="Times New Roman" w:hAnsi="Times New Roman" w:cs="Times New Roman"/>
          <w:sz w:val="24"/>
          <w:szCs w:val="24"/>
        </w:rPr>
        <w:t xml:space="preserve"> contributed to low citation rates in policy plans for</w:t>
      </w:r>
      <w:r w:rsidR="008C1D74">
        <w:rPr>
          <w:rFonts w:ascii="Times New Roman" w:eastAsia="Times New Roman" w:hAnsi="Times New Roman" w:cs="Times New Roman"/>
          <w:sz w:val="24"/>
          <w:szCs w:val="24"/>
        </w:rPr>
        <w:t xml:space="preserve"> tropical</w:t>
      </w:r>
      <w:r w:rsidR="00F9178A">
        <w:rPr>
          <w:rFonts w:ascii="Times New Roman" w:eastAsia="Times New Roman" w:hAnsi="Times New Roman" w:cs="Times New Roman"/>
          <w:sz w:val="24"/>
          <w:szCs w:val="24"/>
        </w:rPr>
        <w:t xml:space="preserve"> marine protected areas, implying that environmental management may fall behind current scientific knowledge </w:t>
      </w:r>
      <w:r w:rsidR="000C5A61" w:rsidRPr="000C5A61">
        <w:rPr>
          <w:rFonts w:ascii="Times New Roman" w:eastAsia="Times New Roman" w:hAnsi="Times New Roman" w:cs="Times New Roman"/>
          <w:noProof/>
          <w:sz w:val="24"/>
          <w:szCs w:val="24"/>
        </w:rPr>
        <w:t xml:space="preserve">(Cvitanovic </w:t>
      </w:r>
      <w:r w:rsidR="000C5A61" w:rsidRPr="000C5A61">
        <w:rPr>
          <w:rFonts w:ascii="Times New Roman" w:eastAsia="Times New Roman" w:hAnsi="Times New Roman" w:cs="Times New Roman"/>
          <w:i/>
          <w:noProof/>
          <w:sz w:val="24"/>
          <w:szCs w:val="24"/>
        </w:rPr>
        <w:t>et al.</w:t>
      </w:r>
      <w:r w:rsidR="000C5A61" w:rsidRPr="000C5A61">
        <w:rPr>
          <w:rFonts w:ascii="Times New Roman" w:eastAsia="Times New Roman" w:hAnsi="Times New Roman" w:cs="Times New Roman"/>
          <w:noProof/>
          <w:sz w:val="24"/>
          <w:szCs w:val="24"/>
        </w:rPr>
        <w:t>, 2014)</w:t>
      </w:r>
      <w:r w:rsidR="00F9178A">
        <w:rPr>
          <w:rFonts w:ascii="Times New Roman" w:eastAsia="Times New Roman" w:hAnsi="Times New Roman" w:cs="Times New Roman"/>
          <w:sz w:val="24"/>
          <w:szCs w:val="24"/>
        </w:rPr>
        <w:t xml:space="preserve">. </w:t>
      </w:r>
    </w:p>
    <w:p w14:paraId="22075B36" w14:textId="77777777" w:rsidR="00F9178A" w:rsidRDefault="00F9178A" w:rsidP="00F9178A">
      <w:pPr>
        <w:pStyle w:val="Normal1"/>
        <w:spacing w:line="480" w:lineRule="auto"/>
        <w:rPr>
          <w:rFonts w:ascii="Times New Roman" w:eastAsia="Times New Roman" w:hAnsi="Times New Roman" w:cs="Times New Roman"/>
          <w:sz w:val="24"/>
          <w:szCs w:val="24"/>
        </w:rPr>
      </w:pPr>
    </w:p>
    <w:p w14:paraId="4F92A816" w14:textId="3A0BE6FE" w:rsidR="00152322" w:rsidRDefault="00152322"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OS facilitates collaboration and triage</w:t>
      </w:r>
    </w:p>
    <w:p w14:paraId="0F42E928" w14:textId="7737D7A7" w:rsidR="00995D87" w:rsidRDefault="005D0EC1" w:rsidP="009C5FF4">
      <w:pPr>
        <w:pStyle w:val="Normal1"/>
        <w:spacing w:line="480" w:lineRule="auto"/>
        <w:ind w:firstLine="720"/>
        <w:rPr>
          <w:rFonts w:ascii="Times New Roman" w:eastAsia="Times New Roman" w:hAnsi="Times New Roman" w:cs="Times New Roman"/>
          <w:i/>
          <w:sz w:val="24"/>
          <w:szCs w:val="24"/>
          <w:highlight w:val="cyan"/>
        </w:rPr>
      </w:pPr>
      <w:r>
        <w:rPr>
          <w:rFonts w:ascii="Times New Roman" w:eastAsia="Times New Roman" w:hAnsi="Times New Roman" w:cs="Times New Roman"/>
          <w:noProof/>
          <w:sz w:val="24"/>
          <w:szCs w:val="24"/>
        </w:rPr>
        <w:t>T</w:t>
      </w:r>
      <w:r w:rsidR="00680843">
        <w:rPr>
          <w:rFonts w:ascii="Times New Roman" w:eastAsia="Times New Roman" w:hAnsi="Times New Roman" w:cs="Times New Roman"/>
          <w:sz w:val="24"/>
          <w:szCs w:val="24"/>
        </w:rPr>
        <w:t xml:space="preserve">he pace of climate change combined with a need to address societal and ecological impacts with limited resources make aspects of climate change research, such as biological conservation, triage disciplines. </w:t>
      </w:r>
      <w:r w:rsidR="003722D4">
        <w:rPr>
          <w:rFonts w:ascii="Times New Roman" w:eastAsia="Times New Roman" w:hAnsi="Times New Roman" w:cs="Times New Roman"/>
          <w:sz w:val="24"/>
          <w:szCs w:val="24"/>
        </w:rPr>
        <w:t xml:space="preserve">Successful triage requires efficient and rapid decision making </w:t>
      </w:r>
      <w:r w:rsidR="003722D4" w:rsidRPr="006B4262">
        <w:rPr>
          <w:rFonts w:ascii="Times New Roman" w:eastAsia="Times New Roman" w:hAnsi="Times New Roman" w:cs="Times New Roman"/>
          <w:noProof/>
          <w:sz w:val="24"/>
          <w:szCs w:val="24"/>
        </w:rPr>
        <w:t xml:space="preserve">(Bottrill </w:t>
      </w:r>
      <w:r w:rsidR="003722D4" w:rsidRPr="006B4262">
        <w:rPr>
          <w:rFonts w:ascii="Times New Roman" w:eastAsia="Times New Roman" w:hAnsi="Times New Roman" w:cs="Times New Roman"/>
          <w:i/>
          <w:noProof/>
          <w:sz w:val="24"/>
          <w:szCs w:val="24"/>
        </w:rPr>
        <w:t>et al.</w:t>
      </w:r>
      <w:r w:rsidR="003722D4" w:rsidRPr="006B4262">
        <w:rPr>
          <w:rFonts w:ascii="Times New Roman" w:eastAsia="Times New Roman" w:hAnsi="Times New Roman" w:cs="Times New Roman"/>
          <w:noProof/>
          <w:sz w:val="24"/>
          <w:szCs w:val="24"/>
        </w:rPr>
        <w:t>, 2008)</w:t>
      </w:r>
      <w:r w:rsidR="00AC132D">
        <w:rPr>
          <w:rFonts w:ascii="Times New Roman" w:eastAsia="Times New Roman" w:hAnsi="Times New Roman" w:cs="Times New Roman"/>
          <w:noProof/>
          <w:sz w:val="24"/>
          <w:szCs w:val="24"/>
        </w:rPr>
        <w:t xml:space="preserve"> and, to this end, </w:t>
      </w:r>
      <w:r w:rsidR="00F9178A">
        <w:rPr>
          <w:rFonts w:ascii="Times New Roman" w:eastAsia="Times New Roman" w:hAnsi="Times New Roman" w:cs="Times New Roman"/>
          <w:sz w:val="24"/>
          <w:szCs w:val="24"/>
        </w:rPr>
        <w:t xml:space="preserve">OS principles can help to minimize scientific uncertainty </w:t>
      </w:r>
      <w:r w:rsidR="00116E12">
        <w:rPr>
          <w:rFonts w:ascii="Times New Roman" w:eastAsia="Times New Roman" w:hAnsi="Times New Roman" w:cs="Times New Roman"/>
          <w:sz w:val="24"/>
          <w:szCs w:val="24"/>
        </w:rPr>
        <w:t xml:space="preserve">while increasing </w:t>
      </w:r>
      <w:r w:rsidR="002B7133">
        <w:rPr>
          <w:rFonts w:ascii="Times New Roman" w:eastAsia="Times New Roman" w:hAnsi="Times New Roman" w:cs="Times New Roman"/>
          <w:sz w:val="24"/>
          <w:szCs w:val="24"/>
        </w:rPr>
        <w:t xml:space="preserve">collaboration </w:t>
      </w:r>
      <w:r w:rsidR="00116E12">
        <w:rPr>
          <w:rFonts w:ascii="Times New Roman" w:eastAsia="Times New Roman" w:hAnsi="Times New Roman" w:cs="Times New Roman"/>
          <w:sz w:val="24"/>
          <w:szCs w:val="24"/>
        </w:rPr>
        <w:t>potential</w:t>
      </w:r>
      <w:r w:rsidR="00AC132D">
        <w:rPr>
          <w:rFonts w:ascii="Times New Roman" w:eastAsia="Times New Roman" w:hAnsi="Times New Roman" w:cs="Times New Roman"/>
          <w:sz w:val="24"/>
          <w:szCs w:val="24"/>
        </w:rPr>
        <w:t>.</w:t>
      </w:r>
      <w:r w:rsidR="006B639C">
        <w:rPr>
          <w:rFonts w:ascii="Times New Roman" w:eastAsia="Times New Roman" w:hAnsi="Times New Roman" w:cs="Times New Roman"/>
          <w:sz w:val="24"/>
          <w:szCs w:val="24"/>
        </w:rPr>
        <w:t xml:space="preserve"> </w:t>
      </w:r>
      <w:r w:rsidR="00AC132D">
        <w:rPr>
          <w:rFonts w:ascii="Times New Roman" w:eastAsia="Times New Roman" w:hAnsi="Times New Roman" w:cs="Times New Roman"/>
          <w:sz w:val="24"/>
          <w:szCs w:val="24"/>
        </w:rPr>
        <w:t>For example,</w:t>
      </w:r>
      <w:r w:rsidR="00A0771C">
        <w:rPr>
          <w:rFonts w:ascii="Times New Roman" w:eastAsia="Times New Roman" w:hAnsi="Times New Roman" w:cs="Times New Roman"/>
          <w:sz w:val="24"/>
          <w:szCs w:val="24"/>
        </w:rPr>
        <w:t xml:space="preserve"> OS</w:t>
      </w:r>
      <w:r w:rsidR="00E565A1">
        <w:rPr>
          <w:rFonts w:ascii="Times New Roman" w:eastAsia="Times New Roman" w:hAnsi="Times New Roman" w:cs="Times New Roman"/>
          <w:sz w:val="24"/>
          <w:szCs w:val="24"/>
        </w:rPr>
        <w:t xml:space="preserve"> encourages</w:t>
      </w:r>
      <w:r w:rsidR="00AC132D">
        <w:rPr>
          <w:rFonts w:ascii="Times New Roman" w:eastAsia="Times New Roman" w:hAnsi="Times New Roman" w:cs="Times New Roman"/>
          <w:sz w:val="24"/>
          <w:szCs w:val="24"/>
        </w:rPr>
        <w:t xml:space="preserve"> d</w:t>
      </w:r>
      <w:r w:rsidR="00B51096">
        <w:rPr>
          <w:rFonts w:ascii="Times New Roman" w:eastAsia="Times New Roman" w:hAnsi="Times New Roman" w:cs="Times New Roman"/>
          <w:sz w:val="24"/>
          <w:szCs w:val="24"/>
        </w:rPr>
        <w:t>ata and code sharing, assists</w:t>
      </w:r>
      <w:r w:rsidR="006B639C">
        <w:rPr>
          <w:rFonts w:ascii="Times New Roman" w:eastAsia="Times New Roman" w:hAnsi="Times New Roman" w:cs="Times New Roman"/>
          <w:sz w:val="24"/>
          <w:szCs w:val="24"/>
        </w:rPr>
        <w:t xml:space="preserve"> the peer-review process </w:t>
      </w:r>
      <w:r w:rsidR="0039037A">
        <w:rPr>
          <w:rFonts w:ascii="Times New Roman" w:eastAsia="Times New Roman" w:hAnsi="Times New Roman" w:cs="Times New Roman"/>
          <w:sz w:val="24"/>
          <w:szCs w:val="24"/>
        </w:rPr>
        <w:t xml:space="preserve">with fully-reproducible manuscripts </w:t>
      </w:r>
      <w:r w:rsidR="006B639C" w:rsidRPr="00A45866">
        <w:rPr>
          <w:rFonts w:ascii="Times New Roman" w:eastAsia="Times New Roman" w:hAnsi="Times New Roman" w:cs="Times New Roman"/>
          <w:noProof/>
          <w:sz w:val="24"/>
          <w:szCs w:val="24"/>
        </w:rPr>
        <w:t xml:space="preserve">(Ram, 2013; Lowndes </w:t>
      </w:r>
      <w:r w:rsidR="006B639C" w:rsidRPr="00A45866">
        <w:rPr>
          <w:rFonts w:ascii="Times New Roman" w:eastAsia="Times New Roman" w:hAnsi="Times New Roman" w:cs="Times New Roman"/>
          <w:i/>
          <w:noProof/>
          <w:sz w:val="24"/>
          <w:szCs w:val="24"/>
        </w:rPr>
        <w:t>et al.</w:t>
      </w:r>
      <w:r w:rsidR="006B639C" w:rsidRPr="00A45866">
        <w:rPr>
          <w:rFonts w:ascii="Times New Roman" w:eastAsia="Times New Roman" w:hAnsi="Times New Roman" w:cs="Times New Roman"/>
          <w:noProof/>
          <w:sz w:val="24"/>
          <w:szCs w:val="24"/>
        </w:rPr>
        <w:t>, 2017)</w:t>
      </w:r>
      <w:r w:rsidR="00B51096">
        <w:rPr>
          <w:rFonts w:ascii="Times New Roman" w:eastAsia="Times New Roman" w:hAnsi="Times New Roman" w:cs="Times New Roman"/>
          <w:sz w:val="24"/>
          <w:szCs w:val="24"/>
        </w:rPr>
        <w:t>, and reduces</w:t>
      </w:r>
      <w:r w:rsidR="006B639C">
        <w:rPr>
          <w:rFonts w:ascii="Times New Roman" w:eastAsia="Times New Roman" w:hAnsi="Times New Roman" w:cs="Times New Roman"/>
          <w:sz w:val="24"/>
          <w:szCs w:val="24"/>
        </w:rPr>
        <w:t xml:space="preserve"> publication times with preprints </w:t>
      </w:r>
      <w:commentRangeStart w:id="6"/>
      <w:r w:rsidR="006B639C">
        <w:rPr>
          <w:rFonts w:ascii="Times New Roman" w:eastAsia="Times New Roman" w:hAnsi="Times New Roman" w:cs="Times New Roman"/>
          <w:sz w:val="24"/>
          <w:szCs w:val="24"/>
        </w:rPr>
        <w:t xml:space="preserve">and OA journals </w:t>
      </w:r>
      <w:commentRangeEnd w:id="6"/>
      <w:r w:rsidR="002B230F">
        <w:rPr>
          <w:rStyle w:val="CommentReference"/>
        </w:rPr>
        <w:commentReference w:id="6"/>
      </w:r>
      <w:r w:rsidR="006B639C" w:rsidRPr="006B4262">
        <w:rPr>
          <w:rFonts w:ascii="Times New Roman" w:eastAsia="Times New Roman" w:hAnsi="Times New Roman" w:cs="Times New Roman"/>
          <w:noProof/>
          <w:sz w:val="24"/>
          <w:szCs w:val="24"/>
        </w:rPr>
        <w:t>(Vale, 2015)</w:t>
      </w:r>
      <w:r w:rsidR="00FE6A5E">
        <w:rPr>
          <w:rFonts w:ascii="Times New Roman" w:eastAsia="Times New Roman" w:hAnsi="Times New Roman" w:cs="Times New Roman"/>
          <w:noProof/>
          <w:sz w:val="24"/>
          <w:szCs w:val="24"/>
        </w:rPr>
        <w:t>.</w:t>
      </w:r>
      <w:r w:rsidR="00A0771C">
        <w:rPr>
          <w:rFonts w:ascii="Times New Roman" w:eastAsia="Times New Roman" w:hAnsi="Times New Roman" w:cs="Times New Roman"/>
          <w:noProof/>
          <w:sz w:val="24"/>
          <w:szCs w:val="24"/>
        </w:rPr>
        <w:t xml:space="preserve"> </w:t>
      </w:r>
      <w:r w:rsidR="000C6B3E">
        <w:rPr>
          <w:rFonts w:ascii="Times New Roman" w:eastAsia="Times New Roman" w:hAnsi="Times New Roman" w:cs="Times New Roman"/>
          <w:sz w:val="24"/>
          <w:szCs w:val="24"/>
        </w:rPr>
        <w:t xml:space="preserve">Most scientists agree that publicly-funded research should be freely available </w:t>
      </w:r>
      <w:r w:rsidR="000C6B3E" w:rsidRPr="006B4262">
        <w:rPr>
          <w:rFonts w:ascii="Times New Roman" w:eastAsia="Times New Roman" w:hAnsi="Times New Roman" w:cs="Times New Roman"/>
          <w:noProof/>
          <w:sz w:val="24"/>
          <w:szCs w:val="24"/>
        </w:rPr>
        <w:t xml:space="preserve">(Dallmeier-Tiessen </w:t>
      </w:r>
      <w:r w:rsidR="000C6B3E" w:rsidRPr="006B4262">
        <w:rPr>
          <w:rFonts w:ascii="Times New Roman" w:eastAsia="Times New Roman" w:hAnsi="Times New Roman" w:cs="Times New Roman"/>
          <w:i/>
          <w:noProof/>
          <w:sz w:val="24"/>
          <w:szCs w:val="24"/>
        </w:rPr>
        <w:t>et al.</w:t>
      </w:r>
      <w:r w:rsidR="000C6B3E" w:rsidRPr="006B4262">
        <w:rPr>
          <w:rFonts w:ascii="Times New Roman" w:eastAsia="Times New Roman" w:hAnsi="Times New Roman" w:cs="Times New Roman"/>
          <w:noProof/>
          <w:sz w:val="24"/>
          <w:szCs w:val="24"/>
        </w:rPr>
        <w:t>, 2011)</w:t>
      </w:r>
      <w:r w:rsidR="000C6B3E">
        <w:rPr>
          <w:rFonts w:ascii="Times New Roman" w:eastAsia="Times New Roman" w:hAnsi="Times New Roman" w:cs="Times New Roman"/>
          <w:sz w:val="24"/>
          <w:szCs w:val="24"/>
        </w:rPr>
        <w:t xml:space="preserve"> and several </w:t>
      </w:r>
      <w:r w:rsidR="00F9178A">
        <w:rPr>
          <w:rFonts w:ascii="Times New Roman" w:eastAsia="Times New Roman" w:hAnsi="Times New Roman" w:cs="Times New Roman"/>
          <w:sz w:val="24"/>
          <w:szCs w:val="24"/>
        </w:rPr>
        <w:t xml:space="preserve">institutions </w:t>
      </w:r>
      <w:r w:rsidR="000C6B3E">
        <w:rPr>
          <w:rFonts w:ascii="Times New Roman" w:eastAsia="Times New Roman" w:hAnsi="Times New Roman" w:cs="Times New Roman"/>
          <w:sz w:val="24"/>
          <w:szCs w:val="24"/>
        </w:rPr>
        <w:t xml:space="preserve">have </w:t>
      </w:r>
      <w:r w:rsidR="007B76D3">
        <w:rPr>
          <w:rFonts w:ascii="Times New Roman" w:eastAsia="Times New Roman" w:hAnsi="Times New Roman" w:cs="Times New Roman"/>
          <w:sz w:val="24"/>
          <w:szCs w:val="24"/>
        </w:rPr>
        <w:t xml:space="preserve">successfully </w:t>
      </w:r>
      <w:r w:rsidR="000C6B3E">
        <w:rPr>
          <w:rFonts w:ascii="Times New Roman" w:eastAsia="Times New Roman" w:hAnsi="Times New Roman" w:cs="Times New Roman"/>
          <w:sz w:val="24"/>
          <w:szCs w:val="24"/>
        </w:rPr>
        <w:t xml:space="preserve">implemented </w:t>
      </w:r>
      <w:r w:rsidR="00F9178A">
        <w:rPr>
          <w:rFonts w:ascii="Times New Roman" w:eastAsia="Times New Roman" w:hAnsi="Times New Roman" w:cs="Times New Roman"/>
          <w:sz w:val="24"/>
          <w:szCs w:val="24"/>
        </w:rPr>
        <w:t>open data climate science</w:t>
      </w:r>
      <w:r w:rsidR="00684DA7">
        <w:rPr>
          <w:rFonts w:ascii="Times New Roman" w:eastAsia="Times New Roman" w:hAnsi="Times New Roman" w:cs="Times New Roman"/>
          <w:sz w:val="24"/>
          <w:szCs w:val="24"/>
        </w:rPr>
        <w:t>.</w:t>
      </w:r>
      <w:r w:rsidR="00F9178A">
        <w:rPr>
          <w:rFonts w:ascii="Times New Roman" w:eastAsia="Times New Roman" w:hAnsi="Times New Roman" w:cs="Times New Roman"/>
          <w:sz w:val="24"/>
          <w:szCs w:val="24"/>
        </w:rPr>
        <w:t xml:space="preserve"> </w:t>
      </w:r>
      <w:r w:rsidR="00684DA7">
        <w:rPr>
          <w:rFonts w:ascii="Times New Roman" w:eastAsia="Times New Roman" w:hAnsi="Times New Roman" w:cs="Times New Roman"/>
          <w:sz w:val="24"/>
          <w:szCs w:val="24"/>
        </w:rPr>
        <w:t>F</w:t>
      </w:r>
      <w:r w:rsidR="00F9178A">
        <w:rPr>
          <w:rFonts w:ascii="Times New Roman" w:eastAsia="Times New Roman" w:hAnsi="Times New Roman" w:cs="Times New Roman"/>
          <w:sz w:val="24"/>
          <w:szCs w:val="24"/>
        </w:rPr>
        <w:t>or instance, research on climate-driven thermal bleaching events in coral reef ecosystems has benefited hugely from open access to NOAA’s large-scale monitoring data</w:t>
      </w:r>
      <w:r w:rsidR="006B4262">
        <w:rPr>
          <w:rFonts w:ascii="Times New Roman" w:eastAsia="Times New Roman" w:hAnsi="Times New Roman" w:cs="Times New Roman"/>
          <w:sz w:val="24"/>
          <w:szCs w:val="24"/>
        </w:rPr>
        <w:t xml:space="preserve"> </w:t>
      </w:r>
      <w:r w:rsidR="006B4262" w:rsidRPr="006B4262">
        <w:rPr>
          <w:rFonts w:ascii="Times New Roman" w:eastAsia="Times New Roman" w:hAnsi="Times New Roman" w:cs="Times New Roman"/>
          <w:noProof/>
          <w:sz w:val="24"/>
          <w:szCs w:val="24"/>
        </w:rPr>
        <w:t>(</w:t>
      </w:r>
      <w:r w:rsidR="006B4262">
        <w:rPr>
          <w:rFonts w:ascii="Times New Roman" w:eastAsia="Times New Roman" w:hAnsi="Times New Roman" w:cs="Times New Roman"/>
          <w:noProof/>
          <w:sz w:val="24"/>
          <w:szCs w:val="24"/>
        </w:rPr>
        <w:t xml:space="preserve">e.g. NOAA CoralWatch; </w:t>
      </w:r>
      <w:r w:rsidR="006B4262" w:rsidRPr="006B4262">
        <w:rPr>
          <w:rFonts w:ascii="Times New Roman" w:eastAsia="Times New Roman" w:hAnsi="Times New Roman" w:cs="Times New Roman"/>
          <w:noProof/>
          <w:sz w:val="24"/>
          <w:szCs w:val="24"/>
        </w:rPr>
        <w:t xml:space="preserve">Harris </w:t>
      </w:r>
      <w:r w:rsidR="006B4262" w:rsidRPr="006B4262">
        <w:rPr>
          <w:rFonts w:ascii="Times New Roman" w:eastAsia="Times New Roman" w:hAnsi="Times New Roman" w:cs="Times New Roman"/>
          <w:i/>
          <w:noProof/>
          <w:sz w:val="24"/>
          <w:szCs w:val="24"/>
        </w:rPr>
        <w:t>et al.</w:t>
      </w:r>
      <w:r w:rsidR="006B4262" w:rsidRPr="006B4262">
        <w:rPr>
          <w:rFonts w:ascii="Times New Roman" w:eastAsia="Times New Roman" w:hAnsi="Times New Roman" w:cs="Times New Roman"/>
          <w:noProof/>
          <w:sz w:val="24"/>
          <w:szCs w:val="24"/>
        </w:rPr>
        <w:t>, 2017)</w:t>
      </w:r>
      <w:r w:rsidR="00F9178A">
        <w:rPr>
          <w:rFonts w:ascii="Times New Roman" w:eastAsia="Times New Roman" w:hAnsi="Times New Roman" w:cs="Times New Roman"/>
          <w:sz w:val="24"/>
          <w:szCs w:val="24"/>
        </w:rPr>
        <w:t xml:space="preserve">. </w:t>
      </w:r>
      <w:r w:rsidR="00EC5A8F">
        <w:rPr>
          <w:rFonts w:ascii="Times New Roman" w:eastAsia="Times New Roman" w:hAnsi="Times New Roman" w:cs="Times New Roman"/>
          <w:sz w:val="24"/>
          <w:szCs w:val="24"/>
        </w:rPr>
        <w:t>C</w:t>
      </w:r>
      <w:r w:rsidR="00ED3A8D">
        <w:rPr>
          <w:rFonts w:ascii="Times New Roman" w:eastAsia="Times New Roman" w:hAnsi="Times New Roman" w:cs="Times New Roman"/>
          <w:sz w:val="24"/>
          <w:szCs w:val="24"/>
        </w:rPr>
        <w:t>omprehensive o</w:t>
      </w:r>
      <w:r w:rsidR="00F9178A">
        <w:rPr>
          <w:rFonts w:ascii="Times New Roman" w:eastAsia="Times New Roman" w:hAnsi="Times New Roman" w:cs="Times New Roman"/>
          <w:sz w:val="24"/>
          <w:szCs w:val="24"/>
        </w:rPr>
        <w:t>pen data policies have</w:t>
      </w:r>
      <w:r w:rsidR="00CB4F15">
        <w:rPr>
          <w:rFonts w:ascii="Times New Roman" w:eastAsia="Times New Roman" w:hAnsi="Times New Roman" w:cs="Times New Roman"/>
          <w:sz w:val="24"/>
          <w:szCs w:val="24"/>
        </w:rPr>
        <w:t xml:space="preserve"> also</w:t>
      </w:r>
      <w:r w:rsidR="00F9178A">
        <w:rPr>
          <w:rFonts w:ascii="Times New Roman" w:eastAsia="Times New Roman" w:hAnsi="Times New Roman" w:cs="Times New Roman"/>
          <w:sz w:val="24"/>
          <w:szCs w:val="24"/>
        </w:rPr>
        <w:t xml:space="preserve"> been implemented by some governments</w:t>
      </w:r>
      <w:r w:rsidR="006B4262">
        <w:rPr>
          <w:rFonts w:ascii="Times New Roman" w:eastAsia="Times New Roman" w:hAnsi="Times New Roman" w:cs="Times New Roman"/>
          <w:sz w:val="24"/>
          <w:szCs w:val="24"/>
        </w:rPr>
        <w:t xml:space="preserve"> </w:t>
      </w:r>
      <w:r w:rsidR="006B4262" w:rsidRPr="006B4262">
        <w:rPr>
          <w:rFonts w:ascii="Times New Roman" w:eastAsia="Times New Roman" w:hAnsi="Times New Roman" w:cs="Times New Roman"/>
          <w:noProof/>
          <w:sz w:val="24"/>
          <w:szCs w:val="24"/>
        </w:rPr>
        <w:t>(</w:t>
      </w:r>
      <w:r w:rsidR="006B4262">
        <w:rPr>
          <w:rFonts w:ascii="Times New Roman" w:eastAsia="Times New Roman" w:hAnsi="Times New Roman" w:cs="Times New Roman"/>
          <w:noProof/>
          <w:sz w:val="24"/>
          <w:szCs w:val="24"/>
        </w:rPr>
        <w:t xml:space="preserve">e.g. USA; </w:t>
      </w:r>
      <w:r w:rsidR="006B4262" w:rsidRPr="006B4262">
        <w:rPr>
          <w:rFonts w:ascii="Times New Roman" w:eastAsia="Times New Roman" w:hAnsi="Times New Roman" w:cs="Times New Roman"/>
          <w:noProof/>
          <w:sz w:val="24"/>
          <w:szCs w:val="24"/>
        </w:rPr>
        <w:t>Obama, 2013)</w:t>
      </w:r>
      <w:r w:rsidR="00F9178A">
        <w:rPr>
          <w:rFonts w:ascii="Times New Roman" w:eastAsia="Times New Roman" w:hAnsi="Times New Roman" w:cs="Times New Roman"/>
          <w:sz w:val="24"/>
          <w:szCs w:val="24"/>
        </w:rPr>
        <w:t xml:space="preserve"> </w:t>
      </w:r>
      <w:r w:rsidR="006B4262">
        <w:rPr>
          <w:rFonts w:ascii="Times New Roman" w:eastAsia="Times New Roman" w:hAnsi="Times New Roman" w:cs="Times New Roman"/>
          <w:sz w:val="24"/>
          <w:szCs w:val="24"/>
        </w:rPr>
        <w:t xml:space="preserve">and journal groups </w:t>
      </w:r>
      <w:r w:rsidR="006B4262" w:rsidRPr="006B4262">
        <w:rPr>
          <w:rFonts w:ascii="Times New Roman" w:eastAsia="Times New Roman" w:hAnsi="Times New Roman" w:cs="Times New Roman"/>
          <w:noProof/>
          <w:sz w:val="24"/>
          <w:szCs w:val="24"/>
        </w:rPr>
        <w:t>(</w:t>
      </w:r>
      <w:r w:rsidR="006B4262">
        <w:rPr>
          <w:rFonts w:ascii="Times New Roman" w:eastAsia="Times New Roman" w:hAnsi="Times New Roman" w:cs="Times New Roman"/>
          <w:noProof/>
          <w:sz w:val="24"/>
          <w:szCs w:val="24"/>
        </w:rPr>
        <w:t xml:space="preserve">e.g. </w:t>
      </w:r>
      <w:r w:rsidR="006B4262" w:rsidRPr="006B4262">
        <w:rPr>
          <w:rFonts w:ascii="Times New Roman" w:eastAsia="Times New Roman" w:hAnsi="Times New Roman" w:cs="Times New Roman"/>
          <w:noProof/>
          <w:sz w:val="24"/>
          <w:szCs w:val="24"/>
        </w:rPr>
        <w:t>Nature editors, 2018)</w:t>
      </w:r>
      <w:r w:rsidR="009C5365">
        <w:rPr>
          <w:rFonts w:ascii="Times New Roman" w:eastAsia="Times New Roman" w:hAnsi="Times New Roman" w:cs="Times New Roman"/>
          <w:sz w:val="24"/>
          <w:szCs w:val="24"/>
        </w:rPr>
        <w:t>.</w:t>
      </w:r>
      <w:r w:rsidR="00680843">
        <w:rPr>
          <w:rFonts w:ascii="Times New Roman" w:eastAsia="Times New Roman" w:hAnsi="Times New Roman" w:cs="Times New Roman"/>
          <w:sz w:val="24"/>
          <w:szCs w:val="24"/>
        </w:rPr>
        <w:t xml:space="preserve"> </w:t>
      </w:r>
      <w:r w:rsidR="00F9178A">
        <w:rPr>
          <w:rFonts w:ascii="Times New Roman" w:eastAsia="Times New Roman" w:hAnsi="Times New Roman" w:cs="Times New Roman"/>
          <w:sz w:val="24"/>
          <w:szCs w:val="24"/>
        </w:rPr>
        <w:t xml:space="preserve">These examples demonstrate the success and importance of adopting open data principles; comprehensive uptake of these </w:t>
      </w:r>
      <w:del w:id="7" w:author="Laura Kehoe" w:date="2018-05-10T10:26:00Z">
        <w:r w:rsidR="00F9178A" w:rsidDel="002A29F6">
          <w:rPr>
            <w:rFonts w:ascii="Times New Roman" w:eastAsia="Times New Roman" w:hAnsi="Times New Roman" w:cs="Times New Roman"/>
            <w:sz w:val="24"/>
            <w:szCs w:val="24"/>
          </w:rPr>
          <w:delText xml:space="preserve">and other OS </w:delText>
        </w:r>
      </w:del>
      <w:r w:rsidR="00F9178A">
        <w:rPr>
          <w:rFonts w:ascii="Times New Roman" w:eastAsia="Times New Roman" w:hAnsi="Times New Roman" w:cs="Times New Roman"/>
          <w:sz w:val="24"/>
          <w:szCs w:val="24"/>
        </w:rPr>
        <w:t xml:space="preserve">practices </w:t>
      </w:r>
      <w:commentRangeStart w:id="8"/>
      <w:r w:rsidR="00F9178A">
        <w:rPr>
          <w:rFonts w:ascii="Times New Roman" w:eastAsia="Times New Roman" w:hAnsi="Times New Roman" w:cs="Times New Roman"/>
          <w:sz w:val="24"/>
          <w:szCs w:val="24"/>
        </w:rPr>
        <w:t>will</w:t>
      </w:r>
      <w:commentRangeEnd w:id="8"/>
      <w:r w:rsidR="002A29F6">
        <w:rPr>
          <w:rStyle w:val="CommentReference"/>
        </w:rPr>
        <w:commentReference w:id="8"/>
      </w:r>
      <w:r w:rsidR="00F9178A">
        <w:rPr>
          <w:rFonts w:ascii="Times New Roman" w:eastAsia="Times New Roman" w:hAnsi="Times New Roman" w:cs="Times New Roman"/>
          <w:sz w:val="24"/>
          <w:szCs w:val="24"/>
        </w:rPr>
        <w:t xml:space="preserve"> substantially enhance </w:t>
      </w:r>
      <w:ins w:id="9" w:author="Laura Kehoe" w:date="2018-05-10T10:26:00Z">
        <w:r w:rsidR="002A29F6">
          <w:rPr>
            <w:rFonts w:ascii="Times New Roman" w:eastAsia="Times New Roman" w:hAnsi="Times New Roman" w:cs="Times New Roman"/>
            <w:sz w:val="24"/>
            <w:szCs w:val="24"/>
          </w:rPr>
          <w:t xml:space="preserve">the </w:t>
        </w:r>
      </w:ins>
      <w:r w:rsidR="00F9178A">
        <w:rPr>
          <w:rFonts w:ascii="Times New Roman" w:eastAsia="Times New Roman" w:hAnsi="Times New Roman" w:cs="Times New Roman"/>
          <w:sz w:val="24"/>
          <w:szCs w:val="24"/>
        </w:rPr>
        <w:t xml:space="preserve">application of academic research to climate change issues. </w:t>
      </w:r>
    </w:p>
    <w:p w14:paraId="559136D3" w14:textId="77777777" w:rsidR="00F9178A" w:rsidRDefault="00F9178A" w:rsidP="00F9178A">
      <w:pPr>
        <w:pStyle w:val="Normal1"/>
        <w:spacing w:line="480" w:lineRule="auto"/>
        <w:rPr>
          <w:rFonts w:ascii="Times New Roman" w:eastAsia="Times New Roman" w:hAnsi="Times New Roman" w:cs="Times New Roman"/>
          <w:sz w:val="24"/>
          <w:szCs w:val="24"/>
        </w:rPr>
      </w:pPr>
    </w:p>
    <w:p w14:paraId="175DCDC1" w14:textId="7213180B" w:rsidR="007A0A3C" w:rsidRDefault="00716486" w:rsidP="00EF4508">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Despite the clear benefits of OS in enhancing research output and communication to stakeholders, closed publishing, </w:t>
      </w:r>
      <w:commentRangeStart w:id="10"/>
      <w:r>
        <w:rPr>
          <w:rFonts w:ascii="Times New Roman" w:eastAsia="Times New Roman" w:hAnsi="Times New Roman" w:cs="Times New Roman"/>
          <w:sz w:val="24"/>
          <w:szCs w:val="24"/>
        </w:rPr>
        <w:t>fear of being ‘scooped’</w:t>
      </w:r>
      <w:commentRangeEnd w:id="10"/>
      <w:r w:rsidR="002A29F6">
        <w:rPr>
          <w:rStyle w:val="CommentReference"/>
        </w:rPr>
        <w:commentReference w:id="10"/>
      </w:r>
      <w:r>
        <w:rPr>
          <w:rFonts w:ascii="Times New Roman" w:eastAsia="Times New Roman" w:hAnsi="Times New Roman" w:cs="Times New Roman"/>
          <w:sz w:val="24"/>
          <w:szCs w:val="24"/>
        </w:rPr>
        <w:t>, and data ownership are considerable barriers to OS uptake</w:t>
      </w:r>
      <w:r w:rsidR="00F54E61">
        <w:rPr>
          <w:rFonts w:ascii="Times New Roman" w:eastAsia="Times New Roman" w:hAnsi="Times New Roman" w:cs="Times New Roman"/>
          <w:sz w:val="24"/>
          <w:szCs w:val="24"/>
        </w:rPr>
        <w:t xml:space="preserve"> </w:t>
      </w:r>
      <w:r w:rsidR="00F54E61" w:rsidRPr="00F54E61">
        <w:rPr>
          <w:rFonts w:ascii="Times New Roman" w:eastAsia="Times New Roman" w:hAnsi="Times New Roman" w:cs="Times New Roman"/>
          <w:noProof/>
          <w:sz w:val="24"/>
          <w:szCs w:val="24"/>
        </w:rPr>
        <w:t xml:space="preserve">(Nosek </w:t>
      </w:r>
      <w:r w:rsidR="00F54E61" w:rsidRPr="00F54E61">
        <w:rPr>
          <w:rFonts w:ascii="Times New Roman" w:eastAsia="Times New Roman" w:hAnsi="Times New Roman" w:cs="Times New Roman"/>
          <w:i/>
          <w:noProof/>
          <w:sz w:val="24"/>
          <w:szCs w:val="24"/>
        </w:rPr>
        <w:t>et al.</w:t>
      </w:r>
      <w:r w:rsidR="00F54E61" w:rsidRPr="00F54E61">
        <w:rPr>
          <w:rFonts w:ascii="Times New Roman" w:eastAsia="Times New Roman" w:hAnsi="Times New Roman" w:cs="Times New Roman"/>
          <w:noProof/>
          <w:sz w:val="24"/>
          <w:szCs w:val="24"/>
        </w:rPr>
        <w:t>, 2015)</w:t>
      </w:r>
      <w:r>
        <w:rPr>
          <w:rFonts w:ascii="Times New Roman" w:eastAsia="Times New Roman" w:hAnsi="Times New Roman" w:cs="Times New Roman"/>
          <w:sz w:val="24"/>
          <w:szCs w:val="24"/>
        </w:rPr>
        <w:t xml:space="preserve">. </w:t>
      </w:r>
      <w:r w:rsidR="005E3C65">
        <w:rPr>
          <w:rFonts w:ascii="Times New Roman" w:eastAsia="Times New Roman" w:hAnsi="Times New Roman" w:cs="Times New Roman"/>
          <w:sz w:val="24"/>
          <w:szCs w:val="24"/>
        </w:rPr>
        <w:t xml:space="preserve">Research </w:t>
      </w:r>
      <w:r w:rsidR="00F54E61">
        <w:rPr>
          <w:rFonts w:ascii="Times New Roman" w:eastAsia="Times New Roman" w:hAnsi="Times New Roman" w:cs="Times New Roman"/>
          <w:sz w:val="24"/>
          <w:szCs w:val="24"/>
        </w:rPr>
        <w:t>outputs—usually publications—</w:t>
      </w:r>
      <w:r w:rsidR="005E3C65">
        <w:rPr>
          <w:rFonts w:ascii="Times New Roman" w:eastAsia="Times New Roman" w:hAnsi="Times New Roman" w:cs="Times New Roman"/>
          <w:sz w:val="24"/>
          <w:szCs w:val="24"/>
        </w:rPr>
        <w:t>are already required by most granting agencies</w:t>
      </w:r>
      <w:r w:rsidR="001F19ED">
        <w:rPr>
          <w:rFonts w:ascii="Times New Roman" w:eastAsia="Times New Roman" w:hAnsi="Times New Roman" w:cs="Times New Roman"/>
          <w:sz w:val="24"/>
          <w:szCs w:val="24"/>
        </w:rPr>
        <w:t>,</w:t>
      </w:r>
      <w:ins w:id="11" w:author="Laura Kehoe" w:date="2018-05-10T10:28:00Z">
        <w:r w:rsidR="002A29F6">
          <w:rPr>
            <w:rFonts w:ascii="Times New Roman" w:eastAsia="Times New Roman" w:hAnsi="Times New Roman" w:cs="Times New Roman"/>
            <w:sz w:val="24"/>
            <w:szCs w:val="24"/>
          </w:rPr>
          <w:t xml:space="preserve"> where</w:t>
        </w:r>
      </w:ins>
      <w:r w:rsidR="001F19ED">
        <w:rPr>
          <w:rFonts w:ascii="Times New Roman" w:eastAsia="Times New Roman" w:hAnsi="Times New Roman" w:cs="Times New Roman"/>
          <w:sz w:val="24"/>
          <w:szCs w:val="24"/>
        </w:rPr>
        <w:t xml:space="preserve"> </w:t>
      </w:r>
      <w:commentRangeStart w:id="12"/>
      <w:del w:id="13" w:author="Laura Kehoe" w:date="2018-05-10T10:28:00Z">
        <w:r w:rsidR="001F19ED" w:rsidDel="002A29F6">
          <w:rPr>
            <w:rFonts w:ascii="Times New Roman" w:eastAsia="Times New Roman" w:hAnsi="Times New Roman" w:cs="Times New Roman"/>
            <w:sz w:val="24"/>
            <w:szCs w:val="24"/>
          </w:rPr>
          <w:delText xml:space="preserve">and grants and institutions </w:delText>
        </w:r>
        <w:commentRangeEnd w:id="12"/>
        <w:r w:rsidR="002A29F6" w:rsidDel="002A29F6">
          <w:rPr>
            <w:rStyle w:val="CommentReference"/>
          </w:rPr>
          <w:commentReference w:id="12"/>
        </w:r>
        <w:r w:rsidR="001F19ED" w:rsidDel="002A29F6">
          <w:rPr>
            <w:rFonts w:ascii="Times New Roman" w:eastAsia="Times New Roman" w:hAnsi="Times New Roman" w:cs="Times New Roman"/>
            <w:sz w:val="24"/>
            <w:szCs w:val="24"/>
          </w:rPr>
          <w:delText xml:space="preserve">typically cover </w:delText>
        </w:r>
      </w:del>
      <w:r w:rsidR="001F19ED">
        <w:rPr>
          <w:rFonts w:ascii="Times New Roman" w:eastAsia="Times New Roman" w:hAnsi="Times New Roman" w:cs="Times New Roman"/>
          <w:sz w:val="24"/>
          <w:szCs w:val="24"/>
        </w:rPr>
        <w:t xml:space="preserve">OA </w:t>
      </w:r>
      <w:ins w:id="14" w:author="Laura Kehoe" w:date="2018-05-10T10:29:00Z">
        <w:r w:rsidR="002A29F6">
          <w:rPr>
            <w:rFonts w:ascii="Times New Roman" w:eastAsia="Times New Roman" w:hAnsi="Times New Roman" w:cs="Times New Roman"/>
            <w:sz w:val="24"/>
            <w:szCs w:val="24"/>
          </w:rPr>
          <w:t xml:space="preserve">publishing </w:t>
        </w:r>
      </w:ins>
      <w:r w:rsidR="001F19ED">
        <w:rPr>
          <w:rFonts w:ascii="Times New Roman" w:eastAsia="Times New Roman" w:hAnsi="Times New Roman" w:cs="Times New Roman"/>
          <w:sz w:val="24"/>
          <w:szCs w:val="24"/>
        </w:rPr>
        <w:t>costs</w:t>
      </w:r>
      <w:ins w:id="15" w:author="Laura Kehoe" w:date="2018-05-10T10:28:00Z">
        <w:r w:rsidR="002A29F6">
          <w:rPr>
            <w:rFonts w:ascii="Times New Roman" w:eastAsia="Times New Roman" w:hAnsi="Times New Roman" w:cs="Times New Roman"/>
            <w:sz w:val="24"/>
            <w:szCs w:val="24"/>
          </w:rPr>
          <w:t xml:space="preserve"> are typically covered by grants and institutions</w:t>
        </w:r>
      </w:ins>
      <w:r w:rsidR="001F19ED">
        <w:rPr>
          <w:rFonts w:ascii="Times New Roman" w:eastAsia="Times New Roman" w:hAnsi="Times New Roman" w:cs="Times New Roman"/>
          <w:sz w:val="24"/>
          <w:szCs w:val="24"/>
        </w:rPr>
        <w:t xml:space="preserve"> </w:t>
      </w:r>
      <w:r w:rsidR="001F19ED" w:rsidRPr="00F521D8">
        <w:rPr>
          <w:rFonts w:ascii="Times New Roman" w:eastAsia="Times New Roman" w:hAnsi="Times New Roman" w:cs="Times New Roman"/>
          <w:noProof/>
          <w:sz w:val="24"/>
          <w:szCs w:val="24"/>
        </w:rPr>
        <w:t xml:space="preserve">(Dallmeier-Tiessen </w:t>
      </w:r>
      <w:r w:rsidR="001F19ED" w:rsidRPr="00F521D8">
        <w:rPr>
          <w:rFonts w:ascii="Times New Roman" w:eastAsia="Times New Roman" w:hAnsi="Times New Roman" w:cs="Times New Roman"/>
          <w:i/>
          <w:noProof/>
          <w:sz w:val="24"/>
          <w:szCs w:val="24"/>
        </w:rPr>
        <w:t>et al.</w:t>
      </w:r>
      <w:r w:rsidR="001F19ED" w:rsidRPr="00F521D8">
        <w:rPr>
          <w:rFonts w:ascii="Times New Roman" w:eastAsia="Times New Roman" w:hAnsi="Times New Roman" w:cs="Times New Roman"/>
          <w:noProof/>
          <w:sz w:val="24"/>
          <w:szCs w:val="24"/>
        </w:rPr>
        <w:t>, 2011)</w:t>
      </w:r>
      <w:r w:rsidR="007A0A3C">
        <w:rPr>
          <w:rFonts w:ascii="Times New Roman" w:eastAsia="Times New Roman" w:hAnsi="Times New Roman" w:cs="Times New Roman"/>
          <w:sz w:val="24"/>
          <w:szCs w:val="24"/>
        </w:rPr>
        <w:t>.</w:t>
      </w:r>
      <w:r w:rsidR="00D741C9">
        <w:rPr>
          <w:rFonts w:ascii="Times New Roman" w:eastAsia="Times New Roman" w:hAnsi="Times New Roman" w:cs="Times New Roman"/>
          <w:sz w:val="24"/>
          <w:szCs w:val="24"/>
        </w:rPr>
        <w:t xml:space="preserve"> </w:t>
      </w:r>
      <w:r w:rsidR="002C3AEB">
        <w:rPr>
          <w:rFonts w:ascii="Times New Roman" w:eastAsia="Times New Roman" w:hAnsi="Times New Roman" w:cs="Times New Roman"/>
          <w:sz w:val="24"/>
          <w:szCs w:val="24"/>
        </w:rPr>
        <w:t xml:space="preserve">Furthermore, </w:t>
      </w:r>
      <w:r w:rsidR="00EA05C9">
        <w:rPr>
          <w:rFonts w:ascii="Times New Roman" w:eastAsia="Times New Roman" w:hAnsi="Times New Roman" w:cs="Times New Roman"/>
          <w:sz w:val="24"/>
          <w:szCs w:val="24"/>
        </w:rPr>
        <w:t xml:space="preserve">most </w:t>
      </w:r>
      <w:r>
        <w:rPr>
          <w:rFonts w:ascii="Times New Roman" w:eastAsia="Times New Roman" w:hAnsi="Times New Roman" w:cs="Times New Roman"/>
          <w:sz w:val="24"/>
          <w:szCs w:val="24"/>
        </w:rPr>
        <w:t xml:space="preserve">climate change research </w:t>
      </w:r>
      <w:r w:rsidR="00B03CFE">
        <w:rPr>
          <w:rFonts w:ascii="Times New Roman" w:eastAsia="Times New Roman" w:hAnsi="Times New Roman" w:cs="Times New Roman"/>
          <w:sz w:val="24"/>
          <w:szCs w:val="24"/>
        </w:rPr>
        <w:t>is funded</w:t>
      </w:r>
      <w:r>
        <w:rPr>
          <w:rFonts w:ascii="Times New Roman" w:eastAsia="Times New Roman" w:hAnsi="Times New Roman" w:cs="Times New Roman"/>
          <w:sz w:val="24"/>
          <w:szCs w:val="24"/>
        </w:rPr>
        <w:t xml:space="preserve"> </w:t>
      </w:r>
      <w:r w:rsidR="00B03CFE">
        <w:rPr>
          <w:rFonts w:ascii="Times New Roman" w:eastAsia="Times New Roman" w:hAnsi="Times New Roman" w:cs="Times New Roman"/>
          <w:sz w:val="24"/>
          <w:szCs w:val="24"/>
        </w:rPr>
        <w:t>by</w:t>
      </w:r>
      <w:r>
        <w:rPr>
          <w:rFonts w:ascii="Times New Roman" w:eastAsia="Times New Roman" w:hAnsi="Times New Roman" w:cs="Times New Roman"/>
          <w:sz w:val="24"/>
          <w:szCs w:val="24"/>
        </w:rPr>
        <w:t xml:space="preserve"> developed countries</w:t>
      </w:r>
      <w:r w:rsidR="00B12853">
        <w:rPr>
          <w:rFonts w:ascii="Times New Roman" w:eastAsia="Times New Roman" w:hAnsi="Times New Roman" w:cs="Times New Roman"/>
          <w:sz w:val="24"/>
          <w:szCs w:val="24"/>
        </w:rPr>
        <w:t>,</w:t>
      </w:r>
      <w:r w:rsidR="000730CC">
        <w:rPr>
          <w:rFonts w:ascii="Times New Roman" w:eastAsia="Times New Roman" w:hAnsi="Times New Roman" w:cs="Times New Roman"/>
          <w:sz w:val="24"/>
          <w:szCs w:val="24"/>
        </w:rPr>
        <w:t xml:space="preserve"> </w:t>
      </w:r>
      <w:r w:rsidR="00B12853">
        <w:rPr>
          <w:rFonts w:ascii="Times New Roman" w:eastAsia="Times New Roman" w:hAnsi="Times New Roman" w:cs="Times New Roman"/>
          <w:sz w:val="24"/>
          <w:szCs w:val="24"/>
        </w:rPr>
        <w:t>yet</w:t>
      </w:r>
      <w:r w:rsidR="000730CC">
        <w:rPr>
          <w:rFonts w:ascii="Times New Roman" w:eastAsia="Times New Roman" w:hAnsi="Times New Roman" w:cs="Times New Roman"/>
          <w:sz w:val="24"/>
          <w:szCs w:val="24"/>
        </w:rPr>
        <w:t xml:space="preserve"> focus on climate issues in developing countries</w:t>
      </w:r>
      <w:r w:rsidR="00B12853">
        <w:rPr>
          <w:rFonts w:ascii="Times New Roman" w:eastAsia="Times New Roman" w:hAnsi="Times New Roman" w:cs="Times New Roman"/>
          <w:sz w:val="24"/>
          <w:szCs w:val="24"/>
        </w:rPr>
        <w:t xml:space="preserve"> that may lack the institutional capacity for journal subscriptions</w:t>
      </w:r>
      <w:r>
        <w:rPr>
          <w:rFonts w:ascii="Times New Roman" w:eastAsia="Times New Roman" w:hAnsi="Times New Roman" w:cs="Times New Roman"/>
          <w:sz w:val="24"/>
          <w:szCs w:val="24"/>
        </w:rPr>
        <w:t xml:space="preserve"> </w:t>
      </w:r>
      <w:r w:rsidRPr="0022406A">
        <w:rPr>
          <w:rFonts w:ascii="Times New Roman" w:eastAsia="Times New Roman" w:hAnsi="Times New Roman" w:cs="Times New Roman"/>
          <w:noProof/>
          <w:sz w:val="24"/>
          <w:szCs w:val="24"/>
        </w:rPr>
        <w:t>(van Helden, 2012; McSweeney, 2015)</w:t>
      </w:r>
      <w:r w:rsidR="00B12853">
        <w:rPr>
          <w:rFonts w:ascii="Times New Roman" w:eastAsia="Times New Roman" w:hAnsi="Times New Roman" w:cs="Times New Roman"/>
          <w:sz w:val="24"/>
          <w:szCs w:val="24"/>
        </w:rPr>
        <w:t xml:space="preserve">. </w:t>
      </w:r>
      <w:r w:rsidR="00EA05C9">
        <w:rPr>
          <w:rFonts w:ascii="Times New Roman" w:eastAsia="Times New Roman" w:hAnsi="Times New Roman" w:cs="Times New Roman"/>
          <w:sz w:val="24"/>
          <w:szCs w:val="24"/>
        </w:rPr>
        <w:t>Thus,</w:t>
      </w:r>
      <w:r w:rsidR="002B2B74">
        <w:rPr>
          <w:rFonts w:ascii="Times New Roman" w:eastAsia="Times New Roman" w:hAnsi="Times New Roman" w:cs="Times New Roman"/>
          <w:sz w:val="24"/>
          <w:szCs w:val="24"/>
        </w:rPr>
        <w:t xml:space="preserve"> to incenti</w:t>
      </w:r>
      <w:r w:rsidR="00892B1C">
        <w:rPr>
          <w:rFonts w:ascii="Times New Roman" w:eastAsia="Times New Roman" w:hAnsi="Times New Roman" w:cs="Times New Roman"/>
          <w:sz w:val="24"/>
          <w:szCs w:val="24"/>
        </w:rPr>
        <w:t>viz</w:t>
      </w:r>
      <w:r w:rsidR="002B2B74">
        <w:rPr>
          <w:rFonts w:ascii="Times New Roman" w:eastAsia="Times New Roman" w:hAnsi="Times New Roman" w:cs="Times New Roman"/>
          <w:sz w:val="24"/>
          <w:szCs w:val="24"/>
        </w:rPr>
        <w:t>e OS climate change research, funding bodies might require grant holders to openly publish</w:t>
      </w:r>
      <w:r w:rsidR="002A427F">
        <w:rPr>
          <w:rFonts w:ascii="Times New Roman" w:eastAsia="Times New Roman" w:hAnsi="Times New Roman" w:cs="Times New Roman"/>
          <w:sz w:val="24"/>
          <w:szCs w:val="24"/>
        </w:rPr>
        <w:t xml:space="preserve"> datasets, papers and code, and mandate </w:t>
      </w:r>
      <w:r w:rsidR="008645C2">
        <w:rPr>
          <w:rFonts w:ascii="Times New Roman" w:eastAsia="Times New Roman" w:hAnsi="Times New Roman" w:cs="Times New Roman"/>
          <w:sz w:val="24"/>
          <w:szCs w:val="24"/>
        </w:rPr>
        <w:t>active</w:t>
      </w:r>
      <w:r w:rsidR="00804636">
        <w:rPr>
          <w:rFonts w:ascii="Times New Roman" w:eastAsia="Times New Roman" w:hAnsi="Times New Roman" w:cs="Times New Roman"/>
          <w:sz w:val="24"/>
          <w:szCs w:val="24"/>
        </w:rPr>
        <w:t xml:space="preserve"> </w:t>
      </w:r>
      <w:r w:rsidR="008645C2">
        <w:rPr>
          <w:rFonts w:ascii="Times New Roman" w:eastAsia="Times New Roman" w:hAnsi="Times New Roman" w:cs="Times New Roman"/>
          <w:sz w:val="24"/>
          <w:szCs w:val="24"/>
        </w:rPr>
        <w:t>dissemination of climate change findings</w:t>
      </w:r>
      <w:r w:rsidR="003341C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 </w:t>
      </w:r>
      <w:r w:rsidR="007A0A3C">
        <w:rPr>
          <w:rFonts w:ascii="Times New Roman" w:eastAsia="Times New Roman" w:hAnsi="Times New Roman" w:cs="Times New Roman"/>
          <w:sz w:val="24"/>
          <w:szCs w:val="24"/>
        </w:rPr>
        <w:t>stakeholders</w:t>
      </w:r>
      <w:r w:rsidR="008645C2">
        <w:rPr>
          <w:rFonts w:ascii="Times New Roman" w:eastAsia="Times New Roman" w:hAnsi="Times New Roman" w:cs="Times New Roman"/>
          <w:sz w:val="24"/>
          <w:szCs w:val="24"/>
        </w:rPr>
        <w:t xml:space="preserve"> rather than passive dissemination by </w:t>
      </w:r>
      <w:commentRangeStart w:id="16"/>
      <w:r w:rsidR="008645C2">
        <w:rPr>
          <w:rFonts w:ascii="Times New Roman" w:eastAsia="Times New Roman" w:hAnsi="Times New Roman" w:cs="Times New Roman"/>
          <w:sz w:val="24"/>
          <w:szCs w:val="24"/>
        </w:rPr>
        <w:t>publication</w:t>
      </w:r>
      <w:commentRangeEnd w:id="16"/>
      <w:r w:rsidR="002A29F6">
        <w:rPr>
          <w:rStyle w:val="CommentReference"/>
        </w:rPr>
        <w:commentReference w:id="16"/>
      </w:r>
      <w:r w:rsidR="008645C2">
        <w:rPr>
          <w:rFonts w:ascii="Times New Roman" w:eastAsia="Times New Roman" w:hAnsi="Times New Roman" w:cs="Times New Roman"/>
          <w:sz w:val="24"/>
          <w:szCs w:val="24"/>
        </w:rPr>
        <w:t>.</w:t>
      </w:r>
    </w:p>
    <w:p w14:paraId="571C7731" w14:textId="77777777" w:rsidR="002B2B74" w:rsidRDefault="002B2B74" w:rsidP="00EF4508">
      <w:pPr>
        <w:pStyle w:val="Normal1"/>
        <w:spacing w:line="480" w:lineRule="auto"/>
        <w:ind w:firstLine="720"/>
        <w:rPr>
          <w:rFonts w:ascii="Times New Roman" w:eastAsia="Times New Roman" w:hAnsi="Times New Roman" w:cs="Times New Roman"/>
          <w:sz w:val="24"/>
          <w:szCs w:val="24"/>
        </w:rPr>
      </w:pPr>
    </w:p>
    <w:p w14:paraId="78F61E12" w14:textId="5E91D61D" w:rsidR="00EF4508" w:rsidRPr="00EF4508" w:rsidRDefault="00E8442A" w:rsidP="00EF4508">
      <w:pPr>
        <w:pStyle w:val="Normal1"/>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Scientists across disciplines have argued, convincingly, for improving research practices by adopting OS principles</w:t>
      </w:r>
      <w:r w:rsidR="00A45866">
        <w:rPr>
          <w:rFonts w:ascii="Times New Roman" w:eastAsia="Times New Roman" w:hAnsi="Times New Roman" w:cs="Times New Roman"/>
          <w:sz w:val="24"/>
          <w:szCs w:val="24"/>
        </w:rPr>
        <w:t xml:space="preserve"> </w:t>
      </w:r>
      <w:r w:rsidR="00A45866" w:rsidRPr="00A45866">
        <w:rPr>
          <w:rFonts w:ascii="Times New Roman" w:eastAsia="Times New Roman" w:hAnsi="Times New Roman" w:cs="Times New Roman"/>
          <w:noProof/>
          <w:sz w:val="24"/>
          <w:szCs w:val="24"/>
        </w:rPr>
        <w:t xml:space="preserve">(Hampton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xml:space="preserve">, 2015; Nosek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xml:space="preserve">, 2015; McKiernan </w:t>
      </w:r>
      <w:r w:rsidR="00A45866" w:rsidRPr="00A45866">
        <w:rPr>
          <w:rFonts w:ascii="Times New Roman" w:eastAsia="Times New Roman" w:hAnsi="Times New Roman" w:cs="Times New Roman"/>
          <w:i/>
          <w:noProof/>
          <w:sz w:val="24"/>
          <w:szCs w:val="24"/>
        </w:rPr>
        <w:t>et al.</w:t>
      </w:r>
      <w:r w:rsidR="00A45866" w:rsidRPr="00A45866">
        <w:rPr>
          <w:rFonts w:ascii="Times New Roman" w:eastAsia="Times New Roman" w:hAnsi="Times New Roman" w:cs="Times New Roman"/>
          <w:noProof/>
          <w:sz w:val="24"/>
          <w:szCs w:val="24"/>
        </w:rPr>
        <w:t>, 2016)</w:t>
      </w:r>
      <w:r>
        <w:rPr>
          <w:rFonts w:ascii="Times New Roman" w:eastAsia="Times New Roman" w:hAnsi="Times New Roman" w:cs="Times New Roman"/>
          <w:sz w:val="24"/>
          <w:szCs w:val="24"/>
        </w:rPr>
        <w:t xml:space="preserve">. </w:t>
      </w:r>
      <w:r w:rsidR="009F1A9A">
        <w:rPr>
          <w:rFonts w:ascii="Times New Roman" w:eastAsia="Times New Roman" w:hAnsi="Times New Roman" w:cs="Times New Roman"/>
          <w:sz w:val="24"/>
          <w:szCs w:val="24"/>
        </w:rPr>
        <w:t>We</w:t>
      </w:r>
      <w:r w:rsidR="00F47FC4">
        <w:rPr>
          <w:rFonts w:ascii="Times New Roman" w:eastAsia="Times New Roman" w:hAnsi="Times New Roman" w:cs="Times New Roman"/>
          <w:sz w:val="24"/>
          <w:szCs w:val="24"/>
        </w:rPr>
        <w:t xml:space="preserve"> extend these arguments to</w:t>
      </w:r>
      <w:r w:rsidR="009F1A9A">
        <w:rPr>
          <w:rFonts w:ascii="Times New Roman" w:eastAsia="Times New Roman" w:hAnsi="Times New Roman" w:cs="Times New Roman"/>
          <w:sz w:val="24"/>
          <w:szCs w:val="24"/>
        </w:rPr>
        <w:t xml:space="preserve"> show that adoption of OS practices, such as OA publications, OS workflows, and sharing data, </w:t>
      </w:r>
      <w:del w:id="17" w:author="Laura Kehoe" w:date="2018-05-10T10:31:00Z">
        <w:r w:rsidR="009F1A9A" w:rsidDel="002A29F6">
          <w:rPr>
            <w:rFonts w:ascii="Times New Roman" w:eastAsia="Times New Roman" w:hAnsi="Times New Roman" w:cs="Times New Roman"/>
            <w:sz w:val="24"/>
            <w:szCs w:val="24"/>
          </w:rPr>
          <w:delText>can</w:delText>
        </w:r>
        <w:r w:rsidDel="002A29F6">
          <w:rPr>
            <w:rFonts w:ascii="Times New Roman" w:eastAsia="Times New Roman" w:hAnsi="Times New Roman" w:cs="Times New Roman"/>
            <w:sz w:val="24"/>
            <w:szCs w:val="24"/>
          </w:rPr>
          <w:delText xml:space="preserve"> also</w:delText>
        </w:r>
      </w:del>
      <w:ins w:id="18" w:author="Laura Kehoe" w:date="2018-05-10T10:31:00Z">
        <w:r w:rsidR="002A29F6">
          <w:rPr>
            <w:rFonts w:ascii="Times New Roman" w:eastAsia="Times New Roman" w:hAnsi="Times New Roman" w:cs="Times New Roman"/>
            <w:sz w:val="24"/>
            <w:szCs w:val="24"/>
          </w:rPr>
          <w:t>is particularly needed to</w:t>
        </w:r>
      </w:ins>
      <w:r w:rsidR="009F1A9A">
        <w:rPr>
          <w:rFonts w:ascii="Times New Roman" w:eastAsia="Times New Roman" w:hAnsi="Times New Roman" w:cs="Times New Roman"/>
          <w:sz w:val="24"/>
          <w:szCs w:val="24"/>
        </w:rPr>
        <w:t xml:space="preserve"> improve t</w:t>
      </w:r>
      <w:r w:rsidR="0074485C">
        <w:rPr>
          <w:rFonts w:ascii="Times New Roman" w:eastAsia="Times New Roman" w:hAnsi="Times New Roman" w:cs="Times New Roman"/>
          <w:sz w:val="24"/>
          <w:szCs w:val="24"/>
        </w:rPr>
        <w:t>he academic and societal impact of c</w:t>
      </w:r>
      <w:r w:rsidR="00F9178A">
        <w:rPr>
          <w:rFonts w:ascii="Times New Roman" w:eastAsia="Times New Roman" w:hAnsi="Times New Roman" w:cs="Times New Roman"/>
          <w:sz w:val="24"/>
          <w:szCs w:val="24"/>
        </w:rPr>
        <w:t>limate change research</w:t>
      </w:r>
      <w:r w:rsidR="00B77DB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330FF">
        <w:rPr>
          <w:rFonts w:ascii="Times New Roman" w:eastAsia="Times New Roman" w:hAnsi="Times New Roman" w:cs="Times New Roman"/>
          <w:sz w:val="24"/>
          <w:szCs w:val="24"/>
        </w:rPr>
        <w:t>Given that g</w:t>
      </w:r>
      <w:r w:rsidR="00F47FC4">
        <w:rPr>
          <w:rFonts w:ascii="Times New Roman" w:eastAsia="Times New Roman" w:hAnsi="Times New Roman" w:cs="Times New Roman"/>
          <w:sz w:val="24"/>
          <w:szCs w:val="24"/>
        </w:rPr>
        <w:t xml:space="preserve">lobal efforts to combat climate change impacts will require </w:t>
      </w:r>
      <w:r w:rsidR="00CF2738">
        <w:rPr>
          <w:rFonts w:ascii="Times New Roman" w:eastAsia="Times New Roman" w:hAnsi="Times New Roman" w:cs="Times New Roman"/>
          <w:sz w:val="24"/>
          <w:szCs w:val="24"/>
        </w:rPr>
        <w:t xml:space="preserve">both </w:t>
      </w:r>
      <w:r w:rsidR="00332312">
        <w:rPr>
          <w:rFonts w:ascii="Times New Roman" w:eastAsia="Times New Roman" w:hAnsi="Times New Roman" w:cs="Times New Roman"/>
          <w:sz w:val="24"/>
          <w:szCs w:val="24"/>
        </w:rPr>
        <w:t>rapid</w:t>
      </w:r>
      <w:r w:rsidR="00BB06DC">
        <w:rPr>
          <w:rFonts w:ascii="Times New Roman" w:eastAsia="Times New Roman" w:hAnsi="Times New Roman" w:cs="Times New Roman"/>
          <w:sz w:val="24"/>
          <w:szCs w:val="24"/>
        </w:rPr>
        <w:t xml:space="preserve"> </w:t>
      </w:r>
      <w:r w:rsidR="00332312">
        <w:rPr>
          <w:rFonts w:ascii="Times New Roman" w:eastAsia="Times New Roman" w:hAnsi="Times New Roman" w:cs="Times New Roman"/>
          <w:sz w:val="24"/>
          <w:szCs w:val="24"/>
        </w:rPr>
        <w:t>collaborative</w:t>
      </w:r>
      <w:r w:rsidR="00F47FC4">
        <w:rPr>
          <w:rFonts w:ascii="Times New Roman" w:eastAsia="Times New Roman" w:hAnsi="Times New Roman" w:cs="Times New Roman"/>
          <w:sz w:val="24"/>
          <w:szCs w:val="24"/>
        </w:rPr>
        <w:t xml:space="preserve"> research </w:t>
      </w:r>
      <w:r w:rsidR="00BB06DC">
        <w:rPr>
          <w:rFonts w:ascii="Times New Roman" w:eastAsia="Times New Roman" w:hAnsi="Times New Roman" w:cs="Times New Roman"/>
          <w:sz w:val="24"/>
          <w:szCs w:val="24"/>
        </w:rPr>
        <w:t>and</w:t>
      </w:r>
      <w:r w:rsidR="00F47FC4">
        <w:rPr>
          <w:rFonts w:ascii="Times New Roman" w:eastAsia="Times New Roman" w:hAnsi="Times New Roman" w:cs="Times New Roman"/>
          <w:sz w:val="24"/>
          <w:szCs w:val="24"/>
        </w:rPr>
        <w:t xml:space="preserve"> </w:t>
      </w:r>
      <w:r w:rsidR="00332312">
        <w:rPr>
          <w:rFonts w:ascii="Times New Roman" w:eastAsia="Times New Roman" w:hAnsi="Times New Roman" w:cs="Times New Roman"/>
          <w:sz w:val="24"/>
          <w:szCs w:val="24"/>
        </w:rPr>
        <w:t>communication</w:t>
      </w:r>
      <w:r w:rsidR="001A4402">
        <w:rPr>
          <w:rFonts w:ascii="Times New Roman" w:eastAsia="Times New Roman" w:hAnsi="Times New Roman" w:cs="Times New Roman"/>
          <w:sz w:val="24"/>
          <w:szCs w:val="24"/>
        </w:rPr>
        <w:t xml:space="preserve"> among</w:t>
      </w:r>
      <w:r w:rsidR="00F47FC4">
        <w:rPr>
          <w:rFonts w:ascii="Times New Roman" w:eastAsia="Times New Roman" w:hAnsi="Times New Roman" w:cs="Times New Roman"/>
          <w:sz w:val="24"/>
          <w:szCs w:val="24"/>
        </w:rPr>
        <w:t xml:space="preserve"> academi</w:t>
      </w:r>
      <w:r w:rsidR="00D330FF">
        <w:rPr>
          <w:rFonts w:ascii="Times New Roman" w:eastAsia="Times New Roman" w:hAnsi="Times New Roman" w:cs="Times New Roman"/>
          <w:sz w:val="24"/>
          <w:szCs w:val="24"/>
        </w:rPr>
        <w:t>cs, policymakers and the public,</w:t>
      </w:r>
      <w:r w:rsidR="00F9178A">
        <w:rPr>
          <w:rFonts w:ascii="Times New Roman" w:eastAsia="Times New Roman" w:hAnsi="Times New Roman" w:cs="Times New Roman"/>
          <w:sz w:val="24"/>
          <w:szCs w:val="24"/>
        </w:rPr>
        <w:t xml:space="preserve"> climate change research is in </w:t>
      </w:r>
      <w:ins w:id="19" w:author="Laura Kehoe" w:date="2018-05-10T10:31:00Z">
        <w:r w:rsidR="002A29F6">
          <w:rPr>
            <w:rFonts w:ascii="Times New Roman" w:eastAsia="Times New Roman" w:hAnsi="Times New Roman" w:cs="Times New Roman"/>
            <w:sz w:val="24"/>
            <w:szCs w:val="24"/>
          </w:rPr>
          <w:t xml:space="preserve">urgent </w:t>
        </w:r>
      </w:ins>
      <w:r w:rsidR="00F9178A">
        <w:rPr>
          <w:rFonts w:ascii="Times New Roman" w:eastAsia="Times New Roman" w:hAnsi="Times New Roman" w:cs="Times New Roman"/>
          <w:sz w:val="24"/>
          <w:szCs w:val="24"/>
        </w:rPr>
        <w:t>need of strong OS stewardship.</w:t>
      </w:r>
    </w:p>
    <w:p w14:paraId="165BB706" w14:textId="77777777" w:rsidR="00EF4508" w:rsidRDefault="00EF4508"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7A971D86" w14:textId="3D73243B" w:rsidR="00995D87" w:rsidRPr="00F9178A" w:rsidRDefault="00453DEC"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Table </w:t>
      </w:r>
      <w:r w:rsidR="00F9178A">
        <w:rPr>
          <w:rFonts w:ascii="Times New Roman" w:eastAsia="Times New Roman" w:hAnsi="Times New Roman" w:cs="Times New Roman"/>
          <w:b/>
          <w:sz w:val="24"/>
          <w:szCs w:val="24"/>
        </w:rPr>
        <w:t xml:space="preserve">1. Recommendations to advance climate change research with open science tools. </w:t>
      </w:r>
    </w:p>
    <w:tbl>
      <w:tblPr>
        <w:tblStyle w:val="a"/>
        <w:tblW w:w="9360" w:type="dxa"/>
        <w:tblInd w:w="-60" w:type="dxa"/>
        <w:tblBorders>
          <w:top w:val="single" w:sz="12" w:space="0" w:color="auto"/>
          <w:bottom w:val="single" w:sz="12" w:space="0" w:color="auto"/>
        </w:tblBorders>
        <w:tblLayout w:type="fixed"/>
        <w:tblLook w:val="0600" w:firstRow="0" w:lastRow="0" w:firstColumn="0" w:lastColumn="0" w:noHBand="1" w:noVBand="1"/>
      </w:tblPr>
      <w:tblGrid>
        <w:gridCol w:w="1910"/>
        <w:gridCol w:w="3748"/>
        <w:gridCol w:w="3702"/>
      </w:tblGrid>
      <w:tr w:rsidR="00995D87" w:rsidRPr="00F9178A" w14:paraId="6D0206EB" w14:textId="77777777" w:rsidTr="00F9178A">
        <w:trPr>
          <w:trHeight w:val="80"/>
        </w:trPr>
        <w:tc>
          <w:tcPr>
            <w:tcW w:w="1909" w:type="dxa"/>
            <w:tcBorders>
              <w:top w:val="single" w:sz="12" w:space="0" w:color="auto"/>
              <w:bottom w:val="single" w:sz="4" w:space="0" w:color="auto"/>
            </w:tcBorders>
            <w:tcMar>
              <w:top w:w="40" w:type="dxa"/>
              <w:left w:w="40" w:type="dxa"/>
              <w:bottom w:w="40" w:type="dxa"/>
              <w:right w:w="40" w:type="dxa"/>
            </w:tcMar>
            <w:vAlign w:val="bottom"/>
          </w:tcPr>
          <w:p w14:paraId="12548F20" w14:textId="125C7220" w:rsidR="00995D87" w:rsidRPr="00F9178A" w:rsidRDefault="00B44CD4" w:rsidP="00F9178A">
            <w:pPr>
              <w:pStyle w:val="Normal1"/>
              <w:widowControl w:val="0"/>
              <w:spacing w:line="240" w:lineRule="auto"/>
              <w:jc w:val="center"/>
              <w:rPr>
                <w:sz w:val="20"/>
                <w:szCs w:val="20"/>
              </w:rPr>
            </w:pPr>
            <w:r>
              <w:rPr>
                <w:rFonts w:ascii="Times New Roman" w:eastAsia="Times New Roman" w:hAnsi="Times New Roman" w:cs="Times New Roman"/>
                <w:b/>
                <w:sz w:val="20"/>
                <w:szCs w:val="20"/>
              </w:rPr>
              <w:t>Open science</w:t>
            </w:r>
            <w:r w:rsidRPr="00F9178A">
              <w:rPr>
                <w:rFonts w:ascii="Times New Roman" w:eastAsia="Times New Roman" w:hAnsi="Times New Roman" w:cs="Times New Roman"/>
                <w:b/>
                <w:sz w:val="20"/>
                <w:szCs w:val="20"/>
              </w:rPr>
              <w:t xml:space="preserve"> </w:t>
            </w:r>
            <w:r w:rsidR="00F9178A" w:rsidRPr="00F9178A">
              <w:rPr>
                <w:rFonts w:ascii="Times New Roman" w:eastAsia="Times New Roman" w:hAnsi="Times New Roman" w:cs="Times New Roman"/>
                <w:b/>
                <w:sz w:val="20"/>
                <w:szCs w:val="20"/>
              </w:rPr>
              <w:t>practice</w:t>
            </w:r>
          </w:p>
        </w:tc>
        <w:tc>
          <w:tcPr>
            <w:tcW w:w="3748" w:type="dxa"/>
            <w:tcBorders>
              <w:top w:val="single" w:sz="12" w:space="0" w:color="auto"/>
              <w:bottom w:val="single" w:sz="4" w:space="0" w:color="auto"/>
            </w:tcBorders>
            <w:tcMar>
              <w:top w:w="40" w:type="dxa"/>
              <w:left w:w="40" w:type="dxa"/>
              <w:bottom w:w="40" w:type="dxa"/>
              <w:right w:w="40" w:type="dxa"/>
            </w:tcMar>
            <w:vAlign w:val="bottom"/>
          </w:tcPr>
          <w:p w14:paraId="51037266" w14:textId="77777777" w:rsidR="00995D87" w:rsidRPr="00F9178A" w:rsidRDefault="00F9178A" w:rsidP="00F9178A">
            <w:pPr>
              <w:pStyle w:val="Normal1"/>
              <w:widowControl w:val="0"/>
              <w:spacing w:line="240" w:lineRule="auto"/>
              <w:ind w:left="135"/>
              <w:jc w:val="center"/>
              <w:rPr>
                <w:sz w:val="20"/>
                <w:szCs w:val="20"/>
              </w:rPr>
            </w:pPr>
            <w:r w:rsidRPr="00F9178A">
              <w:rPr>
                <w:rFonts w:ascii="Times New Roman" w:eastAsia="Times New Roman" w:hAnsi="Times New Roman" w:cs="Times New Roman"/>
                <w:b/>
                <w:sz w:val="20"/>
                <w:szCs w:val="20"/>
              </w:rPr>
              <w:t>Benefits</w:t>
            </w:r>
          </w:p>
        </w:tc>
        <w:tc>
          <w:tcPr>
            <w:tcW w:w="3702" w:type="dxa"/>
            <w:tcBorders>
              <w:top w:val="single" w:sz="12" w:space="0" w:color="auto"/>
              <w:bottom w:val="single" w:sz="4" w:space="0" w:color="auto"/>
            </w:tcBorders>
            <w:tcMar>
              <w:top w:w="40" w:type="dxa"/>
              <w:left w:w="40" w:type="dxa"/>
              <w:bottom w:w="40" w:type="dxa"/>
              <w:right w:w="40" w:type="dxa"/>
            </w:tcMar>
            <w:vAlign w:val="bottom"/>
          </w:tcPr>
          <w:p w14:paraId="0C48A09A" w14:textId="77777777" w:rsidR="00F9178A" w:rsidRDefault="00F9178A" w:rsidP="00F9178A">
            <w:pPr>
              <w:pStyle w:val="Normal1"/>
              <w:widowControl w:val="0"/>
              <w:spacing w:line="240" w:lineRule="auto"/>
              <w:ind w:left="72"/>
              <w:jc w:val="center"/>
              <w:rPr>
                <w:rFonts w:ascii="Times New Roman" w:eastAsia="Times New Roman" w:hAnsi="Times New Roman" w:cs="Times New Roman"/>
                <w:b/>
                <w:sz w:val="20"/>
                <w:szCs w:val="20"/>
              </w:rPr>
            </w:pPr>
            <w:r w:rsidRPr="00F9178A">
              <w:rPr>
                <w:rFonts w:ascii="Times New Roman" w:eastAsia="Times New Roman" w:hAnsi="Times New Roman" w:cs="Times New Roman"/>
                <w:b/>
                <w:sz w:val="20"/>
                <w:szCs w:val="20"/>
              </w:rPr>
              <w:t xml:space="preserve">Application to climate change </w:t>
            </w:r>
          </w:p>
          <w:p w14:paraId="5945FCD9" w14:textId="77777777" w:rsidR="00995D87" w:rsidRPr="00F9178A" w:rsidRDefault="00F9178A" w:rsidP="00F9178A">
            <w:pPr>
              <w:pStyle w:val="Normal1"/>
              <w:widowControl w:val="0"/>
              <w:spacing w:line="240" w:lineRule="auto"/>
              <w:ind w:left="72"/>
              <w:jc w:val="center"/>
              <w:rPr>
                <w:sz w:val="20"/>
                <w:szCs w:val="20"/>
              </w:rPr>
            </w:pPr>
            <w:r w:rsidRPr="00F9178A">
              <w:rPr>
                <w:rFonts w:ascii="Times New Roman" w:eastAsia="Times New Roman" w:hAnsi="Times New Roman" w:cs="Times New Roman"/>
                <w:b/>
                <w:sz w:val="20"/>
                <w:szCs w:val="20"/>
              </w:rPr>
              <w:t>research</w:t>
            </w:r>
          </w:p>
        </w:tc>
      </w:tr>
      <w:tr w:rsidR="00995D87" w14:paraId="60F3C41F" w14:textId="77777777" w:rsidTr="00F9178A">
        <w:trPr>
          <w:trHeight w:val="660"/>
        </w:trPr>
        <w:tc>
          <w:tcPr>
            <w:tcW w:w="1909" w:type="dxa"/>
            <w:vMerge w:val="restart"/>
            <w:tcBorders>
              <w:top w:val="single" w:sz="4" w:space="0" w:color="auto"/>
            </w:tcBorders>
            <w:tcMar>
              <w:top w:w="40" w:type="dxa"/>
              <w:left w:w="40" w:type="dxa"/>
              <w:bottom w:w="40" w:type="dxa"/>
              <w:right w:w="40" w:type="dxa"/>
            </w:tcMar>
          </w:tcPr>
          <w:p w14:paraId="01D04968" w14:textId="77777777" w:rsidR="00995D87" w:rsidRPr="00F9178A" w:rsidRDefault="00F9178A" w:rsidP="00F9178A">
            <w:pPr>
              <w:pStyle w:val="Normal1"/>
              <w:widowControl w:val="0"/>
              <w:spacing w:line="240" w:lineRule="auto"/>
              <w:rPr>
                <w:rFonts w:ascii="Times New Roman" w:eastAsia="Times New Roman" w:hAnsi="Times New Roman" w:cs="Times New Roman"/>
                <w:i/>
                <w:sz w:val="20"/>
                <w:szCs w:val="20"/>
              </w:rPr>
            </w:pPr>
            <w:r w:rsidRPr="00F9178A">
              <w:rPr>
                <w:rFonts w:ascii="Times New Roman" w:eastAsia="Times New Roman" w:hAnsi="Times New Roman" w:cs="Times New Roman"/>
                <w:i/>
                <w:sz w:val="20"/>
                <w:szCs w:val="20"/>
              </w:rPr>
              <w:t>Publish open access</w:t>
            </w:r>
          </w:p>
        </w:tc>
        <w:tc>
          <w:tcPr>
            <w:tcW w:w="3748" w:type="dxa"/>
            <w:tcBorders>
              <w:top w:val="single" w:sz="4" w:space="0" w:color="auto"/>
            </w:tcBorders>
            <w:tcMar>
              <w:top w:w="40" w:type="dxa"/>
              <w:left w:w="40" w:type="dxa"/>
              <w:bottom w:w="40" w:type="dxa"/>
              <w:right w:w="40" w:type="dxa"/>
            </w:tcMar>
          </w:tcPr>
          <w:p w14:paraId="2E9CBAC7"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Increase uptake of primary research by public institutions (government and policy)</w:t>
            </w:r>
          </w:p>
        </w:tc>
        <w:tc>
          <w:tcPr>
            <w:tcW w:w="3702" w:type="dxa"/>
            <w:tcBorders>
              <w:top w:val="single" w:sz="4" w:space="0" w:color="auto"/>
            </w:tcBorders>
            <w:tcMar>
              <w:top w:w="40" w:type="dxa"/>
              <w:left w:w="40" w:type="dxa"/>
              <w:bottom w:w="40" w:type="dxa"/>
              <w:right w:w="40" w:type="dxa"/>
            </w:tcMar>
          </w:tcPr>
          <w:p w14:paraId="4DB62D46" w14:textId="3D04AA33" w:rsidR="00995D87" w:rsidRDefault="00F9178A" w:rsidP="00B44CD4">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Limited uptake of scient</w:t>
            </w:r>
            <w:r w:rsidR="00EF4508">
              <w:rPr>
                <w:rFonts w:ascii="Times New Roman" w:eastAsia="Times New Roman" w:hAnsi="Times New Roman" w:cs="Times New Roman"/>
                <w:sz w:val="20"/>
                <w:szCs w:val="20"/>
              </w:rPr>
              <w:t xml:space="preserve">ific knowledge by policymakers </w:t>
            </w:r>
            <w:r w:rsidR="00EF4508" w:rsidRPr="00EF4508">
              <w:rPr>
                <w:rFonts w:ascii="Times New Roman" w:eastAsia="Times New Roman" w:hAnsi="Times New Roman" w:cs="Times New Roman"/>
                <w:noProof/>
                <w:sz w:val="20"/>
                <w:szCs w:val="20"/>
              </w:rPr>
              <w:t xml:space="preserve">(Cvitanovic </w:t>
            </w:r>
            <w:r w:rsidR="00EF4508" w:rsidRPr="00EF4508">
              <w:rPr>
                <w:rFonts w:ascii="Times New Roman" w:eastAsia="Times New Roman" w:hAnsi="Times New Roman" w:cs="Times New Roman"/>
                <w:i/>
                <w:noProof/>
                <w:sz w:val="20"/>
                <w:szCs w:val="20"/>
              </w:rPr>
              <w:t>et al.</w:t>
            </w:r>
            <w:r w:rsidR="00EF4508" w:rsidRPr="00EF4508">
              <w:rPr>
                <w:rFonts w:ascii="Times New Roman" w:eastAsia="Times New Roman" w:hAnsi="Times New Roman" w:cs="Times New Roman"/>
                <w:noProof/>
                <w:sz w:val="20"/>
                <w:szCs w:val="20"/>
              </w:rPr>
              <w:t>, 2014)</w:t>
            </w:r>
            <w:r w:rsidR="00FD31D2">
              <w:rPr>
                <w:rFonts w:ascii="Times New Roman" w:eastAsia="Times New Roman" w:hAnsi="Times New Roman" w:cs="Times New Roman"/>
                <w:sz w:val="20"/>
                <w:szCs w:val="20"/>
              </w:rPr>
              <w:t xml:space="preserve"> may be addressed with </w:t>
            </w:r>
            <w:r w:rsidR="00B44CD4">
              <w:rPr>
                <w:rFonts w:ascii="Times New Roman" w:eastAsia="Times New Roman" w:hAnsi="Times New Roman" w:cs="Times New Roman"/>
                <w:sz w:val="20"/>
                <w:szCs w:val="20"/>
              </w:rPr>
              <w:t xml:space="preserve">open access </w:t>
            </w:r>
            <w:r w:rsidR="00FD31D2">
              <w:rPr>
                <w:rFonts w:ascii="Times New Roman" w:eastAsia="Times New Roman" w:hAnsi="Times New Roman" w:cs="Times New Roman"/>
                <w:sz w:val="20"/>
                <w:szCs w:val="20"/>
              </w:rPr>
              <w:t xml:space="preserve">(Fig. </w:t>
            </w:r>
            <w:r>
              <w:rPr>
                <w:rFonts w:ascii="Times New Roman" w:eastAsia="Times New Roman" w:hAnsi="Times New Roman" w:cs="Times New Roman"/>
                <w:sz w:val="20"/>
                <w:szCs w:val="20"/>
              </w:rPr>
              <w:t>2d)</w:t>
            </w:r>
          </w:p>
        </w:tc>
      </w:tr>
      <w:tr w:rsidR="00995D87" w14:paraId="52D201D1" w14:textId="77777777" w:rsidTr="00F9178A">
        <w:trPr>
          <w:trHeight w:val="660"/>
        </w:trPr>
        <w:tc>
          <w:tcPr>
            <w:tcW w:w="1909" w:type="dxa"/>
            <w:vMerge/>
            <w:shd w:val="clear" w:color="auto" w:fill="auto"/>
            <w:tcMar>
              <w:top w:w="100" w:type="dxa"/>
              <w:left w:w="100" w:type="dxa"/>
              <w:bottom w:w="100" w:type="dxa"/>
              <w:right w:w="100" w:type="dxa"/>
            </w:tcMar>
          </w:tcPr>
          <w:p w14:paraId="02B7D679"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61AB8113" w14:textId="1A0F9844" w:rsidR="00995D87" w:rsidRDefault="00F9178A" w:rsidP="00FD31D2">
            <w:pPr>
              <w:pStyle w:val="Normal1"/>
              <w:widowControl w:val="0"/>
              <w:spacing w:line="240" w:lineRule="auto"/>
              <w:ind w:left="135"/>
              <w:rPr>
                <w:sz w:val="20"/>
                <w:szCs w:val="20"/>
              </w:rPr>
            </w:pPr>
            <w:r>
              <w:rPr>
                <w:rFonts w:ascii="Times New Roman" w:eastAsia="Times New Roman" w:hAnsi="Times New Roman" w:cs="Times New Roman"/>
                <w:sz w:val="20"/>
                <w:szCs w:val="20"/>
              </w:rPr>
              <w:t>Improve access to science by developing countries, thus enhancing climate change adaptation and mitigation efforts</w:t>
            </w:r>
          </w:p>
        </w:tc>
        <w:tc>
          <w:tcPr>
            <w:tcW w:w="3702" w:type="dxa"/>
            <w:shd w:val="clear" w:color="auto" w:fill="FFFFFF"/>
            <w:tcMar>
              <w:top w:w="40" w:type="dxa"/>
              <w:left w:w="40" w:type="dxa"/>
              <w:bottom w:w="40" w:type="dxa"/>
              <w:right w:w="40" w:type="dxa"/>
            </w:tcMar>
          </w:tcPr>
          <w:p w14:paraId="0B839AB0" w14:textId="21B3D086" w:rsidR="00995D87" w:rsidRDefault="00F9178A" w:rsidP="00F9178A">
            <w:pPr>
              <w:pStyle w:val="Normal1"/>
              <w:widowControl w:val="0"/>
              <w:spacing w:line="240" w:lineRule="auto"/>
              <w:ind w:left="72"/>
              <w:rPr>
                <w:sz w:val="20"/>
                <w:szCs w:val="20"/>
              </w:rPr>
            </w:pPr>
            <w:r>
              <w:rPr>
                <w:rFonts w:ascii="Times New Roman" w:eastAsia="Times New Roman" w:hAnsi="Times New Roman" w:cs="Times New Roman"/>
                <w:sz w:val="20"/>
                <w:szCs w:val="20"/>
              </w:rPr>
              <w:t>Developing countries, which are most at risk to cli</w:t>
            </w:r>
            <w:r w:rsidR="006B4262">
              <w:rPr>
                <w:rFonts w:ascii="Times New Roman" w:eastAsia="Times New Roman" w:hAnsi="Times New Roman" w:cs="Times New Roman"/>
                <w:sz w:val="20"/>
                <w:szCs w:val="20"/>
              </w:rPr>
              <w:t xml:space="preserve">mate change impacts </w:t>
            </w:r>
            <w:r w:rsidR="006B4262" w:rsidRPr="006B4262">
              <w:rPr>
                <w:rFonts w:ascii="Times New Roman" w:eastAsia="Times New Roman" w:hAnsi="Times New Roman" w:cs="Times New Roman"/>
                <w:noProof/>
                <w:sz w:val="20"/>
                <w:szCs w:val="20"/>
              </w:rPr>
              <w:t>(IPCC, 2014)</w:t>
            </w:r>
            <w:r>
              <w:rPr>
                <w:rFonts w:ascii="Times New Roman" w:eastAsia="Times New Roman" w:hAnsi="Times New Roman" w:cs="Times New Roman"/>
                <w:sz w:val="20"/>
                <w:szCs w:val="20"/>
              </w:rPr>
              <w:t>, can access up-to-date climate research</w:t>
            </w:r>
          </w:p>
        </w:tc>
      </w:tr>
      <w:tr w:rsidR="00995D87" w14:paraId="520FFE86" w14:textId="77777777" w:rsidTr="00F9178A">
        <w:trPr>
          <w:trHeight w:val="460"/>
        </w:trPr>
        <w:tc>
          <w:tcPr>
            <w:tcW w:w="1909" w:type="dxa"/>
            <w:vMerge/>
            <w:shd w:val="clear" w:color="auto" w:fill="auto"/>
            <w:tcMar>
              <w:top w:w="100" w:type="dxa"/>
              <w:left w:w="100" w:type="dxa"/>
              <w:bottom w:w="100" w:type="dxa"/>
              <w:right w:w="100" w:type="dxa"/>
            </w:tcMar>
          </w:tcPr>
          <w:p w14:paraId="5D9C8B63" w14:textId="77777777" w:rsidR="00995D87" w:rsidRDefault="00995D87" w:rsidP="00F9178A">
            <w:pPr>
              <w:pStyle w:val="Normal1"/>
              <w:widowControl w:val="0"/>
              <w:spacing w:line="240" w:lineRule="auto"/>
              <w:rPr>
                <w:sz w:val="20"/>
                <w:szCs w:val="20"/>
              </w:rPr>
            </w:pPr>
          </w:p>
        </w:tc>
        <w:tc>
          <w:tcPr>
            <w:tcW w:w="3748" w:type="dxa"/>
            <w:shd w:val="clear" w:color="auto" w:fill="auto"/>
            <w:tcMar>
              <w:top w:w="40" w:type="dxa"/>
              <w:left w:w="40" w:type="dxa"/>
              <w:bottom w:w="40" w:type="dxa"/>
              <w:right w:w="40" w:type="dxa"/>
            </w:tcMar>
          </w:tcPr>
          <w:p w14:paraId="599C3459" w14:textId="77777777" w:rsidR="00995D87" w:rsidRDefault="00F9178A" w:rsidP="00F9178A">
            <w:pPr>
              <w:pStyle w:val="Normal1"/>
              <w:widowControl w:val="0"/>
              <w:spacing w:line="240" w:lineRule="auto"/>
              <w:ind w:left="135"/>
              <w:rPr>
                <w:rFonts w:ascii="Times New Roman" w:eastAsia="Times New Roman" w:hAnsi="Times New Roman" w:cs="Times New Roman"/>
                <w:sz w:val="20"/>
                <w:szCs w:val="20"/>
              </w:rPr>
            </w:pPr>
            <w:r>
              <w:rPr>
                <w:rFonts w:ascii="Times New Roman" w:eastAsia="Times New Roman" w:hAnsi="Times New Roman" w:cs="Times New Roman"/>
                <w:sz w:val="20"/>
                <w:szCs w:val="20"/>
              </w:rPr>
              <w:t>Improve public communication of scientific evidence, thus raising public understanding of science</w:t>
            </w:r>
          </w:p>
        </w:tc>
        <w:tc>
          <w:tcPr>
            <w:tcW w:w="3702" w:type="dxa"/>
            <w:shd w:val="clear" w:color="auto" w:fill="auto"/>
            <w:tcMar>
              <w:top w:w="40" w:type="dxa"/>
              <w:left w:w="40" w:type="dxa"/>
              <w:bottom w:w="40" w:type="dxa"/>
              <w:right w:w="40" w:type="dxa"/>
            </w:tcMar>
          </w:tcPr>
          <w:p w14:paraId="58911CF0" w14:textId="2F23EEBB" w:rsidR="00995D87" w:rsidRDefault="00F9178A" w:rsidP="006B4262">
            <w:pPr>
              <w:pStyle w:val="Normal1"/>
              <w:widowControl w:val="0"/>
              <w:spacing w:line="240" w:lineRule="auto"/>
              <w:ind w:left="72"/>
              <w:rPr>
                <w:sz w:val="20"/>
                <w:szCs w:val="20"/>
              </w:rPr>
            </w:pPr>
            <w:r>
              <w:rPr>
                <w:rFonts w:ascii="Times New Roman" w:eastAsia="Times New Roman" w:hAnsi="Times New Roman" w:cs="Times New Roman"/>
                <w:sz w:val="20"/>
                <w:szCs w:val="20"/>
              </w:rPr>
              <w:t>Prior knowledge of climate change causes are correlated to heightened concern</w:t>
            </w:r>
            <w:r w:rsidR="006B4262">
              <w:rPr>
                <w:rFonts w:ascii="Times New Roman" w:eastAsia="Times New Roman" w:hAnsi="Times New Roman" w:cs="Times New Roman"/>
                <w:sz w:val="20"/>
                <w:szCs w:val="20"/>
              </w:rPr>
              <w:t xml:space="preserve"> </w:t>
            </w:r>
            <w:r w:rsidR="006B4262" w:rsidRPr="006B4262">
              <w:rPr>
                <w:rFonts w:ascii="Times New Roman" w:eastAsia="Times New Roman" w:hAnsi="Times New Roman" w:cs="Times New Roman"/>
                <w:noProof/>
                <w:sz w:val="20"/>
                <w:szCs w:val="20"/>
              </w:rPr>
              <w:t xml:space="preserve">(Shi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2016)</w:t>
            </w:r>
            <w:r>
              <w:rPr>
                <w:rFonts w:ascii="Times New Roman" w:eastAsia="Times New Roman" w:hAnsi="Times New Roman" w:cs="Times New Roman"/>
                <w:sz w:val="20"/>
                <w:szCs w:val="20"/>
              </w:rPr>
              <w:t xml:space="preserve"> </w:t>
            </w:r>
          </w:p>
        </w:tc>
      </w:tr>
      <w:tr w:rsidR="00F9178A" w14:paraId="5F2085CA" w14:textId="77777777" w:rsidTr="00F9178A">
        <w:trPr>
          <w:trHeight w:val="60"/>
        </w:trPr>
        <w:tc>
          <w:tcPr>
            <w:tcW w:w="1909" w:type="dxa"/>
            <w:shd w:val="clear" w:color="auto" w:fill="auto"/>
            <w:tcMar>
              <w:top w:w="40" w:type="dxa"/>
              <w:left w:w="40" w:type="dxa"/>
              <w:bottom w:w="40" w:type="dxa"/>
              <w:right w:w="40" w:type="dxa"/>
            </w:tcMar>
          </w:tcPr>
          <w:p w14:paraId="4AA444A1" w14:textId="77777777" w:rsidR="00F9178A" w:rsidRDefault="00F9178A" w:rsidP="00F9178A">
            <w:pPr>
              <w:pStyle w:val="Normal1"/>
              <w:widowControl w:val="0"/>
              <w:spacing w:line="240" w:lineRule="auto"/>
              <w:rPr>
                <w:rFonts w:ascii="Times New Roman" w:eastAsia="Times New Roman" w:hAnsi="Times New Roman" w:cs="Times New Roman"/>
                <w:sz w:val="20"/>
                <w:szCs w:val="20"/>
              </w:rPr>
            </w:pPr>
          </w:p>
        </w:tc>
        <w:tc>
          <w:tcPr>
            <w:tcW w:w="3748" w:type="dxa"/>
            <w:shd w:val="clear" w:color="auto" w:fill="auto"/>
            <w:tcMar>
              <w:top w:w="40" w:type="dxa"/>
              <w:left w:w="40" w:type="dxa"/>
              <w:bottom w:w="40" w:type="dxa"/>
              <w:right w:w="40" w:type="dxa"/>
            </w:tcMar>
          </w:tcPr>
          <w:p w14:paraId="1AE9A830" w14:textId="77777777" w:rsidR="00F9178A" w:rsidRDefault="00F9178A" w:rsidP="00F9178A">
            <w:pPr>
              <w:pStyle w:val="Normal1"/>
              <w:widowControl w:val="0"/>
              <w:spacing w:line="240" w:lineRule="auto"/>
              <w:ind w:left="135"/>
              <w:rPr>
                <w:rFonts w:ascii="Times New Roman" w:eastAsia="Times New Roman" w:hAnsi="Times New Roman" w:cs="Times New Roman"/>
                <w:sz w:val="20"/>
                <w:szCs w:val="20"/>
              </w:rPr>
            </w:pPr>
          </w:p>
        </w:tc>
        <w:tc>
          <w:tcPr>
            <w:tcW w:w="3702" w:type="dxa"/>
            <w:shd w:val="clear" w:color="auto" w:fill="auto"/>
            <w:tcMar>
              <w:top w:w="40" w:type="dxa"/>
              <w:left w:w="40" w:type="dxa"/>
              <w:bottom w:w="40" w:type="dxa"/>
              <w:right w:w="40" w:type="dxa"/>
            </w:tcMar>
          </w:tcPr>
          <w:p w14:paraId="10E5E8CC" w14:textId="77777777" w:rsidR="00F9178A" w:rsidRDefault="00F9178A" w:rsidP="00F9178A">
            <w:pPr>
              <w:pStyle w:val="Normal1"/>
              <w:widowControl w:val="0"/>
              <w:spacing w:line="240" w:lineRule="auto"/>
              <w:ind w:left="72"/>
              <w:rPr>
                <w:rFonts w:ascii="Times New Roman" w:eastAsia="Times New Roman" w:hAnsi="Times New Roman" w:cs="Times New Roman"/>
                <w:sz w:val="20"/>
                <w:szCs w:val="20"/>
              </w:rPr>
            </w:pPr>
          </w:p>
        </w:tc>
      </w:tr>
      <w:tr w:rsidR="00995D87" w14:paraId="3F4AA1A7" w14:textId="77777777" w:rsidTr="00F9178A">
        <w:trPr>
          <w:trHeight w:val="660"/>
        </w:trPr>
        <w:tc>
          <w:tcPr>
            <w:tcW w:w="1909" w:type="dxa"/>
            <w:shd w:val="clear" w:color="auto" w:fill="auto"/>
            <w:tcMar>
              <w:top w:w="40" w:type="dxa"/>
              <w:left w:w="40" w:type="dxa"/>
              <w:bottom w:w="40" w:type="dxa"/>
              <w:right w:w="40" w:type="dxa"/>
            </w:tcMar>
          </w:tcPr>
          <w:p w14:paraId="7DB9929C" w14:textId="77777777" w:rsidR="00995D87" w:rsidRPr="00F9178A" w:rsidRDefault="00F9178A" w:rsidP="00F9178A">
            <w:pPr>
              <w:pStyle w:val="Normal1"/>
              <w:widowControl w:val="0"/>
              <w:spacing w:line="240" w:lineRule="auto"/>
              <w:rPr>
                <w:i/>
                <w:sz w:val="20"/>
                <w:szCs w:val="20"/>
              </w:rPr>
            </w:pPr>
            <w:r w:rsidRPr="00F9178A">
              <w:rPr>
                <w:rFonts w:ascii="Times New Roman" w:eastAsia="Times New Roman" w:hAnsi="Times New Roman" w:cs="Times New Roman"/>
                <w:i/>
                <w:sz w:val="20"/>
                <w:szCs w:val="20"/>
              </w:rPr>
              <w:t>Adopt reproducible and transparent research workflows</w:t>
            </w:r>
          </w:p>
        </w:tc>
        <w:tc>
          <w:tcPr>
            <w:tcW w:w="3748" w:type="dxa"/>
            <w:shd w:val="clear" w:color="auto" w:fill="auto"/>
            <w:tcMar>
              <w:top w:w="40" w:type="dxa"/>
              <w:left w:w="40" w:type="dxa"/>
              <w:bottom w:w="40" w:type="dxa"/>
              <w:right w:w="40" w:type="dxa"/>
            </w:tcMar>
          </w:tcPr>
          <w:p w14:paraId="533A7104"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Increase efficiency of research and robustness of findings</w:t>
            </w:r>
          </w:p>
        </w:tc>
        <w:tc>
          <w:tcPr>
            <w:tcW w:w="3702" w:type="dxa"/>
            <w:shd w:val="clear" w:color="auto" w:fill="auto"/>
            <w:tcMar>
              <w:top w:w="40" w:type="dxa"/>
              <w:left w:w="40" w:type="dxa"/>
              <w:bottom w:w="40" w:type="dxa"/>
              <w:right w:w="40" w:type="dxa"/>
            </w:tcMar>
          </w:tcPr>
          <w:p w14:paraId="040E9A85" w14:textId="10247ED3" w:rsidR="00995D87" w:rsidRDefault="00F9178A" w:rsidP="006B4262">
            <w:pPr>
              <w:pStyle w:val="Normal1"/>
              <w:widowControl w:val="0"/>
              <w:spacing w:line="240" w:lineRule="auto"/>
              <w:ind w:left="72"/>
              <w:rPr>
                <w:sz w:val="20"/>
                <w:szCs w:val="20"/>
              </w:rPr>
            </w:pPr>
            <w:r>
              <w:rPr>
                <w:rFonts w:ascii="Times New Roman" w:eastAsia="Times New Roman" w:hAnsi="Times New Roman" w:cs="Times New Roman"/>
                <w:sz w:val="20"/>
                <w:szCs w:val="20"/>
              </w:rPr>
              <w:t xml:space="preserve">Progression of open science data tools and practices for increased transparency </w:t>
            </w:r>
            <w:r w:rsidR="006B4262" w:rsidRPr="006B4262">
              <w:rPr>
                <w:rFonts w:ascii="Times New Roman" w:eastAsia="Times New Roman" w:hAnsi="Times New Roman" w:cs="Times New Roman"/>
                <w:noProof/>
                <w:sz w:val="20"/>
                <w:szCs w:val="20"/>
              </w:rPr>
              <w:t xml:space="preserve">(Lowndes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2017)</w:t>
            </w:r>
          </w:p>
        </w:tc>
      </w:tr>
      <w:tr w:rsidR="00F9178A" w14:paraId="7EC947B1" w14:textId="77777777" w:rsidTr="00F9178A">
        <w:trPr>
          <w:trHeight w:val="60"/>
        </w:trPr>
        <w:tc>
          <w:tcPr>
            <w:tcW w:w="1909" w:type="dxa"/>
            <w:shd w:val="clear" w:color="auto" w:fill="auto"/>
            <w:tcMar>
              <w:top w:w="40" w:type="dxa"/>
              <w:left w:w="40" w:type="dxa"/>
              <w:bottom w:w="40" w:type="dxa"/>
              <w:right w:w="40" w:type="dxa"/>
            </w:tcMar>
          </w:tcPr>
          <w:p w14:paraId="2D286C7E" w14:textId="77777777" w:rsidR="00F9178A" w:rsidRDefault="00F9178A" w:rsidP="00F9178A">
            <w:pPr>
              <w:pStyle w:val="Normal1"/>
              <w:widowControl w:val="0"/>
              <w:spacing w:line="240" w:lineRule="auto"/>
              <w:rPr>
                <w:rFonts w:ascii="Times New Roman" w:eastAsia="Times New Roman" w:hAnsi="Times New Roman" w:cs="Times New Roman"/>
                <w:sz w:val="20"/>
                <w:szCs w:val="20"/>
              </w:rPr>
            </w:pPr>
          </w:p>
        </w:tc>
        <w:tc>
          <w:tcPr>
            <w:tcW w:w="3748" w:type="dxa"/>
            <w:shd w:val="clear" w:color="auto" w:fill="auto"/>
            <w:tcMar>
              <w:top w:w="40" w:type="dxa"/>
              <w:left w:w="40" w:type="dxa"/>
              <w:bottom w:w="40" w:type="dxa"/>
              <w:right w:w="40" w:type="dxa"/>
            </w:tcMar>
          </w:tcPr>
          <w:p w14:paraId="02D6FC0A" w14:textId="77777777" w:rsidR="00F9178A" w:rsidRDefault="00F9178A" w:rsidP="00F9178A">
            <w:pPr>
              <w:pStyle w:val="Normal1"/>
              <w:widowControl w:val="0"/>
              <w:spacing w:line="240" w:lineRule="auto"/>
              <w:ind w:left="135"/>
              <w:rPr>
                <w:rFonts w:ascii="Times New Roman" w:eastAsia="Times New Roman" w:hAnsi="Times New Roman" w:cs="Times New Roman"/>
                <w:sz w:val="20"/>
                <w:szCs w:val="20"/>
              </w:rPr>
            </w:pPr>
          </w:p>
        </w:tc>
        <w:tc>
          <w:tcPr>
            <w:tcW w:w="3702" w:type="dxa"/>
            <w:shd w:val="clear" w:color="auto" w:fill="auto"/>
            <w:tcMar>
              <w:top w:w="40" w:type="dxa"/>
              <w:left w:w="40" w:type="dxa"/>
              <w:bottom w:w="40" w:type="dxa"/>
              <w:right w:w="40" w:type="dxa"/>
            </w:tcMar>
          </w:tcPr>
          <w:p w14:paraId="0C8FAC15" w14:textId="77777777" w:rsidR="00F9178A" w:rsidRDefault="00F9178A" w:rsidP="00F9178A">
            <w:pPr>
              <w:pStyle w:val="Normal1"/>
              <w:widowControl w:val="0"/>
              <w:spacing w:line="240" w:lineRule="auto"/>
              <w:ind w:left="72"/>
              <w:rPr>
                <w:rFonts w:ascii="Times New Roman" w:eastAsia="Times New Roman" w:hAnsi="Times New Roman" w:cs="Times New Roman"/>
                <w:sz w:val="20"/>
                <w:szCs w:val="20"/>
              </w:rPr>
            </w:pPr>
          </w:p>
        </w:tc>
      </w:tr>
      <w:tr w:rsidR="00995D87" w14:paraId="2EFBCA16" w14:textId="77777777" w:rsidTr="00F9178A">
        <w:trPr>
          <w:trHeight w:val="2100"/>
        </w:trPr>
        <w:tc>
          <w:tcPr>
            <w:tcW w:w="1909" w:type="dxa"/>
            <w:vMerge w:val="restart"/>
            <w:shd w:val="clear" w:color="auto" w:fill="auto"/>
            <w:tcMar>
              <w:top w:w="40" w:type="dxa"/>
              <w:left w:w="40" w:type="dxa"/>
              <w:bottom w:w="40" w:type="dxa"/>
              <w:right w:w="40" w:type="dxa"/>
            </w:tcMar>
          </w:tcPr>
          <w:p w14:paraId="0AD04CA1" w14:textId="77777777" w:rsidR="00995D87" w:rsidRPr="00F9178A" w:rsidRDefault="00F9178A" w:rsidP="00F9178A">
            <w:pPr>
              <w:pStyle w:val="Normal1"/>
              <w:widowControl w:val="0"/>
              <w:spacing w:line="240" w:lineRule="auto"/>
              <w:rPr>
                <w:rFonts w:ascii="Times New Roman" w:eastAsia="Times New Roman" w:hAnsi="Times New Roman" w:cs="Times New Roman"/>
                <w:i/>
                <w:sz w:val="20"/>
                <w:szCs w:val="20"/>
              </w:rPr>
            </w:pPr>
            <w:r w:rsidRPr="00F9178A">
              <w:rPr>
                <w:rFonts w:ascii="Times New Roman" w:eastAsia="Times New Roman" w:hAnsi="Times New Roman" w:cs="Times New Roman"/>
                <w:i/>
                <w:sz w:val="20"/>
                <w:szCs w:val="20"/>
              </w:rPr>
              <w:t>Archive data, code, and preprints</w:t>
            </w:r>
          </w:p>
        </w:tc>
        <w:tc>
          <w:tcPr>
            <w:tcW w:w="3748" w:type="dxa"/>
            <w:shd w:val="clear" w:color="auto" w:fill="auto"/>
            <w:tcMar>
              <w:top w:w="40" w:type="dxa"/>
              <w:left w:w="40" w:type="dxa"/>
              <w:bottom w:w="40" w:type="dxa"/>
              <w:right w:w="40" w:type="dxa"/>
            </w:tcMar>
          </w:tcPr>
          <w:p w14:paraId="74186014" w14:textId="77777777" w:rsidR="00995D87" w:rsidRDefault="00F9178A" w:rsidP="00F9178A">
            <w:pPr>
              <w:pStyle w:val="Normal1"/>
              <w:widowControl w:val="0"/>
              <w:spacing w:line="240" w:lineRule="auto"/>
              <w:ind w:left="135"/>
              <w:rPr>
                <w:rFonts w:ascii="Times New Roman" w:eastAsia="Times New Roman" w:hAnsi="Times New Roman" w:cs="Times New Roman"/>
                <w:sz w:val="20"/>
                <w:szCs w:val="20"/>
              </w:rPr>
            </w:pPr>
            <w:r>
              <w:rPr>
                <w:rFonts w:ascii="Times New Roman" w:eastAsia="Times New Roman" w:hAnsi="Times New Roman" w:cs="Times New Roman"/>
                <w:sz w:val="20"/>
                <w:szCs w:val="20"/>
              </w:rPr>
              <w:t>Greater sharing of data, code, and ideas will stimulate more collaborative and interdisciplinary research</w:t>
            </w:r>
          </w:p>
        </w:tc>
        <w:tc>
          <w:tcPr>
            <w:tcW w:w="3702" w:type="dxa"/>
            <w:shd w:val="clear" w:color="auto" w:fill="auto"/>
            <w:tcMar>
              <w:top w:w="40" w:type="dxa"/>
              <w:left w:w="40" w:type="dxa"/>
              <w:bottom w:w="40" w:type="dxa"/>
              <w:right w:w="40" w:type="dxa"/>
            </w:tcMar>
          </w:tcPr>
          <w:p w14:paraId="662AC3D1" w14:textId="3E925C28"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Journals publishing climate change research should adopt transparency policies </w:t>
            </w:r>
            <w:r w:rsidR="006B4262" w:rsidRPr="006B4262">
              <w:rPr>
                <w:rFonts w:ascii="Times New Roman" w:eastAsia="Times New Roman" w:hAnsi="Times New Roman" w:cs="Times New Roman"/>
                <w:noProof/>
                <w:sz w:val="20"/>
                <w:szCs w:val="20"/>
              </w:rPr>
              <w:t xml:space="preserve">(Nosek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2015)</w:t>
            </w:r>
          </w:p>
          <w:p w14:paraId="11A72024"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5388B82E" w14:textId="40805DA1"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Standardize</w:t>
            </w:r>
            <w:r w:rsidR="00E96472">
              <w:rPr>
                <w:rFonts w:ascii="Times New Roman" w:eastAsia="Times New Roman" w:hAnsi="Times New Roman" w:cs="Times New Roman"/>
                <w:sz w:val="20"/>
                <w:szCs w:val="20"/>
              </w:rPr>
              <w:t>d</w:t>
            </w:r>
            <w:r>
              <w:rPr>
                <w:rFonts w:ascii="Times New Roman" w:eastAsia="Times New Roman" w:hAnsi="Times New Roman" w:cs="Times New Roman"/>
                <w:sz w:val="20"/>
                <w:szCs w:val="20"/>
              </w:rPr>
              <w:t xml:space="preserve"> metadata reporting will facilitate literature</w:t>
            </w:r>
            <w:r w:rsidR="006B4262">
              <w:rPr>
                <w:rFonts w:ascii="Times New Roman" w:eastAsia="Times New Roman" w:hAnsi="Times New Roman" w:cs="Times New Roman"/>
                <w:sz w:val="20"/>
                <w:szCs w:val="20"/>
              </w:rPr>
              <w:t xml:space="preserve"> comparisons and meta-analyses </w:t>
            </w:r>
            <w:r w:rsidR="006B4262" w:rsidRPr="006B4262">
              <w:rPr>
                <w:rFonts w:ascii="Times New Roman" w:eastAsia="Times New Roman" w:hAnsi="Times New Roman" w:cs="Times New Roman"/>
                <w:noProof/>
                <w:sz w:val="20"/>
                <w:szCs w:val="20"/>
              </w:rPr>
              <w:t xml:space="preserve">(Morueta-Holme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2018)</w:t>
            </w:r>
          </w:p>
          <w:p w14:paraId="3F0E91E8"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2D0038EA" w14:textId="5F08E8E4"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Openly-available environmental monitoring datasets</w:t>
            </w:r>
            <w:r w:rsidR="006B426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have been critical sources of information</w:t>
            </w:r>
            <w:r w:rsidR="006B4262">
              <w:rPr>
                <w:rFonts w:ascii="Times New Roman" w:eastAsia="Times New Roman" w:hAnsi="Times New Roman" w:cs="Times New Roman"/>
                <w:sz w:val="20"/>
                <w:szCs w:val="20"/>
              </w:rPr>
              <w:t xml:space="preserve"> </w:t>
            </w:r>
            <w:r w:rsidR="006B4262" w:rsidRPr="006B4262">
              <w:rPr>
                <w:rFonts w:ascii="Times New Roman" w:eastAsia="Times New Roman" w:hAnsi="Times New Roman" w:cs="Times New Roman"/>
                <w:noProof/>
                <w:sz w:val="20"/>
                <w:szCs w:val="20"/>
              </w:rPr>
              <w:t>(</w:t>
            </w:r>
            <w:r w:rsidR="006B4262">
              <w:rPr>
                <w:rFonts w:ascii="Times New Roman" w:eastAsia="Times New Roman" w:hAnsi="Times New Roman" w:cs="Times New Roman"/>
                <w:noProof/>
                <w:sz w:val="20"/>
                <w:szCs w:val="20"/>
              </w:rPr>
              <w:t xml:space="preserve">e.g. NOAA's SST product; </w:t>
            </w:r>
            <w:r w:rsidR="006B4262" w:rsidRPr="006B4262">
              <w:rPr>
                <w:rFonts w:ascii="Times New Roman" w:eastAsia="Times New Roman" w:hAnsi="Times New Roman" w:cs="Times New Roman"/>
                <w:noProof/>
                <w:sz w:val="20"/>
                <w:szCs w:val="20"/>
              </w:rPr>
              <w:t xml:space="preserve">Reynolds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2002)</w:t>
            </w:r>
          </w:p>
          <w:p w14:paraId="7C94355B"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5CCFE7C8" w14:textId="3FDDE736" w:rsidR="00995D87" w:rsidRDefault="00F9178A" w:rsidP="00EF4508">
            <w:pPr>
              <w:pStyle w:val="Normal1"/>
              <w:widowControl w:val="0"/>
              <w:spacing w:line="240" w:lineRule="auto"/>
              <w:ind w:left="72"/>
              <w:rPr>
                <w:sz w:val="20"/>
                <w:szCs w:val="20"/>
              </w:rPr>
            </w:pPr>
            <w:r>
              <w:rPr>
                <w:rFonts w:ascii="Times New Roman" w:eastAsia="Times New Roman" w:hAnsi="Times New Roman" w:cs="Times New Roman"/>
                <w:sz w:val="20"/>
                <w:szCs w:val="20"/>
              </w:rPr>
              <w:t>O</w:t>
            </w:r>
            <w:r w:rsidR="00B44CD4">
              <w:rPr>
                <w:rFonts w:ascii="Times New Roman" w:eastAsia="Times New Roman" w:hAnsi="Times New Roman" w:cs="Times New Roman"/>
                <w:sz w:val="20"/>
                <w:szCs w:val="20"/>
              </w:rPr>
              <w:t>pen science</w:t>
            </w:r>
            <w:r>
              <w:rPr>
                <w:rFonts w:ascii="Times New Roman" w:eastAsia="Times New Roman" w:hAnsi="Times New Roman" w:cs="Times New Roman"/>
                <w:sz w:val="20"/>
                <w:szCs w:val="20"/>
              </w:rPr>
              <w:t xml:space="preserve"> workflows facilitate large collaborations (e.g. GitHub, Open Science Framework) </w:t>
            </w:r>
            <w:r w:rsidR="00EF4508" w:rsidRPr="00EF4508">
              <w:rPr>
                <w:rFonts w:ascii="Times New Roman" w:eastAsia="Times New Roman" w:hAnsi="Times New Roman" w:cs="Times New Roman"/>
                <w:noProof/>
                <w:sz w:val="20"/>
                <w:szCs w:val="20"/>
              </w:rPr>
              <w:t xml:space="preserve">(Ram, 2013; Wilson </w:t>
            </w:r>
            <w:r w:rsidR="00EF4508" w:rsidRPr="00EF4508">
              <w:rPr>
                <w:rFonts w:ascii="Times New Roman" w:eastAsia="Times New Roman" w:hAnsi="Times New Roman" w:cs="Times New Roman"/>
                <w:i/>
                <w:noProof/>
                <w:sz w:val="20"/>
                <w:szCs w:val="20"/>
              </w:rPr>
              <w:t>et al.</w:t>
            </w:r>
            <w:r w:rsidR="00EF4508" w:rsidRPr="00EF4508">
              <w:rPr>
                <w:rFonts w:ascii="Times New Roman" w:eastAsia="Times New Roman" w:hAnsi="Times New Roman" w:cs="Times New Roman"/>
                <w:noProof/>
                <w:sz w:val="20"/>
                <w:szCs w:val="20"/>
              </w:rPr>
              <w:t>, 2014)</w:t>
            </w:r>
          </w:p>
        </w:tc>
      </w:tr>
      <w:tr w:rsidR="00995D87" w14:paraId="38F8D3BF" w14:textId="77777777" w:rsidTr="00F9178A">
        <w:trPr>
          <w:trHeight w:val="1500"/>
        </w:trPr>
        <w:tc>
          <w:tcPr>
            <w:tcW w:w="1909" w:type="dxa"/>
            <w:vMerge/>
            <w:shd w:val="clear" w:color="auto" w:fill="auto"/>
            <w:tcMar>
              <w:top w:w="100" w:type="dxa"/>
              <w:left w:w="100" w:type="dxa"/>
              <w:bottom w:w="100" w:type="dxa"/>
              <w:right w:w="100" w:type="dxa"/>
            </w:tcMar>
          </w:tcPr>
          <w:p w14:paraId="0C846D16"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4F599638" w14:textId="56026147" w:rsidR="00995D87" w:rsidRDefault="00F9178A" w:rsidP="00453DEC">
            <w:pPr>
              <w:pStyle w:val="Normal1"/>
              <w:widowControl w:val="0"/>
              <w:spacing w:line="240" w:lineRule="auto"/>
              <w:ind w:left="135"/>
              <w:rPr>
                <w:sz w:val="20"/>
                <w:szCs w:val="20"/>
              </w:rPr>
            </w:pPr>
            <w:r>
              <w:rPr>
                <w:rFonts w:ascii="Times New Roman" w:eastAsia="Times New Roman" w:hAnsi="Times New Roman" w:cs="Times New Roman"/>
                <w:sz w:val="20"/>
                <w:szCs w:val="20"/>
              </w:rPr>
              <w:t>Data availability will advance practices of 'climate change triage'</w:t>
            </w:r>
          </w:p>
        </w:tc>
        <w:tc>
          <w:tcPr>
            <w:tcW w:w="3702" w:type="dxa"/>
            <w:shd w:val="clear" w:color="auto" w:fill="FFFFFF"/>
            <w:tcMar>
              <w:top w:w="40" w:type="dxa"/>
              <w:left w:w="40" w:type="dxa"/>
              <w:bottom w:w="40" w:type="dxa"/>
              <w:right w:w="40" w:type="dxa"/>
            </w:tcMar>
          </w:tcPr>
          <w:p w14:paraId="3AE4C925" w14:textId="088B068A" w:rsidR="00995D87" w:rsidRDefault="00F9178A" w:rsidP="00F9178A">
            <w:pPr>
              <w:pStyle w:val="Normal1"/>
              <w:widowControl w:val="0"/>
              <w:spacing w:line="240" w:lineRule="auto"/>
              <w:ind w:left="7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Climate change triage that supports long-term values of multiple stakeholders (e.g. scientists, Indigenous communities, </w:t>
            </w:r>
            <w:r w:rsidR="00B44CD4">
              <w:rPr>
                <w:rFonts w:ascii="Times New Roman" w:eastAsia="Times New Roman" w:hAnsi="Times New Roman" w:cs="Times New Roman"/>
                <w:sz w:val="20"/>
                <w:szCs w:val="20"/>
              </w:rPr>
              <w:t>government</w:t>
            </w:r>
            <w:r>
              <w:rPr>
                <w:rFonts w:ascii="Times New Roman" w:eastAsia="Times New Roman" w:hAnsi="Times New Roman" w:cs="Times New Roman"/>
                <w:sz w:val="20"/>
                <w:szCs w:val="20"/>
              </w:rPr>
              <w:t xml:space="preserve">, industry) </w:t>
            </w:r>
            <w:r w:rsidR="006B4262" w:rsidRPr="006B4262">
              <w:rPr>
                <w:rFonts w:ascii="Times New Roman" w:eastAsia="Times New Roman" w:hAnsi="Times New Roman" w:cs="Times New Roman"/>
                <w:noProof/>
                <w:sz w:val="20"/>
                <w:szCs w:val="20"/>
              </w:rPr>
              <w:t xml:space="preserve">(Wheeler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2016)</w:t>
            </w:r>
            <w:r w:rsidR="006B4262">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will require </w:t>
            </w:r>
            <w:r w:rsidR="00453DEC">
              <w:rPr>
                <w:rFonts w:ascii="Times New Roman" w:eastAsia="Times New Roman" w:hAnsi="Times New Roman" w:cs="Times New Roman"/>
                <w:sz w:val="20"/>
                <w:szCs w:val="20"/>
              </w:rPr>
              <w:t xml:space="preserve">integration of </w:t>
            </w:r>
            <w:r>
              <w:rPr>
                <w:rFonts w:ascii="Times New Roman" w:eastAsia="Times New Roman" w:hAnsi="Times New Roman" w:cs="Times New Roman"/>
                <w:sz w:val="20"/>
                <w:szCs w:val="20"/>
              </w:rPr>
              <w:t>diverse datasets from multiple disciplines</w:t>
            </w:r>
          </w:p>
          <w:p w14:paraId="7605725F" w14:textId="77777777" w:rsidR="00995D87" w:rsidRDefault="00995D87" w:rsidP="00F9178A">
            <w:pPr>
              <w:pStyle w:val="Normal1"/>
              <w:widowControl w:val="0"/>
              <w:spacing w:line="240" w:lineRule="auto"/>
              <w:ind w:left="72"/>
              <w:rPr>
                <w:rFonts w:ascii="Times New Roman" w:eastAsia="Times New Roman" w:hAnsi="Times New Roman" w:cs="Times New Roman"/>
                <w:sz w:val="20"/>
                <w:szCs w:val="20"/>
              </w:rPr>
            </w:pPr>
          </w:p>
          <w:p w14:paraId="4A018FDC" w14:textId="6173B414" w:rsidR="00995D87" w:rsidRDefault="00F9178A" w:rsidP="00F553DB">
            <w:pPr>
              <w:pStyle w:val="Normal1"/>
              <w:widowControl w:val="0"/>
              <w:spacing w:line="240" w:lineRule="auto"/>
              <w:ind w:left="72"/>
              <w:rPr>
                <w:sz w:val="20"/>
                <w:szCs w:val="20"/>
              </w:rPr>
            </w:pPr>
            <w:r>
              <w:rPr>
                <w:rFonts w:ascii="Times New Roman" w:eastAsia="Times New Roman" w:hAnsi="Times New Roman" w:cs="Times New Roman"/>
                <w:sz w:val="20"/>
                <w:szCs w:val="20"/>
              </w:rPr>
              <w:t xml:space="preserve">Access to open datasets at global and local scales </w:t>
            </w:r>
            <w:r w:rsidR="00B44CD4">
              <w:rPr>
                <w:rFonts w:ascii="Times New Roman" w:eastAsia="Times New Roman" w:hAnsi="Times New Roman" w:cs="Times New Roman"/>
                <w:sz w:val="20"/>
                <w:szCs w:val="20"/>
              </w:rPr>
              <w:t xml:space="preserve">facilitates </w:t>
            </w:r>
            <w:r>
              <w:rPr>
                <w:rFonts w:ascii="Times New Roman" w:eastAsia="Times New Roman" w:hAnsi="Times New Roman" w:cs="Times New Roman"/>
                <w:sz w:val="20"/>
                <w:szCs w:val="20"/>
              </w:rPr>
              <w:t xml:space="preserve">conservation triage </w:t>
            </w:r>
            <w:r w:rsidR="00FD31D2">
              <w:rPr>
                <w:rFonts w:ascii="Times New Roman" w:eastAsia="Times New Roman" w:hAnsi="Times New Roman" w:cs="Times New Roman"/>
                <w:sz w:val="20"/>
                <w:szCs w:val="20"/>
              </w:rPr>
              <w:t xml:space="preserve">of </w:t>
            </w:r>
            <w:r>
              <w:rPr>
                <w:rFonts w:ascii="Times New Roman" w:eastAsia="Times New Roman" w:hAnsi="Times New Roman" w:cs="Times New Roman"/>
                <w:sz w:val="20"/>
                <w:szCs w:val="20"/>
              </w:rPr>
              <w:t xml:space="preserve">coral reefs </w:t>
            </w:r>
            <w:r w:rsidR="006B4262" w:rsidRPr="006B4262">
              <w:rPr>
                <w:rFonts w:ascii="Times New Roman" w:eastAsia="Times New Roman" w:hAnsi="Times New Roman" w:cs="Times New Roman"/>
                <w:noProof/>
                <w:sz w:val="20"/>
                <w:szCs w:val="20"/>
              </w:rPr>
              <w:t xml:space="preserve">(Harris </w:t>
            </w:r>
            <w:r w:rsidR="006B4262" w:rsidRPr="006B4262">
              <w:rPr>
                <w:rFonts w:ascii="Times New Roman" w:eastAsia="Times New Roman" w:hAnsi="Times New Roman" w:cs="Times New Roman"/>
                <w:i/>
                <w:noProof/>
                <w:sz w:val="20"/>
                <w:szCs w:val="20"/>
              </w:rPr>
              <w:t>et al.</w:t>
            </w:r>
            <w:r w:rsidR="006B4262" w:rsidRPr="006B4262">
              <w:rPr>
                <w:rFonts w:ascii="Times New Roman" w:eastAsia="Times New Roman" w:hAnsi="Times New Roman" w:cs="Times New Roman"/>
                <w:noProof/>
                <w:sz w:val="20"/>
                <w:szCs w:val="20"/>
              </w:rPr>
              <w:t>, 2017)</w:t>
            </w:r>
          </w:p>
        </w:tc>
      </w:tr>
      <w:tr w:rsidR="00995D87" w14:paraId="2A1FA8B3" w14:textId="77777777" w:rsidTr="00F9178A">
        <w:trPr>
          <w:trHeight w:val="460"/>
        </w:trPr>
        <w:tc>
          <w:tcPr>
            <w:tcW w:w="1909" w:type="dxa"/>
            <w:vMerge/>
            <w:shd w:val="clear" w:color="auto" w:fill="auto"/>
            <w:tcMar>
              <w:top w:w="100" w:type="dxa"/>
              <w:left w:w="100" w:type="dxa"/>
              <w:bottom w:w="100" w:type="dxa"/>
              <w:right w:w="100" w:type="dxa"/>
            </w:tcMar>
          </w:tcPr>
          <w:p w14:paraId="3CE024A6" w14:textId="77777777" w:rsidR="00995D87" w:rsidRDefault="00995D87" w:rsidP="00F9178A">
            <w:pPr>
              <w:pStyle w:val="Normal1"/>
              <w:widowControl w:val="0"/>
              <w:spacing w:line="240" w:lineRule="auto"/>
              <w:rPr>
                <w:sz w:val="20"/>
                <w:szCs w:val="20"/>
              </w:rPr>
            </w:pPr>
          </w:p>
        </w:tc>
        <w:tc>
          <w:tcPr>
            <w:tcW w:w="3748" w:type="dxa"/>
            <w:shd w:val="clear" w:color="auto" w:fill="FFFFFF"/>
            <w:tcMar>
              <w:top w:w="40" w:type="dxa"/>
              <w:left w:w="40" w:type="dxa"/>
              <w:bottom w:w="40" w:type="dxa"/>
              <w:right w:w="40" w:type="dxa"/>
            </w:tcMar>
          </w:tcPr>
          <w:p w14:paraId="7DEABB1C" w14:textId="77777777" w:rsidR="00995D87" w:rsidRDefault="00F9178A" w:rsidP="00F9178A">
            <w:pPr>
              <w:pStyle w:val="Normal1"/>
              <w:widowControl w:val="0"/>
              <w:spacing w:line="240" w:lineRule="auto"/>
              <w:ind w:left="135"/>
              <w:rPr>
                <w:sz w:val="20"/>
                <w:szCs w:val="20"/>
              </w:rPr>
            </w:pPr>
            <w:r>
              <w:rPr>
                <w:rFonts w:ascii="Times New Roman" w:eastAsia="Times New Roman" w:hAnsi="Times New Roman" w:cs="Times New Roman"/>
                <w:sz w:val="20"/>
                <w:szCs w:val="20"/>
              </w:rPr>
              <w:t>Fast release of ideas and improved research before peer-review</w:t>
            </w:r>
          </w:p>
        </w:tc>
        <w:tc>
          <w:tcPr>
            <w:tcW w:w="3702" w:type="dxa"/>
            <w:shd w:val="clear" w:color="auto" w:fill="auto"/>
            <w:tcMar>
              <w:top w:w="40" w:type="dxa"/>
              <w:left w:w="40" w:type="dxa"/>
              <w:bottom w:w="40" w:type="dxa"/>
              <w:right w:w="40" w:type="dxa"/>
            </w:tcMar>
          </w:tcPr>
          <w:p w14:paraId="311913F7" w14:textId="77777777" w:rsidR="00995D87" w:rsidRDefault="00F9178A" w:rsidP="00F9178A">
            <w:pPr>
              <w:pStyle w:val="Normal1"/>
              <w:widowControl w:val="0"/>
              <w:spacing w:line="240" w:lineRule="auto"/>
              <w:ind w:left="72"/>
              <w:rPr>
                <w:sz w:val="20"/>
                <w:szCs w:val="20"/>
              </w:rPr>
            </w:pPr>
            <w:r>
              <w:rPr>
                <w:rFonts w:ascii="Times New Roman" w:eastAsia="Times New Roman" w:hAnsi="Times New Roman" w:cs="Times New Roman"/>
                <w:sz w:val="20"/>
                <w:szCs w:val="20"/>
              </w:rPr>
              <w:t>Archiving pre- and post-prints on open access repositories such as arXiv, biorXiv, and MarXiv.</w:t>
            </w:r>
          </w:p>
        </w:tc>
      </w:tr>
    </w:tbl>
    <w:p w14:paraId="0BCF9707" w14:textId="2D190550" w:rsidR="00995D87" w:rsidRDefault="00767644" w:rsidP="00F9178A">
      <w:pPr>
        <w:pStyle w:val="Normal1"/>
        <w:spacing w:line="480" w:lineRule="auto"/>
        <w:rPr>
          <w:rFonts w:ascii="Times New Roman" w:eastAsia="Times New Roman" w:hAnsi="Times New Roman" w:cs="Times New Roman"/>
          <w:sz w:val="24"/>
          <w:szCs w:val="24"/>
          <w:shd w:val="clear" w:color="auto" w:fill="B6D7A8"/>
        </w:rPr>
      </w:pPr>
      <w:r>
        <w:rPr>
          <w:rFonts w:ascii="Times New Roman" w:eastAsia="Times New Roman" w:hAnsi="Times New Roman" w:cs="Times New Roman"/>
          <w:noProof/>
          <w:sz w:val="24"/>
          <w:szCs w:val="24"/>
          <w:shd w:val="clear" w:color="auto" w:fill="B6D7A8"/>
          <w:lang w:val="en-CA" w:eastAsia="en-CA"/>
        </w:rPr>
        <w:lastRenderedPageBreak/>
        <w:drawing>
          <wp:inline distT="0" distB="0" distL="0" distR="0" wp14:anchorId="58C130F0" wp14:editId="1E24F43C">
            <wp:extent cx="5893435" cy="3928957"/>
            <wp:effectExtent l="0" t="0" r="0" b="8255"/>
            <wp:docPr id="4" name="Picture 4" descr="../Documents/git_repos/open-climate-change/figures/Figure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ments/git_repos/open-climate-change/figures/Figure1.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3310" cy="3935540"/>
                    </a:xfrm>
                    <a:prstGeom prst="rect">
                      <a:avLst/>
                    </a:prstGeom>
                    <a:noFill/>
                    <a:ln>
                      <a:noFill/>
                    </a:ln>
                  </pic:spPr>
                </pic:pic>
              </a:graphicData>
            </a:graphic>
          </wp:inline>
        </w:drawing>
      </w:r>
    </w:p>
    <w:p w14:paraId="3656A10C" w14:textId="08895EB3" w:rsidR="00F9178A" w:rsidRDefault="00F9178A" w:rsidP="00202F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Figure 1. Increasing prevalence of open access (OA) climate studies published between 2007-2016. </w:t>
      </w:r>
      <w:r>
        <w:rPr>
          <w:rFonts w:ascii="Times New Roman" w:eastAsia="Times New Roman" w:hAnsi="Times New Roman" w:cs="Times New Roman"/>
          <w:sz w:val="24"/>
          <w:szCs w:val="24"/>
        </w:rPr>
        <w:t xml:space="preserve">Proportional increase in OA climate change publications (black line) and across four journal </w:t>
      </w:r>
      <w:r w:rsidR="00892B1C">
        <w:rPr>
          <w:rFonts w:ascii="Times New Roman" w:eastAsia="Times New Roman" w:hAnsi="Times New Roman" w:cs="Times New Roman"/>
          <w:sz w:val="24"/>
          <w:szCs w:val="24"/>
        </w:rPr>
        <w:t xml:space="preserve">ranking </w:t>
      </w:r>
      <w:r w:rsidR="00183926">
        <w:rPr>
          <w:rFonts w:ascii="Times New Roman" w:eastAsia="Times New Roman" w:hAnsi="Times New Roman" w:cs="Times New Roman"/>
          <w:sz w:val="24"/>
          <w:szCs w:val="24"/>
        </w:rPr>
        <w:t>categories (colo</w:t>
      </w:r>
      <w:r>
        <w:rPr>
          <w:rFonts w:ascii="Times New Roman" w:eastAsia="Times New Roman" w:hAnsi="Times New Roman" w:cs="Times New Roman"/>
          <w:sz w:val="24"/>
          <w:szCs w:val="24"/>
        </w:rPr>
        <w:t xml:space="preserve">red lines; </w:t>
      </w:r>
      <w:r w:rsidR="00202F8A">
        <w:rPr>
          <w:rFonts w:ascii="Times New Roman" w:eastAsia="Times New Roman" w:hAnsi="Times New Roman" w:cs="Times New Roman"/>
          <w:sz w:val="24"/>
          <w:szCs w:val="24"/>
        </w:rPr>
        <w:t>low = 0.1-1.2, medium = 1.2-1.7, high = 1.7-2.7, very high = 2.7-18.1</w:t>
      </w:r>
      <w:r w:rsidR="00202F8A" w:rsidRPr="00202F8A">
        <w:rPr>
          <w:rFonts w:ascii="Times New Roman" w:eastAsia="Times New Roman" w:hAnsi="Times New Roman" w:cs="Times New Roman"/>
          <w:sz w:val="24"/>
          <w:szCs w:val="24"/>
        </w:rPr>
        <w:t>)</w:t>
      </w:r>
      <w:r>
        <w:rPr>
          <w:rFonts w:ascii="Times New Roman" w:eastAsia="Times New Roman" w:hAnsi="Times New Roman" w:cs="Times New Roman"/>
          <w:sz w:val="24"/>
          <w:szCs w:val="24"/>
        </w:rPr>
        <w:t>. Publications were ex</w:t>
      </w:r>
      <w:r w:rsidR="006B4262">
        <w:rPr>
          <w:rFonts w:ascii="Times New Roman" w:eastAsia="Times New Roman" w:hAnsi="Times New Roman" w:cs="Times New Roman"/>
          <w:sz w:val="24"/>
          <w:szCs w:val="24"/>
        </w:rPr>
        <w:t>tracted from Scopus (</w:t>
      </w:r>
      <w:hyperlink r:id="rId10" w:history="1">
        <w:r w:rsidR="006B4262" w:rsidRPr="005E7A9B">
          <w:rPr>
            <w:rStyle w:val="Hyperlink"/>
            <w:rFonts w:ascii="Times New Roman" w:eastAsia="Times New Roman" w:hAnsi="Times New Roman" w:cs="Times New Roman"/>
            <w:sz w:val="24"/>
            <w:szCs w:val="24"/>
          </w:rPr>
          <w:t>www.scopus.com</w:t>
        </w:r>
      </w:hyperlink>
      <w:r>
        <w:rPr>
          <w:rFonts w:ascii="Times New Roman" w:eastAsia="Times New Roman" w:hAnsi="Times New Roman" w:cs="Times New Roman"/>
          <w:sz w:val="24"/>
          <w:szCs w:val="24"/>
        </w:rPr>
        <w:t>) for articles and reviews published between 2007-2016 containing the term “climat* change” in title, abstract</w:t>
      </w:r>
      <w:r w:rsidR="00B44CD4">
        <w:rPr>
          <w:rFonts w:ascii="Times New Roman" w:eastAsia="Times New Roman" w:hAnsi="Times New Roman" w:cs="Times New Roman"/>
          <w:sz w:val="24"/>
          <w:szCs w:val="24"/>
        </w:rPr>
        <w:t>,</w:t>
      </w:r>
      <w:r w:rsidR="00202F8A">
        <w:rPr>
          <w:rFonts w:ascii="Times New Roman" w:eastAsia="Times New Roman" w:hAnsi="Times New Roman" w:cs="Times New Roman"/>
          <w:sz w:val="24"/>
          <w:szCs w:val="24"/>
        </w:rPr>
        <w:t xml:space="preserve"> or keywords. </w:t>
      </w:r>
      <w:r>
        <w:rPr>
          <w:rFonts w:ascii="Times New Roman" w:eastAsia="Times New Roman" w:hAnsi="Times New Roman" w:cs="Times New Roman"/>
          <w:sz w:val="24"/>
          <w:szCs w:val="24"/>
        </w:rPr>
        <w:t>We further restricted publications to those journals with &gt;</w:t>
      </w:r>
      <w:r w:rsidR="0098404A">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00 total citation records (i.e. journals which regularly published climate change research, n = 116). </w:t>
      </w:r>
      <w:r w:rsidR="009A1182">
        <w:rPr>
          <w:rFonts w:ascii="Times New Roman" w:eastAsia="Times New Roman" w:hAnsi="Times New Roman" w:cs="Times New Roman"/>
          <w:sz w:val="24"/>
          <w:szCs w:val="24"/>
        </w:rPr>
        <w:t>Journal rankings</w:t>
      </w:r>
      <w:r w:rsidR="0069504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are 3</w:t>
      </w:r>
      <w:r w:rsidR="000E60E1">
        <w:rPr>
          <w:rFonts w:ascii="Times New Roman" w:eastAsia="Times New Roman" w:hAnsi="Times New Roman" w:cs="Times New Roman"/>
          <w:sz w:val="24"/>
          <w:szCs w:val="24"/>
        </w:rPr>
        <w:t>-</w:t>
      </w:r>
      <w:r>
        <w:rPr>
          <w:rFonts w:ascii="Times New Roman" w:eastAsia="Times New Roman" w:hAnsi="Times New Roman" w:cs="Times New Roman"/>
          <w:sz w:val="24"/>
          <w:szCs w:val="24"/>
        </w:rPr>
        <w:t>year weighted citation rates</w:t>
      </w:r>
      <w:r w:rsidR="006A064A">
        <w:rPr>
          <w:rFonts w:ascii="Times New Roman" w:eastAsia="Times New Roman" w:hAnsi="Times New Roman" w:cs="Times New Roman"/>
          <w:sz w:val="24"/>
          <w:szCs w:val="24"/>
        </w:rPr>
        <w:t xml:space="preserve"> (SCImago Journal Rankings; </w:t>
      </w:r>
      <w:hyperlink r:id="rId11" w:history="1">
        <w:r w:rsidR="00EF4508" w:rsidRPr="00196ECB">
          <w:rPr>
            <w:rStyle w:val="Hyperlink"/>
            <w:rFonts w:ascii="Times New Roman" w:eastAsia="Times New Roman" w:hAnsi="Times New Roman" w:cs="Times New Roman"/>
            <w:sz w:val="24"/>
            <w:szCs w:val="24"/>
          </w:rPr>
          <w:t>www.scimagojr.com</w:t>
        </w:r>
      </w:hyperlink>
      <w:r w:rsidR="00EF4508">
        <w:rPr>
          <w:rFonts w:ascii="Times New Roman" w:eastAsia="Times New Roman" w:hAnsi="Times New Roman" w:cs="Times New Roman"/>
          <w:sz w:val="24"/>
          <w:szCs w:val="24"/>
        </w:rPr>
        <w:t>)</w:t>
      </w:r>
      <w:r w:rsidR="00E35E4E">
        <w:rPr>
          <w:rFonts w:ascii="Times New Roman" w:eastAsia="Times New Roman" w:hAnsi="Times New Roman" w:cs="Times New Roman"/>
          <w:sz w:val="24"/>
          <w:szCs w:val="24"/>
        </w:rPr>
        <w:t>,</w:t>
      </w:r>
      <w:r w:rsidR="006A064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rang</w:t>
      </w:r>
      <w:r w:rsidR="00E35E4E">
        <w:rPr>
          <w:rFonts w:ascii="Times New Roman" w:eastAsia="Times New Roman" w:hAnsi="Times New Roman" w:cs="Times New Roman"/>
          <w:sz w:val="24"/>
          <w:szCs w:val="24"/>
        </w:rPr>
        <w:t xml:space="preserve">ing from 0.14 to 18.13. </w:t>
      </w:r>
      <w:r w:rsidR="009761D4">
        <w:rPr>
          <w:rFonts w:ascii="Times New Roman" w:eastAsia="Times New Roman" w:hAnsi="Times New Roman" w:cs="Times New Roman"/>
          <w:sz w:val="24"/>
          <w:szCs w:val="24"/>
        </w:rPr>
        <w:t>B</w:t>
      </w:r>
      <w:r w:rsidR="00E35E4E">
        <w:rPr>
          <w:rFonts w:ascii="Times New Roman" w:eastAsia="Times New Roman" w:hAnsi="Times New Roman" w:cs="Times New Roman"/>
          <w:sz w:val="24"/>
          <w:szCs w:val="24"/>
        </w:rPr>
        <w:t xml:space="preserve">ins </w:t>
      </w:r>
      <w:r w:rsidR="00582B9E">
        <w:rPr>
          <w:rFonts w:ascii="Times New Roman" w:eastAsia="Times New Roman" w:hAnsi="Times New Roman" w:cs="Times New Roman"/>
          <w:sz w:val="24"/>
          <w:szCs w:val="24"/>
        </w:rPr>
        <w:t>are</w:t>
      </w:r>
      <w:r w:rsidR="00E35E4E">
        <w:rPr>
          <w:rFonts w:ascii="Times New Roman" w:eastAsia="Times New Roman" w:hAnsi="Times New Roman" w:cs="Times New Roman"/>
          <w:sz w:val="24"/>
          <w:szCs w:val="24"/>
        </w:rPr>
        <w:t xml:space="preserve"> the 25</w:t>
      </w:r>
      <w:r w:rsidR="00E35E4E">
        <w:rPr>
          <w:rFonts w:ascii="Times New Roman" w:eastAsia="Times New Roman" w:hAnsi="Times New Roman" w:cs="Times New Roman"/>
          <w:sz w:val="24"/>
          <w:szCs w:val="24"/>
          <w:vertAlign w:val="superscript"/>
        </w:rPr>
        <w:t>th</w:t>
      </w:r>
      <w:r w:rsidR="00E35E4E">
        <w:rPr>
          <w:rFonts w:ascii="Times New Roman" w:eastAsia="Times New Roman" w:hAnsi="Times New Roman" w:cs="Times New Roman"/>
          <w:sz w:val="24"/>
          <w:szCs w:val="24"/>
        </w:rPr>
        <w:t>, 50</w:t>
      </w:r>
      <w:r w:rsidR="00E35E4E">
        <w:rPr>
          <w:rFonts w:ascii="Times New Roman" w:eastAsia="Times New Roman" w:hAnsi="Times New Roman" w:cs="Times New Roman"/>
          <w:sz w:val="24"/>
          <w:szCs w:val="24"/>
          <w:vertAlign w:val="superscript"/>
        </w:rPr>
        <w:t>th</w:t>
      </w:r>
      <w:r w:rsidR="00E35E4E">
        <w:rPr>
          <w:rFonts w:ascii="Times New Roman" w:eastAsia="Times New Roman" w:hAnsi="Times New Roman" w:cs="Times New Roman"/>
          <w:sz w:val="24"/>
          <w:szCs w:val="24"/>
        </w:rPr>
        <w:t>, and 75</w:t>
      </w:r>
      <w:r w:rsidR="00E35E4E">
        <w:rPr>
          <w:rFonts w:ascii="Times New Roman" w:eastAsia="Times New Roman" w:hAnsi="Times New Roman" w:cs="Times New Roman"/>
          <w:sz w:val="24"/>
          <w:szCs w:val="24"/>
          <w:vertAlign w:val="superscript"/>
        </w:rPr>
        <w:t>th</w:t>
      </w:r>
      <w:r w:rsidR="00E35E4E">
        <w:rPr>
          <w:rFonts w:ascii="Times New Roman" w:eastAsia="Times New Roman" w:hAnsi="Times New Roman" w:cs="Times New Roman"/>
          <w:sz w:val="24"/>
          <w:szCs w:val="24"/>
        </w:rPr>
        <w:t xml:space="preserve"> quantiles of the </w:t>
      </w:r>
      <w:r w:rsidR="00582B9E">
        <w:rPr>
          <w:rFonts w:ascii="Times New Roman" w:eastAsia="Times New Roman" w:hAnsi="Times New Roman" w:cs="Times New Roman"/>
          <w:sz w:val="24"/>
          <w:szCs w:val="24"/>
        </w:rPr>
        <w:t>journal rank</w:t>
      </w:r>
      <w:r w:rsidR="00E35E4E">
        <w:rPr>
          <w:rFonts w:ascii="Times New Roman" w:eastAsia="Times New Roman" w:hAnsi="Times New Roman" w:cs="Times New Roman"/>
          <w:sz w:val="24"/>
          <w:szCs w:val="24"/>
        </w:rPr>
        <w:t xml:space="preserve"> distribution.</w:t>
      </w:r>
    </w:p>
    <w:p w14:paraId="717B54DF" w14:textId="6619B268" w:rsidR="005C4BC9" w:rsidRDefault="005C4BC9"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5E23246" w14:textId="18B8E9C1" w:rsidR="006D2F93" w:rsidRDefault="00DC36C4" w:rsidP="00DC36C4">
      <w:pPr>
        <w:pStyle w:val="Normal1"/>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CA" w:eastAsia="en-CA"/>
        </w:rPr>
        <w:lastRenderedPageBreak/>
        <w:drawing>
          <wp:inline distT="0" distB="0" distL="0" distR="0" wp14:anchorId="49BBF9B1" wp14:editId="3B1110A9">
            <wp:extent cx="2286000" cy="5943600"/>
            <wp:effectExtent l="0" t="0" r="0" b="0"/>
            <wp:docPr id="1" name="Picture 1" descr="../Documents/git_repos/open-climate-change/figures/Figure2_ver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git_repos/open-climate-change/figures/Figure2_vert.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5943600"/>
                    </a:xfrm>
                    <a:prstGeom prst="rect">
                      <a:avLst/>
                    </a:prstGeom>
                    <a:noFill/>
                    <a:ln>
                      <a:noFill/>
                    </a:ln>
                  </pic:spPr>
                </pic:pic>
              </a:graphicData>
            </a:graphic>
          </wp:inline>
        </w:drawing>
      </w:r>
    </w:p>
    <w:p w14:paraId="02D1F137" w14:textId="228E506D" w:rsidR="00995D87" w:rsidRDefault="00F9178A"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2. Citations, communication</w:t>
      </w:r>
      <w:r w:rsidR="0069504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and media influence of closed and open access climate change studies published between 2007-2016. </w:t>
      </w:r>
      <w:r>
        <w:rPr>
          <w:rFonts w:ascii="Times New Roman" w:eastAsia="Times New Roman" w:hAnsi="Times New Roman" w:cs="Times New Roman"/>
          <w:sz w:val="24"/>
          <w:szCs w:val="24"/>
        </w:rPr>
        <w:t xml:space="preserve">Points are predicted mean number of citations (a), news mentions (b), </w:t>
      </w:r>
      <w:r w:rsidR="00FD31D2">
        <w:rPr>
          <w:rFonts w:ascii="Times New Roman" w:eastAsia="Times New Roman" w:hAnsi="Times New Roman" w:cs="Times New Roman"/>
          <w:sz w:val="24"/>
          <w:szCs w:val="24"/>
        </w:rPr>
        <w:t xml:space="preserve">twitter </w:t>
      </w:r>
      <w:r>
        <w:rPr>
          <w:rFonts w:ascii="Times New Roman" w:eastAsia="Times New Roman" w:hAnsi="Times New Roman" w:cs="Times New Roman"/>
          <w:sz w:val="24"/>
          <w:szCs w:val="24"/>
        </w:rPr>
        <w:t xml:space="preserve">mentions (c), and </w:t>
      </w:r>
      <w:r w:rsidR="00FD31D2">
        <w:rPr>
          <w:rFonts w:ascii="Times New Roman" w:eastAsia="Times New Roman" w:hAnsi="Times New Roman" w:cs="Times New Roman"/>
          <w:sz w:val="24"/>
          <w:szCs w:val="24"/>
        </w:rPr>
        <w:t xml:space="preserve">policy </w:t>
      </w:r>
      <w:r>
        <w:rPr>
          <w:rFonts w:ascii="Times New Roman" w:eastAsia="Times New Roman" w:hAnsi="Times New Roman" w:cs="Times New Roman"/>
          <w:sz w:val="24"/>
          <w:szCs w:val="24"/>
        </w:rPr>
        <w:t xml:space="preserve">mentions (d) in four </w:t>
      </w:r>
      <w:r w:rsidR="00DC36C4">
        <w:rPr>
          <w:rFonts w:ascii="Times New Roman" w:eastAsia="Times New Roman" w:hAnsi="Times New Roman" w:cs="Times New Roman"/>
          <w:sz w:val="24"/>
          <w:szCs w:val="24"/>
        </w:rPr>
        <w:t>journal</w:t>
      </w:r>
      <w:r>
        <w:rPr>
          <w:rFonts w:ascii="Times New Roman" w:eastAsia="Times New Roman" w:hAnsi="Times New Roman" w:cs="Times New Roman"/>
          <w:sz w:val="24"/>
          <w:szCs w:val="24"/>
        </w:rPr>
        <w:t xml:space="preserve"> </w:t>
      </w:r>
      <w:r w:rsidR="00DC36C4">
        <w:rPr>
          <w:rFonts w:ascii="Times New Roman" w:eastAsia="Times New Roman" w:hAnsi="Times New Roman" w:cs="Times New Roman"/>
          <w:sz w:val="24"/>
          <w:szCs w:val="24"/>
        </w:rPr>
        <w:t>ranking</w:t>
      </w:r>
      <w:r>
        <w:rPr>
          <w:rFonts w:ascii="Times New Roman" w:eastAsia="Times New Roman" w:hAnsi="Times New Roman" w:cs="Times New Roman"/>
          <w:sz w:val="24"/>
          <w:szCs w:val="24"/>
        </w:rPr>
        <w:t xml:space="preserve"> categories, controlling for effects of publication year and journal on citations/mentions. Dashed lines are mean citations/mentions controlling for </w:t>
      </w:r>
      <w:r w:rsidR="00465539">
        <w:rPr>
          <w:rFonts w:ascii="Times New Roman" w:eastAsia="Times New Roman" w:hAnsi="Times New Roman" w:cs="Times New Roman"/>
          <w:sz w:val="24"/>
          <w:szCs w:val="24"/>
        </w:rPr>
        <w:t>journal</w:t>
      </w:r>
      <w:r>
        <w:rPr>
          <w:rFonts w:ascii="Times New Roman" w:eastAsia="Times New Roman" w:hAnsi="Times New Roman" w:cs="Times New Roman"/>
          <w:sz w:val="24"/>
          <w:szCs w:val="24"/>
        </w:rPr>
        <w:t xml:space="preserve"> </w:t>
      </w:r>
      <w:r w:rsidR="00465539">
        <w:rPr>
          <w:rFonts w:ascii="Times New Roman" w:eastAsia="Times New Roman" w:hAnsi="Times New Roman" w:cs="Times New Roman"/>
          <w:sz w:val="24"/>
          <w:szCs w:val="24"/>
        </w:rPr>
        <w:t>rank</w:t>
      </w:r>
      <w:r>
        <w:rPr>
          <w:rFonts w:ascii="Times New Roman" w:eastAsia="Times New Roman" w:hAnsi="Times New Roman" w:cs="Times New Roman"/>
          <w:sz w:val="24"/>
          <w:szCs w:val="24"/>
        </w:rPr>
        <w:t xml:space="preserve">, </w:t>
      </w:r>
      <w:r w:rsidR="00465539">
        <w:rPr>
          <w:rFonts w:ascii="Times New Roman" w:eastAsia="Times New Roman" w:hAnsi="Times New Roman" w:cs="Times New Roman"/>
          <w:sz w:val="24"/>
          <w:szCs w:val="24"/>
        </w:rPr>
        <w:t xml:space="preserve">publication </w:t>
      </w:r>
      <w:r>
        <w:rPr>
          <w:rFonts w:ascii="Times New Roman" w:eastAsia="Times New Roman" w:hAnsi="Times New Roman" w:cs="Times New Roman"/>
          <w:sz w:val="24"/>
          <w:szCs w:val="24"/>
        </w:rPr>
        <w:t>year and journal</w:t>
      </w:r>
      <w:r w:rsidR="00465539">
        <w:rPr>
          <w:rFonts w:ascii="Times New Roman" w:eastAsia="Times New Roman" w:hAnsi="Times New Roman" w:cs="Times New Roman"/>
          <w:sz w:val="24"/>
          <w:szCs w:val="24"/>
        </w:rPr>
        <w:t xml:space="preserve"> name</w:t>
      </w:r>
      <w:r>
        <w:rPr>
          <w:rFonts w:ascii="Times New Roman" w:eastAsia="Times New Roman" w:hAnsi="Times New Roman" w:cs="Times New Roman"/>
          <w:sz w:val="24"/>
          <w:szCs w:val="24"/>
        </w:rPr>
        <w:t>. Citations were extracted from Scopus for the same studies in Fig</w:t>
      </w:r>
      <w:r w:rsidR="005436A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1. News, twitter and policy </w:t>
      </w:r>
      <w:r>
        <w:rPr>
          <w:rFonts w:ascii="Times New Roman" w:eastAsia="Times New Roman" w:hAnsi="Times New Roman" w:cs="Times New Roman"/>
          <w:sz w:val="24"/>
          <w:szCs w:val="24"/>
        </w:rPr>
        <w:lastRenderedPageBreak/>
        <w:t>mentions were extracted from Altmetric (</w:t>
      </w:r>
      <w:hyperlink r:id="rId13" w:history="1">
        <w:r w:rsidR="00525442">
          <w:rPr>
            <w:rStyle w:val="Hyperlink"/>
            <w:rFonts w:ascii="Times New Roman" w:eastAsia="Times New Roman" w:hAnsi="Times New Roman" w:cs="Times New Roman"/>
            <w:sz w:val="24"/>
            <w:szCs w:val="24"/>
          </w:rPr>
          <w:t>www.altmetric.com</w:t>
        </w:r>
      </w:hyperlink>
      <w:r>
        <w:rPr>
          <w:rFonts w:ascii="Times New Roman" w:eastAsia="Times New Roman" w:hAnsi="Times New Roman" w:cs="Times New Roman"/>
          <w:sz w:val="24"/>
          <w:szCs w:val="24"/>
        </w:rPr>
        <w:t>) for study DOI</w:t>
      </w:r>
      <w:r w:rsidR="00FD31D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 </w:t>
      </w:r>
      <w:r w:rsidR="005436A8">
        <w:rPr>
          <w:rFonts w:ascii="Times New Roman" w:eastAsia="Times New Roman" w:hAnsi="Times New Roman" w:cs="Times New Roman"/>
          <w:sz w:val="24"/>
          <w:szCs w:val="24"/>
        </w:rPr>
        <w:t xml:space="preserve">Fig. </w:t>
      </w:r>
      <w:r>
        <w:rPr>
          <w:rFonts w:ascii="Times New Roman" w:eastAsia="Times New Roman" w:hAnsi="Times New Roman" w:cs="Times New Roman"/>
          <w:sz w:val="24"/>
          <w:szCs w:val="24"/>
        </w:rPr>
        <w:t>1. Citations and mentions were</w:t>
      </w:r>
      <w:r w:rsidR="00025835">
        <w:rPr>
          <w:rFonts w:ascii="Times New Roman" w:eastAsia="Times New Roman" w:hAnsi="Times New Roman" w:cs="Times New Roman"/>
          <w:sz w:val="24"/>
          <w:szCs w:val="24"/>
        </w:rPr>
        <w:t xml:space="preserve"> averaged for each journal in each year, and</w:t>
      </w:r>
      <w:r>
        <w:rPr>
          <w:rFonts w:ascii="Times New Roman" w:eastAsia="Times New Roman" w:hAnsi="Times New Roman" w:cs="Times New Roman"/>
          <w:sz w:val="24"/>
          <w:szCs w:val="24"/>
        </w:rPr>
        <w:t xml:space="preserve"> fitted to linear mixed effects models with journal </w:t>
      </w:r>
      <w:r w:rsidR="004F1839">
        <w:rPr>
          <w:rFonts w:ascii="Times New Roman" w:eastAsia="Times New Roman" w:hAnsi="Times New Roman" w:cs="Times New Roman"/>
          <w:sz w:val="24"/>
          <w:szCs w:val="24"/>
        </w:rPr>
        <w:t>ranking</w:t>
      </w:r>
      <w:r>
        <w:rPr>
          <w:rFonts w:ascii="Times New Roman" w:eastAsia="Times New Roman" w:hAnsi="Times New Roman" w:cs="Times New Roman"/>
          <w:sz w:val="24"/>
          <w:szCs w:val="24"/>
        </w:rPr>
        <w:t xml:space="preserve"> bin (4 bins represented by the 25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50</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and 75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quantiles) and access (open/closed) as fixed effects and year and journal as random intercepts. Citations were log</w:t>
      </w:r>
      <w:r>
        <w:rPr>
          <w:rFonts w:ascii="Times New Roman" w:eastAsia="Times New Roman" w:hAnsi="Times New Roman" w:cs="Times New Roman"/>
          <w:sz w:val="24"/>
          <w:szCs w:val="24"/>
          <w:vertAlign w:val="subscript"/>
        </w:rPr>
        <w:t>10</w:t>
      </w:r>
      <w:r>
        <w:rPr>
          <w:rFonts w:ascii="Times New Roman" w:eastAsia="Times New Roman" w:hAnsi="Times New Roman" w:cs="Times New Roman"/>
          <w:sz w:val="24"/>
          <w:szCs w:val="24"/>
        </w:rPr>
        <w:t xml:space="preserve"> transformed for normality and presented on a log</w:t>
      </w:r>
      <w:r>
        <w:rPr>
          <w:rFonts w:ascii="Times New Roman" w:eastAsia="Times New Roman" w:hAnsi="Times New Roman" w:cs="Times New Roman"/>
          <w:sz w:val="24"/>
          <w:szCs w:val="24"/>
          <w:vertAlign w:val="subscript"/>
        </w:rPr>
        <w:t>10</w:t>
      </w:r>
      <w:r>
        <w:rPr>
          <w:rFonts w:ascii="Times New Roman" w:eastAsia="Times New Roman" w:hAnsi="Times New Roman" w:cs="Times New Roman"/>
          <w:sz w:val="24"/>
          <w:szCs w:val="24"/>
        </w:rPr>
        <w:t xml:space="preserve"> scale</w:t>
      </w:r>
      <w:r w:rsidR="00025835">
        <w:rPr>
          <w:rFonts w:ascii="Times New Roman" w:eastAsia="Times New Roman" w:hAnsi="Times New Roman" w:cs="Times New Roman"/>
          <w:sz w:val="24"/>
          <w:szCs w:val="24"/>
        </w:rPr>
        <w:t xml:space="preserve">; </w:t>
      </w:r>
      <w:r w:rsidR="005144AE">
        <w:rPr>
          <w:rFonts w:ascii="Times New Roman" w:eastAsia="Times New Roman" w:hAnsi="Times New Roman" w:cs="Times New Roman"/>
          <w:sz w:val="24"/>
          <w:szCs w:val="24"/>
        </w:rPr>
        <w:t>Al</w:t>
      </w:r>
      <w:r w:rsidR="00FD31D2">
        <w:rPr>
          <w:rFonts w:ascii="Times New Roman" w:eastAsia="Times New Roman" w:hAnsi="Times New Roman" w:cs="Times New Roman"/>
          <w:sz w:val="24"/>
          <w:szCs w:val="24"/>
        </w:rPr>
        <w:t>t</w:t>
      </w:r>
      <w:r w:rsidR="005144AE">
        <w:rPr>
          <w:rFonts w:ascii="Times New Roman" w:eastAsia="Times New Roman" w:hAnsi="Times New Roman" w:cs="Times New Roman"/>
          <w:sz w:val="24"/>
          <w:szCs w:val="24"/>
        </w:rPr>
        <w:t>metric</w:t>
      </w:r>
      <w:r w:rsidR="00025835">
        <w:rPr>
          <w:rFonts w:ascii="Times New Roman" w:eastAsia="Times New Roman" w:hAnsi="Times New Roman" w:cs="Times New Roman"/>
          <w:sz w:val="24"/>
          <w:szCs w:val="24"/>
        </w:rPr>
        <w:t xml:space="preserve"> models were fitted with Poisson distributions</w:t>
      </w:r>
      <w:r>
        <w:rPr>
          <w:rFonts w:ascii="Times New Roman" w:eastAsia="Times New Roman" w:hAnsi="Times New Roman" w:cs="Times New Roman"/>
          <w:sz w:val="24"/>
          <w:szCs w:val="24"/>
        </w:rPr>
        <w:t>. All analyses were conducted in R 3.4</w:t>
      </w:r>
      <w:r w:rsidR="005F2C89">
        <w:rPr>
          <w:rFonts w:ascii="Times New Roman" w:eastAsia="Times New Roman" w:hAnsi="Times New Roman" w:cs="Times New Roman"/>
          <w:sz w:val="24"/>
          <w:szCs w:val="24"/>
        </w:rPr>
        <w:t xml:space="preserve">.4 </w:t>
      </w:r>
      <w:r w:rsidR="005F2C89" w:rsidRPr="005F2C89">
        <w:rPr>
          <w:rFonts w:ascii="Times New Roman" w:eastAsia="Times New Roman" w:hAnsi="Times New Roman" w:cs="Times New Roman"/>
          <w:noProof/>
          <w:sz w:val="24"/>
          <w:szCs w:val="24"/>
        </w:rPr>
        <w:t>(R Core Team, 2018)</w:t>
      </w:r>
      <w:r>
        <w:rPr>
          <w:rFonts w:ascii="Times New Roman" w:eastAsia="Times New Roman" w:hAnsi="Times New Roman" w:cs="Times New Roman"/>
          <w:sz w:val="24"/>
          <w:szCs w:val="24"/>
        </w:rPr>
        <w:t>.</w:t>
      </w:r>
    </w:p>
    <w:p w14:paraId="65A2CC4E" w14:textId="77777777" w:rsidR="005F2C89" w:rsidRDefault="005F2C89" w:rsidP="00F9178A">
      <w:pPr>
        <w:pStyle w:val="Normal1"/>
        <w:spacing w:line="480" w:lineRule="auto"/>
        <w:rPr>
          <w:rFonts w:ascii="Times New Roman" w:eastAsia="Times New Roman" w:hAnsi="Times New Roman" w:cs="Times New Roman"/>
          <w:sz w:val="24"/>
          <w:szCs w:val="24"/>
        </w:rPr>
      </w:pPr>
    </w:p>
    <w:p w14:paraId="76160488" w14:textId="160661E4" w:rsidR="005C4BC9" w:rsidRDefault="005C4BC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4B1F88DF" w14:textId="37E20CE8" w:rsidR="00995D87" w:rsidRDefault="005F2C8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Code and </w:t>
      </w:r>
      <w:r w:rsidR="00F9178A">
        <w:rPr>
          <w:rFonts w:ascii="Times New Roman" w:eastAsia="Times New Roman" w:hAnsi="Times New Roman" w:cs="Times New Roman"/>
          <w:b/>
          <w:sz w:val="24"/>
          <w:szCs w:val="24"/>
        </w:rPr>
        <w:t>Data availability</w:t>
      </w:r>
    </w:p>
    <w:p w14:paraId="13D2AE34" w14:textId="5451E8FB" w:rsidR="00995D87" w:rsidRDefault="00F9178A" w:rsidP="00F9178A">
      <w:pPr>
        <w:pStyle w:val="Normal1"/>
        <w:spacing w:line="480" w:lineRule="auto"/>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Journal citations and mentions were extracted from Scopus (</w:t>
      </w:r>
      <w:r w:rsidR="006B4262" w:rsidRPr="007D74AB">
        <w:rPr>
          <w:rFonts w:ascii="Times New Roman" w:eastAsia="Times New Roman" w:hAnsi="Times New Roman" w:cs="Times New Roman"/>
          <w:sz w:val="24"/>
          <w:szCs w:val="24"/>
        </w:rPr>
        <w:t>www.scopus.com</w:t>
      </w:r>
      <w:r>
        <w:rPr>
          <w:rFonts w:ascii="Times New Roman" w:eastAsia="Times New Roman" w:hAnsi="Times New Roman" w:cs="Times New Roman"/>
          <w:sz w:val="24"/>
          <w:szCs w:val="24"/>
        </w:rPr>
        <w:t xml:space="preserve">) </w:t>
      </w:r>
      <w:r w:rsidR="006B4262">
        <w:rPr>
          <w:rFonts w:ascii="Times New Roman" w:eastAsia="Times New Roman" w:hAnsi="Times New Roman" w:cs="Times New Roman"/>
          <w:sz w:val="24"/>
          <w:szCs w:val="24"/>
        </w:rPr>
        <w:t>and Altmetric (</w:t>
      </w:r>
      <w:r w:rsidR="006B4262" w:rsidRPr="007D74AB">
        <w:rPr>
          <w:rFonts w:ascii="Times New Roman" w:eastAsia="Times New Roman" w:hAnsi="Times New Roman" w:cs="Times New Roman"/>
          <w:sz w:val="24"/>
          <w:szCs w:val="24"/>
        </w:rPr>
        <w:t>www.altmetric.com</w:t>
      </w:r>
      <w:r>
        <w:rPr>
          <w:rFonts w:ascii="Times New Roman" w:eastAsia="Times New Roman" w:hAnsi="Times New Roman" w:cs="Times New Roman"/>
          <w:sz w:val="24"/>
          <w:szCs w:val="24"/>
        </w:rPr>
        <w:t xml:space="preserve">). We provide our queried search terms and R </w:t>
      </w:r>
      <w:r w:rsidR="005F2C89">
        <w:rPr>
          <w:rFonts w:ascii="Times New Roman" w:eastAsia="Times New Roman" w:hAnsi="Times New Roman" w:cs="Times New Roman"/>
          <w:sz w:val="24"/>
          <w:szCs w:val="24"/>
        </w:rPr>
        <w:t xml:space="preserve">coding </w:t>
      </w:r>
      <w:r>
        <w:rPr>
          <w:rFonts w:ascii="Times New Roman" w:eastAsia="Times New Roman" w:hAnsi="Times New Roman" w:cs="Times New Roman"/>
          <w:sz w:val="24"/>
          <w:szCs w:val="24"/>
        </w:rPr>
        <w:t xml:space="preserve">scripts at </w:t>
      </w:r>
      <w:hyperlink r:id="rId14" w:history="1">
        <w:r w:rsidR="00DF1A5B" w:rsidRPr="00891828">
          <w:rPr>
            <w:rStyle w:val="Hyperlink"/>
            <w:rFonts w:ascii="Times New Roman" w:eastAsia="Times New Roman" w:hAnsi="Times New Roman" w:cs="Times New Roman"/>
            <w:sz w:val="24"/>
            <w:szCs w:val="24"/>
          </w:rPr>
          <w:t>github.com/travistai2/open-science-cc</w:t>
        </w:r>
      </w:hyperlink>
    </w:p>
    <w:p w14:paraId="1471CD8C" w14:textId="77777777" w:rsidR="00995D87" w:rsidRDefault="00995D87" w:rsidP="00F9178A">
      <w:pPr>
        <w:pStyle w:val="Normal1"/>
        <w:spacing w:line="480" w:lineRule="auto"/>
        <w:rPr>
          <w:rFonts w:ascii="Times New Roman" w:eastAsia="Times New Roman" w:hAnsi="Times New Roman" w:cs="Times New Roman"/>
          <w:sz w:val="24"/>
          <w:szCs w:val="24"/>
        </w:rPr>
      </w:pPr>
    </w:p>
    <w:p w14:paraId="6CE7205D" w14:textId="77777777"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Acknowledgements</w:t>
      </w:r>
    </w:p>
    <w:p w14:paraId="79D18BF0" w14:textId="03D92A2B" w:rsidR="00995D87" w:rsidRPr="00CA7398" w:rsidRDefault="00CB5A1C"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thank</w:t>
      </w:r>
      <w:r w:rsidR="00CA7398">
        <w:rPr>
          <w:rFonts w:ascii="Times New Roman" w:eastAsia="Times New Roman" w:hAnsi="Times New Roman" w:cs="Times New Roman"/>
          <w:sz w:val="24"/>
          <w:szCs w:val="24"/>
        </w:rPr>
        <w:t xml:space="preserve"> Andres Ci</w:t>
      </w:r>
      <w:r>
        <w:rPr>
          <w:rFonts w:ascii="Times New Roman" w:eastAsia="Times New Roman" w:hAnsi="Times New Roman" w:cs="Times New Roman"/>
          <w:sz w:val="24"/>
          <w:szCs w:val="24"/>
        </w:rPr>
        <w:t xml:space="preserve">sneros, </w:t>
      </w:r>
      <w:r w:rsidR="00174154">
        <w:rPr>
          <w:rFonts w:ascii="Times New Roman" w:eastAsia="Times New Roman" w:hAnsi="Times New Roman" w:cs="Times New Roman"/>
          <w:sz w:val="24"/>
          <w:szCs w:val="24"/>
        </w:rPr>
        <w:t xml:space="preserve">Cameron Freshwater, and </w:t>
      </w:r>
      <w:r>
        <w:rPr>
          <w:rFonts w:ascii="Times New Roman" w:eastAsia="Times New Roman" w:hAnsi="Times New Roman" w:cs="Times New Roman"/>
          <w:sz w:val="24"/>
          <w:szCs w:val="24"/>
        </w:rPr>
        <w:t>Nick Graham for useful comments.</w:t>
      </w:r>
    </w:p>
    <w:p w14:paraId="22D1FFFB" w14:textId="77777777" w:rsidR="00540F23" w:rsidRDefault="00540F23" w:rsidP="00F9178A">
      <w:pPr>
        <w:pStyle w:val="Normal1"/>
        <w:spacing w:line="480" w:lineRule="auto"/>
        <w:rPr>
          <w:rFonts w:ascii="Times New Roman" w:eastAsia="Times New Roman" w:hAnsi="Times New Roman" w:cs="Times New Roman"/>
          <w:b/>
          <w:sz w:val="24"/>
          <w:szCs w:val="24"/>
        </w:rPr>
      </w:pPr>
    </w:p>
    <w:p w14:paraId="4E97ED5E" w14:textId="5B80A868"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 contributions</w:t>
      </w:r>
    </w:p>
    <w:p w14:paraId="357A126E" w14:textId="7484E39A" w:rsidR="00995D87" w:rsidRDefault="00C57B38"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TT conceived the idea. </w:t>
      </w:r>
      <w:r w:rsidR="00F9178A">
        <w:rPr>
          <w:rFonts w:ascii="Times New Roman" w:eastAsia="Times New Roman" w:hAnsi="Times New Roman" w:cs="Times New Roman"/>
          <w:sz w:val="24"/>
          <w:szCs w:val="24"/>
        </w:rPr>
        <w:t>Both authors contributed equally to data analysis and writing.</w:t>
      </w:r>
    </w:p>
    <w:p w14:paraId="2721D34A"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4F6C4E6C" w14:textId="0341DDCB" w:rsidR="00C637FB" w:rsidRDefault="00C637FB"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Funding</w:t>
      </w:r>
    </w:p>
    <w:p w14:paraId="1ED24230" w14:textId="1E24E422" w:rsidR="00C637FB" w:rsidRDefault="00C637FB"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did not receive any specific funding for this work</w:t>
      </w:r>
    </w:p>
    <w:p w14:paraId="4D9A24AC" w14:textId="77777777" w:rsidR="005F2C89" w:rsidRDefault="005F2C89" w:rsidP="00F9178A">
      <w:pPr>
        <w:pStyle w:val="Normal1"/>
        <w:spacing w:line="480" w:lineRule="auto"/>
        <w:rPr>
          <w:rFonts w:ascii="Times New Roman" w:eastAsia="Times New Roman" w:hAnsi="Times New Roman" w:cs="Times New Roman"/>
          <w:sz w:val="24"/>
          <w:szCs w:val="24"/>
        </w:rPr>
      </w:pPr>
    </w:p>
    <w:p w14:paraId="5F292335" w14:textId="59BB7B23" w:rsidR="005F2C89" w:rsidRDefault="005F2C89"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Conflict of interest statement</w:t>
      </w:r>
    </w:p>
    <w:p w14:paraId="5B229BAF" w14:textId="171A1C32" w:rsidR="005F2C89" w:rsidRPr="005F2C89" w:rsidRDefault="005F2C89" w:rsidP="00F9178A">
      <w:pPr>
        <w:pStyle w:val="Normal1"/>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authors declare no competing financial or non-financial conflicts of interest</w:t>
      </w:r>
    </w:p>
    <w:p w14:paraId="3E0E96C1" w14:textId="77777777" w:rsidR="00C637FB" w:rsidRDefault="00C637FB" w:rsidP="00F9178A">
      <w:pPr>
        <w:pStyle w:val="Normal1"/>
        <w:spacing w:line="480" w:lineRule="auto"/>
        <w:rPr>
          <w:rFonts w:ascii="Times New Roman" w:eastAsia="Times New Roman" w:hAnsi="Times New Roman" w:cs="Times New Roman"/>
          <w:b/>
          <w:sz w:val="24"/>
          <w:szCs w:val="24"/>
        </w:rPr>
      </w:pPr>
    </w:p>
    <w:p w14:paraId="57B382BE" w14:textId="77777777" w:rsidR="00995D87" w:rsidRDefault="00F9178A" w:rsidP="00F9178A">
      <w:pPr>
        <w:pStyle w:val="Normal1"/>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79FCD7E8" w14:textId="355F0C8F"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Blasiak R, Spijkers J, </w:t>
      </w:r>
      <w:r w:rsidR="00D12738">
        <w:rPr>
          <w:rFonts w:ascii="Times New Roman" w:hAnsi="Times New Roman"/>
          <w:noProof/>
          <w:sz w:val="24"/>
          <w:szCs w:val="24"/>
          <w:lang w:val="en-US"/>
        </w:rPr>
        <w:t>Tokunaga K, Pittman J, Yagi N, O</w:t>
      </w:r>
      <w:r w:rsidRPr="002B5958">
        <w:rPr>
          <w:rFonts w:ascii="Times New Roman" w:hAnsi="Times New Roman"/>
          <w:noProof/>
          <w:sz w:val="24"/>
          <w:szCs w:val="24"/>
          <w:lang w:val="en-US"/>
        </w:rPr>
        <w:t xml:space="preserve">sterblom H (2017) Climate change and marine fisheries: Least developed countries top global index of vulnerability. </w:t>
      </w:r>
      <w:r w:rsidRPr="002B5958">
        <w:rPr>
          <w:rFonts w:ascii="Times New Roman" w:hAnsi="Times New Roman"/>
          <w:i/>
          <w:iCs/>
          <w:noProof/>
          <w:sz w:val="24"/>
          <w:szCs w:val="24"/>
          <w:lang w:val="en-US"/>
        </w:rPr>
        <w:t>Plos One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12</w:t>
      </w:r>
      <w:r w:rsidRPr="002B5958">
        <w:rPr>
          <w:rFonts w:ascii="Times New Roman" w:hAnsi="Times New Roman"/>
          <w:noProof/>
          <w:sz w:val="24"/>
          <w:szCs w:val="24"/>
          <w:lang w:val="en-US"/>
        </w:rPr>
        <w:t>, e0179632.</w:t>
      </w:r>
    </w:p>
    <w:p w14:paraId="73F3CDCC"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Bornmann L, Haunschild R, Marx W (2016) Policy documents as sources for measuring societal impact: how often is climate change research mentioned in policy-related documents? </w:t>
      </w:r>
      <w:r w:rsidRPr="002B5958">
        <w:rPr>
          <w:rFonts w:ascii="Times New Roman" w:hAnsi="Times New Roman"/>
          <w:i/>
          <w:iCs/>
          <w:noProof/>
          <w:sz w:val="24"/>
          <w:szCs w:val="24"/>
          <w:lang w:val="en-US"/>
        </w:rPr>
        <w:lastRenderedPageBreak/>
        <w:t>Scientometrics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109</w:t>
      </w:r>
      <w:r w:rsidRPr="002B5958">
        <w:rPr>
          <w:rFonts w:ascii="Times New Roman" w:hAnsi="Times New Roman"/>
          <w:noProof/>
          <w:sz w:val="24"/>
          <w:szCs w:val="24"/>
          <w:lang w:val="en-US"/>
        </w:rPr>
        <w:t>, 1477–1495.</w:t>
      </w:r>
    </w:p>
    <w:p w14:paraId="6B2B085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Bottrill MC, Joseph LN, Carwardine J et al. (2008) Is conservation triage just smart decision making? </w:t>
      </w:r>
      <w:r w:rsidRPr="002B5958">
        <w:rPr>
          <w:rFonts w:ascii="Times New Roman" w:hAnsi="Times New Roman"/>
          <w:i/>
          <w:iCs/>
          <w:noProof/>
          <w:sz w:val="24"/>
          <w:szCs w:val="24"/>
          <w:lang w:val="en-US"/>
        </w:rPr>
        <w:t>Trends in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23</w:t>
      </w:r>
      <w:r w:rsidRPr="002B5958">
        <w:rPr>
          <w:rFonts w:ascii="Times New Roman" w:hAnsi="Times New Roman"/>
          <w:noProof/>
          <w:sz w:val="24"/>
          <w:szCs w:val="24"/>
          <w:lang w:val="en-US"/>
        </w:rPr>
        <w:t>, 649–654.</w:t>
      </w:r>
    </w:p>
    <w:p w14:paraId="6CEAD2FB"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Cvitanovic C, Fulton CJ, Wilson SK, van Kerkhoff L, Cripps IL, Muthiga N (2014) Utility of primary scientific literature to environmental managers: An international case study on coral-dominated marine protected areas. </w:t>
      </w:r>
      <w:r w:rsidRPr="002B5958">
        <w:rPr>
          <w:rFonts w:ascii="Times New Roman" w:hAnsi="Times New Roman"/>
          <w:i/>
          <w:iCs/>
          <w:noProof/>
          <w:sz w:val="24"/>
          <w:szCs w:val="24"/>
          <w:lang w:val="en-US"/>
        </w:rPr>
        <w:t>Ocean and Coastal Management</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102</w:t>
      </w:r>
      <w:r w:rsidRPr="002B5958">
        <w:rPr>
          <w:rFonts w:ascii="Times New Roman" w:hAnsi="Times New Roman"/>
          <w:noProof/>
          <w:sz w:val="24"/>
          <w:szCs w:val="24"/>
          <w:lang w:val="en-US"/>
        </w:rPr>
        <w:t>, 72–78.</w:t>
      </w:r>
    </w:p>
    <w:p w14:paraId="07ACD302"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Dallmeier-Tiessen S, Darby R, Goerner B et al. (2011) </w:t>
      </w:r>
      <w:r w:rsidRPr="002B5958">
        <w:rPr>
          <w:rFonts w:ascii="Times New Roman" w:hAnsi="Times New Roman"/>
          <w:i/>
          <w:iCs/>
          <w:noProof/>
          <w:sz w:val="24"/>
          <w:szCs w:val="24"/>
          <w:lang w:val="en-US"/>
        </w:rPr>
        <w:t>Highlights from the SOAP project survey. What Scientists Think about Open Access Publishing</w:t>
      </w:r>
      <w:r w:rsidRPr="002B5958">
        <w:rPr>
          <w:rFonts w:ascii="Times New Roman" w:hAnsi="Times New Roman"/>
          <w:noProof/>
          <w:sz w:val="24"/>
          <w:szCs w:val="24"/>
          <w:lang w:val="en-US"/>
        </w:rPr>
        <w:t>.</w:t>
      </w:r>
    </w:p>
    <w:p w14:paraId="0C27B5E4"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Darling E, Shiffman D, Cȏté I, Drew J (2013) The role of Twitter in the life cycle of a scientific publication. </w:t>
      </w:r>
      <w:r w:rsidRPr="002B5958">
        <w:rPr>
          <w:rFonts w:ascii="Times New Roman" w:hAnsi="Times New Roman"/>
          <w:i/>
          <w:iCs/>
          <w:noProof/>
          <w:sz w:val="24"/>
          <w:szCs w:val="24"/>
          <w:lang w:val="en-US"/>
        </w:rPr>
        <w:t>Ideas in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6</w:t>
      </w:r>
      <w:r w:rsidRPr="002B5958">
        <w:rPr>
          <w:rFonts w:ascii="Times New Roman" w:hAnsi="Times New Roman"/>
          <w:noProof/>
          <w:sz w:val="24"/>
          <w:szCs w:val="24"/>
          <w:lang w:val="en-US"/>
        </w:rPr>
        <w:t>, 32–43.</w:t>
      </w:r>
    </w:p>
    <w:p w14:paraId="6A79AE36"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Ellison AM (2010) Repeatability and transparency in ecological research. </w:t>
      </w:r>
      <w:r w:rsidRPr="002B5958">
        <w:rPr>
          <w:rFonts w:ascii="Times New Roman" w:hAnsi="Times New Roman"/>
          <w:i/>
          <w:iCs/>
          <w:noProof/>
          <w:sz w:val="24"/>
          <w:szCs w:val="24"/>
          <w:lang w:val="en-US"/>
        </w:rPr>
        <w:t>Ecology</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91</w:t>
      </w:r>
      <w:r w:rsidRPr="002B5958">
        <w:rPr>
          <w:rFonts w:ascii="Times New Roman" w:hAnsi="Times New Roman"/>
          <w:noProof/>
          <w:sz w:val="24"/>
          <w:szCs w:val="24"/>
          <w:lang w:val="en-US"/>
        </w:rPr>
        <w:t>, 2536–2539.</w:t>
      </w:r>
    </w:p>
    <w:p w14:paraId="591D4B45"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Eysenbach G (2006) Citation advantage of open access articles. </w:t>
      </w:r>
      <w:r w:rsidRPr="002B5958">
        <w:rPr>
          <w:rFonts w:ascii="Times New Roman" w:hAnsi="Times New Roman"/>
          <w:i/>
          <w:iCs/>
          <w:noProof/>
          <w:sz w:val="24"/>
          <w:szCs w:val="24"/>
          <w:lang w:val="en-US"/>
        </w:rPr>
        <w:t>PLoS Biology</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4</w:t>
      </w:r>
      <w:r w:rsidRPr="002B5958">
        <w:rPr>
          <w:rFonts w:ascii="Times New Roman" w:hAnsi="Times New Roman"/>
          <w:noProof/>
          <w:sz w:val="24"/>
          <w:szCs w:val="24"/>
          <w:lang w:val="en-US"/>
        </w:rPr>
        <w:t>, e157.</w:t>
      </w:r>
    </w:p>
    <w:p w14:paraId="53DD875B"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230F">
        <w:rPr>
          <w:rFonts w:ascii="Times New Roman" w:hAnsi="Times New Roman"/>
          <w:noProof/>
          <w:sz w:val="24"/>
          <w:szCs w:val="24"/>
          <w:lang w:val="fr-CI"/>
        </w:rPr>
        <w:t xml:space="preserve">Hampton SE, Anderson S, Bagby SC et al. </w:t>
      </w:r>
      <w:r w:rsidRPr="002B5958">
        <w:rPr>
          <w:rFonts w:ascii="Times New Roman" w:hAnsi="Times New Roman"/>
          <w:noProof/>
          <w:sz w:val="24"/>
          <w:szCs w:val="24"/>
          <w:lang w:val="en-US"/>
        </w:rPr>
        <w:t xml:space="preserve">(2015) The Tao of Open Science for Ecology. </w:t>
      </w:r>
      <w:r w:rsidRPr="002B5958">
        <w:rPr>
          <w:rFonts w:ascii="Times New Roman" w:hAnsi="Times New Roman"/>
          <w:i/>
          <w:iCs/>
          <w:noProof/>
          <w:sz w:val="24"/>
          <w:szCs w:val="24"/>
          <w:lang w:val="en-US"/>
        </w:rPr>
        <w:t>Ecosphere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6</w:t>
      </w:r>
      <w:r w:rsidRPr="002B5958">
        <w:rPr>
          <w:rFonts w:ascii="Times New Roman" w:hAnsi="Times New Roman"/>
          <w:noProof/>
          <w:sz w:val="24"/>
          <w:szCs w:val="24"/>
          <w:lang w:val="en-US"/>
        </w:rPr>
        <w:t>, 120.</w:t>
      </w:r>
    </w:p>
    <w:p w14:paraId="749EA079"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Harris JL, Estradivari E, Fox HE, McCarthy OS, Ahmadia GN (2017) Planning for the future: Incorporating global and local data to prioritize coral reef conservation. </w:t>
      </w:r>
      <w:r w:rsidRPr="002B5958">
        <w:rPr>
          <w:rFonts w:ascii="Times New Roman" w:hAnsi="Times New Roman"/>
          <w:i/>
          <w:iCs/>
          <w:noProof/>
          <w:sz w:val="24"/>
          <w:szCs w:val="24"/>
          <w:lang w:val="en-US"/>
        </w:rPr>
        <w:t>Aquatic Conservation: Marine and Freshwater Ecosystems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27</w:t>
      </w:r>
      <w:r w:rsidRPr="002B5958">
        <w:rPr>
          <w:rFonts w:ascii="Times New Roman" w:hAnsi="Times New Roman"/>
          <w:noProof/>
          <w:sz w:val="24"/>
          <w:szCs w:val="24"/>
          <w:lang w:val="en-US"/>
        </w:rPr>
        <w:t>, 65–77.</w:t>
      </w:r>
    </w:p>
    <w:p w14:paraId="047F29D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IPCC (2014) </w:t>
      </w:r>
      <w:r w:rsidRPr="002B5958">
        <w:rPr>
          <w:rFonts w:ascii="Times New Roman" w:hAnsi="Times New Roman"/>
          <w:i/>
          <w:iCs/>
          <w:noProof/>
          <w:sz w:val="24"/>
          <w:szCs w:val="24"/>
          <w:lang w:val="en-US"/>
        </w:rPr>
        <w:t>Climate change 2014: Impacts, Adaptation, and Vulnerability. Part A: Global and Sectoral Aspects. Contribution of Working Group II to the Fifth Assessment Report of the Intergovernmental Panel on Climate Change</w:t>
      </w:r>
      <w:r w:rsidRPr="002B5958">
        <w:rPr>
          <w:rFonts w:ascii="Times New Roman" w:hAnsi="Times New Roman"/>
          <w:noProof/>
          <w:sz w:val="24"/>
          <w:szCs w:val="24"/>
          <w:lang w:val="en-US"/>
        </w:rPr>
        <w:t xml:space="preserve"> (eds Field CB, Barros VR, Dokken DJ, Mach KJ, Mastrandrea MD, Bilir TE, Chatterjee M, Ebi KL, Estrada YO, Genova RC, Girma B, Kissel ES, Levy AN, MacCracken S, Mastrandrea PR, White LL). Cambridge University </w:t>
      </w:r>
      <w:r w:rsidRPr="002B5958">
        <w:rPr>
          <w:rFonts w:ascii="Times New Roman" w:hAnsi="Times New Roman"/>
          <w:noProof/>
          <w:sz w:val="24"/>
          <w:szCs w:val="24"/>
          <w:lang w:val="en-US"/>
        </w:rPr>
        <w:lastRenderedPageBreak/>
        <w:t>Press, Cambridge, United Kingdom and New York, NY, USA.</w:t>
      </w:r>
    </w:p>
    <w:p w14:paraId="1D73BAC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Lawrence S (2001) Free online availability substantially increases a paper’s impact. </w:t>
      </w:r>
      <w:r w:rsidRPr="002B5958">
        <w:rPr>
          <w:rFonts w:ascii="Times New Roman" w:hAnsi="Times New Roman"/>
          <w:i/>
          <w:iCs/>
          <w:noProof/>
          <w:sz w:val="24"/>
          <w:szCs w:val="24"/>
          <w:lang w:val="en-US"/>
        </w:rPr>
        <w:t>Nature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411</w:t>
      </w:r>
      <w:r w:rsidRPr="002B5958">
        <w:rPr>
          <w:rFonts w:ascii="Times New Roman" w:hAnsi="Times New Roman"/>
          <w:noProof/>
          <w:sz w:val="24"/>
          <w:szCs w:val="24"/>
          <w:lang w:val="en-US"/>
        </w:rPr>
        <w:t>, 521.</w:t>
      </w:r>
    </w:p>
    <w:p w14:paraId="7BD01556"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Lowndes JSS, Best BD, Scarborough C et al. (2017) Our path to better science in less time using open data science tools. </w:t>
      </w:r>
      <w:r w:rsidRPr="002B5958">
        <w:rPr>
          <w:rFonts w:ascii="Times New Roman" w:hAnsi="Times New Roman"/>
          <w:i/>
          <w:iCs/>
          <w:noProof/>
          <w:sz w:val="24"/>
          <w:szCs w:val="24"/>
          <w:lang w:val="en-US"/>
        </w:rPr>
        <w:t>Nature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w:t>
      </w:r>
      <w:r w:rsidRPr="002B5958">
        <w:rPr>
          <w:rFonts w:ascii="Times New Roman" w:hAnsi="Times New Roman"/>
          <w:noProof/>
          <w:sz w:val="24"/>
          <w:szCs w:val="24"/>
          <w:lang w:val="en-US"/>
        </w:rPr>
        <w:t>, 160.</w:t>
      </w:r>
    </w:p>
    <w:p w14:paraId="78CF904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McKiernan EC, Bourne PE, Brown CT et al. (2016) How open science helps researchers succeed. </w:t>
      </w:r>
      <w:r w:rsidRPr="002B5958">
        <w:rPr>
          <w:rFonts w:ascii="Times New Roman" w:hAnsi="Times New Roman"/>
          <w:i/>
          <w:iCs/>
          <w:noProof/>
          <w:sz w:val="24"/>
          <w:szCs w:val="24"/>
          <w:lang w:val="en-US"/>
        </w:rPr>
        <w:t>eLife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5</w:t>
      </w:r>
      <w:r w:rsidRPr="002B5958">
        <w:rPr>
          <w:rFonts w:ascii="Times New Roman" w:hAnsi="Times New Roman"/>
          <w:noProof/>
          <w:sz w:val="24"/>
          <w:szCs w:val="24"/>
          <w:lang w:val="en-US"/>
        </w:rPr>
        <w:t>, e16800.</w:t>
      </w:r>
    </w:p>
    <w:p w14:paraId="4DDF06B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McSweeney R (2015) Analysis: the most “cited” climate change papers. </w:t>
      </w:r>
      <w:r w:rsidRPr="002B5958">
        <w:rPr>
          <w:rFonts w:ascii="Times New Roman" w:hAnsi="Times New Roman"/>
          <w:i/>
          <w:iCs/>
          <w:noProof/>
          <w:sz w:val="24"/>
          <w:szCs w:val="24"/>
          <w:lang w:val="en-US"/>
        </w:rPr>
        <w:t>Carbon Brief</w:t>
      </w:r>
      <w:r w:rsidRPr="002B5958">
        <w:rPr>
          <w:rFonts w:ascii="Times New Roman" w:hAnsi="Times New Roman"/>
          <w:noProof/>
          <w:sz w:val="24"/>
          <w:szCs w:val="24"/>
          <w:lang w:val="en-US"/>
        </w:rPr>
        <w:t>.</w:t>
      </w:r>
    </w:p>
    <w:p w14:paraId="0011EF0E"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Morueta-Holme N, Oldfather MF, Olliff-Yang RL et al. (2018) Best practices for reporting climate data in ecology. </w:t>
      </w:r>
      <w:r w:rsidRPr="002B5958">
        <w:rPr>
          <w:rFonts w:ascii="Times New Roman" w:hAnsi="Times New Roman"/>
          <w:i/>
          <w:iCs/>
          <w:noProof/>
          <w:sz w:val="24"/>
          <w:szCs w:val="24"/>
          <w:lang w:val="en-US"/>
        </w:rPr>
        <w:t>Nature Climate Change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8</w:t>
      </w:r>
      <w:r w:rsidRPr="002B5958">
        <w:rPr>
          <w:rFonts w:ascii="Times New Roman" w:hAnsi="Times New Roman"/>
          <w:noProof/>
          <w:sz w:val="24"/>
          <w:szCs w:val="24"/>
          <w:lang w:val="en-US"/>
        </w:rPr>
        <w:t>, 92–94.</w:t>
      </w:r>
    </w:p>
    <w:p w14:paraId="4B0CABA0"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Nature editors (2018) Two documents for greater transparency. </w:t>
      </w:r>
      <w:r w:rsidRPr="002B5958">
        <w:rPr>
          <w:rFonts w:ascii="Times New Roman" w:hAnsi="Times New Roman"/>
          <w:i/>
          <w:iCs/>
          <w:noProof/>
          <w:sz w:val="24"/>
          <w:szCs w:val="24"/>
          <w:lang w:val="en-US"/>
        </w:rPr>
        <w:t>Nature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555</w:t>
      </w:r>
      <w:r w:rsidRPr="002B5958">
        <w:rPr>
          <w:rFonts w:ascii="Times New Roman" w:hAnsi="Times New Roman"/>
          <w:noProof/>
          <w:sz w:val="24"/>
          <w:szCs w:val="24"/>
          <w:lang w:val="en-US"/>
        </w:rPr>
        <w:t>, 6.</w:t>
      </w:r>
    </w:p>
    <w:p w14:paraId="4020F42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Nielsen M (2011) </w:t>
      </w:r>
      <w:r w:rsidRPr="002B5958">
        <w:rPr>
          <w:rFonts w:ascii="Times New Roman" w:hAnsi="Times New Roman"/>
          <w:i/>
          <w:iCs/>
          <w:noProof/>
          <w:sz w:val="24"/>
          <w:szCs w:val="24"/>
          <w:lang w:val="en-US"/>
        </w:rPr>
        <w:t>Reinventing Discovery: The New Era of Networked Science</w:t>
      </w:r>
      <w:r w:rsidRPr="002B5958">
        <w:rPr>
          <w:rFonts w:ascii="Times New Roman" w:hAnsi="Times New Roman"/>
          <w:noProof/>
          <w:sz w:val="24"/>
          <w:szCs w:val="24"/>
          <w:lang w:val="en-US"/>
        </w:rPr>
        <w:t>. Princeton University Press, Princeton, USA, 272 pp.</w:t>
      </w:r>
    </w:p>
    <w:p w14:paraId="4B43CAF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Nosek BA, Alter G, Banks GC et al. (2015) Promoting an open research culture. </w:t>
      </w:r>
      <w:r w:rsidRPr="002B5958">
        <w:rPr>
          <w:rFonts w:ascii="Times New Roman" w:hAnsi="Times New Roman"/>
          <w:i/>
          <w:iCs/>
          <w:noProof/>
          <w:sz w:val="24"/>
          <w:szCs w:val="24"/>
          <w:lang w:val="en-US"/>
        </w:rPr>
        <w:t>Science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348</w:t>
      </w:r>
      <w:r w:rsidRPr="002B5958">
        <w:rPr>
          <w:rFonts w:ascii="Times New Roman" w:hAnsi="Times New Roman"/>
          <w:noProof/>
          <w:sz w:val="24"/>
          <w:szCs w:val="24"/>
          <w:lang w:val="en-US"/>
        </w:rPr>
        <w:t>, 1422–1425.</w:t>
      </w:r>
    </w:p>
    <w:p w14:paraId="02CE7286"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Obama B (2013) Executive Order—Making open and machine readable the new default for government information.</w:t>
      </w:r>
    </w:p>
    <w:p w14:paraId="450C3DC5"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Parker M (2013) The ethics of open access publishing. </w:t>
      </w:r>
      <w:r w:rsidRPr="002B5958">
        <w:rPr>
          <w:rFonts w:ascii="Times New Roman" w:hAnsi="Times New Roman"/>
          <w:i/>
          <w:iCs/>
          <w:noProof/>
          <w:sz w:val="24"/>
          <w:szCs w:val="24"/>
          <w:lang w:val="en-US"/>
        </w:rPr>
        <w:t>BMC Medical Ethics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14</w:t>
      </w:r>
      <w:r w:rsidRPr="002B5958">
        <w:rPr>
          <w:rFonts w:ascii="Times New Roman" w:hAnsi="Times New Roman"/>
          <w:noProof/>
          <w:sz w:val="24"/>
          <w:szCs w:val="24"/>
          <w:lang w:val="en-US"/>
        </w:rPr>
        <w:t>, 16.</w:t>
      </w:r>
    </w:p>
    <w:p w14:paraId="01AA862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R Core Team (2018) R: A Language and environment for statistical computing.</w:t>
      </w:r>
    </w:p>
    <w:p w14:paraId="05E9AA57"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Ram K (2013) Git can facilitate greater reproducibility and increased transparency in science. </w:t>
      </w:r>
      <w:r w:rsidRPr="002B5958">
        <w:rPr>
          <w:rFonts w:ascii="Times New Roman" w:hAnsi="Times New Roman"/>
          <w:i/>
          <w:iCs/>
          <w:noProof/>
          <w:sz w:val="24"/>
          <w:szCs w:val="24"/>
          <w:lang w:val="en-US"/>
        </w:rPr>
        <w:t>Source Code for Biology and Medicine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8</w:t>
      </w:r>
      <w:r w:rsidRPr="002B5958">
        <w:rPr>
          <w:rFonts w:ascii="Times New Roman" w:hAnsi="Times New Roman"/>
          <w:noProof/>
          <w:sz w:val="24"/>
          <w:szCs w:val="24"/>
          <w:lang w:val="en-US"/>
        </w:rPr>
        <w:t>, 7.</w:t>
      </w:r>
    </w:p>
    <w:p w14:paraId="70387E1B"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Reynolds RW, Rayner NA, Smith TM, Stokes DC, Wang W (2002) An improved in situ and satellite SST analysis for climate. </w:t>
      </w:r>
      <w:r w:rsidRPr="002B5958">
        <w:rPr>
          <w:rFonts w:ascii="Times New Roman" w:hAnsi="Times New Roman"/>
          <w:i/>
          <w:iCs/>
          <w:noProof/>
          <w:sz w:val="24"/>
          <w:szCs w:val="24"/>
          <w:lang w:val="en-US"/>
        </w:rPr>
        <w:t>Journal of Climate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15</w:t>
      </w:r>
      <w:r w:rsidRPr="002B5958">
        <w:rPr>
          <w:rFonts w:ascii="Times New Roman" w:hAnsi="Times New Roman"/>
          <w:noProof/>
          <w:sz w:val="24"/>
          <w:szCs w:val="24"/>
          <w:lang w:val="en-US"/>
        </w:rPr>
        <w:t>, 1609–1625.</w:t>
      </w:r>
    </w:p>
    <w:p w14:paraId="424AD2F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lastRenderedPageBreak/>
        <w:t xml:space="preserve">Shi J, Visschers VHM, Siegrist M, Arvai J (2016) Knowledge as a driver of public perceptions about climate change reassessed. </w:t>
      </w:r>
      <w:r w:rsidRPr="002B5958">
        <w:rPr>
          <w:rFonts w:ascii="Times New Roman" w:hAnsi="Times New Roman"/>
          <w:i/>
          <w:iCs/>
          <w:noProof/>
          <w:sz w:val="24"/>
          <w:szCs w:val="24"/>
          <w:lang w:val="en-US"/>
        </w:rPr>
        <w:t>Nature Climate Change</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6</w:t>
      </w:r>
      <w:r w:rsidRPr="002B5958">
        <w:rPr>
          <w:rFonts w:ascii="Times New Roman" w:hAnsi="Times New Roman"/>
          <w:noProof/>
          <w:sz w:val="24"/>
          <w:szCs w:val="24"/>
          <w:lang w:val="en-US"/>
        </w:rPr>
        <w:t>, 759–762.</w:t>
      </w:r>
    </w:p>
    <w:p w14:paraId="4B8C9138"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Vale RD (2015) Accelerating scientific publication in biology. </w:t>
      </w:r>
      <w:r w:rsidRPr="002B5958">
        <w:rPr>
          <w:rFonts w:ascii="Times New Roman" w:hAnsi="Times New Roman"/>
          <w:i/>
          <w:iCs/>
          <w:noProof/>
          <w:sz w:val="24"/>
          <w:szCs w:val="24"/>
          <w:lang w:val="en-US"/>
        </w:rPr>
        <w:t>Proceedings of the National Academy of Sciences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112</w:t>
      </w:r>
      <w:r w:rsidRPr="002B5958">
        <w:rPr>
          <w:rFonts w:ascii="Times New Roman" w:hAnsi="Times New Roman"/>
          <w:noProof/>
          <w:sz w:val="24"/>
          <w:szCs w:val="24"/>
          <w:lang w:val="en-US"/>
        </w:rPr>
        <w:t>, 13439–13446.</w:t>
      </w:r>
    </w:p>
    <w:p w14:paraId="6AABE75C"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Wang X, Liu C, Mao W, Fang Z (2015) The open access advantage considering citation, article usage and social media attention. </w:t>
      </w:r>
      <w:r w:rsidRPr="002B5958">
        <w:rPr>
          <w:rFonts w:ascii="Times New Roman" w:hAnsi="Times New Roman"/>
          <w:i/>
          <w:iCs/>
          <w:noProof/>
          <w:sz w:val="24"/>
          <w:szCs w:val="24"/>
          <w:lang w:val="en-US"/>
        </w:rPr>
        <w:t>Scientometrics</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103</w:t>
      </w:r>
      <w:r w:rsidRPr="002B5958">
        <w:rPr>
          <w:rFonts w:ascii="Times New Roman" w:hAnsi="Times New Roman"/>
          <w:noProof/>
          <w:sz w:val="24"/>
          <w:szCs w:val="24"/>
          <w:lang w:val="en-US"/>
        </w:rPr>
        <w:t>, 555–564.</w:t>
      </w:r>
    </w:p>
    <w:p w14:paraId="5FD7A257"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szCs w:val="24"/>
          <w:lang w:val="en-US"/>
        </w:rPr>
      </w:pPr>
      <w:r w:rsidRPr="002B5958">
        <w:rPr>
          <w:rFonts w:ascii="Times New Roman" w:hAnsi="Times New Roman"/>
          <w:noProof/>
          <w:sz w:val="24"/>
          <w:szCs w:val="24"/>
          <w:lang w:val="en-US"/>
        </w:rPr>
        <w:t xml:space="preserve">Wheeler HC, Berteaux D, Furgal C, Parlee B, Yoccoz NG, Grémillet D (2016) Stakeholder Perspectives on Triage in Wildlife Monitoring in a Rapidly Changing Arctic. </w:t>
      </w:r>
      <w:r w:rsidRPr="002B5958">
        <w:rPr>
          <w:rFonts w:ascii="Times New Roman" w:hAnsi="Times New Roman"/>
          <w:i/>
          <w:iCs/>
          <w:noProof/>
          <w:sz w:val="24"/>
          <w:szCs w:val="24"/>
          <w:lang w:val="en-US"/>
        </w:rPr>
        <w:t>Frontiers in Ecology and Evolution</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4</w:t>
      </w:r>
      <w:r w:rsidRPr="002B5958">
        <w:rPr>
          <w:rFonts w:ascii="Times New Roman" w:hAnsi="Times New Roman"/>
          <w:noProof/>
          <w:sz w:val="24"/>
          <w:szCs w:val="24"/>
          <w:lang w:val="en-US"/>
        </w:rPr>
        <w:t>, 1–14.</w:t>
      </w:r>
    </w:p>
    <w:p w14:paraId="6E7BCF5A" w14:textId="77777777" w:rsidR="002B5958" w:rsidRPr="002B5958" w:rsidRDefault="002B5958" w:rsidP="002B5958">
      <w:pPr>
        <w:widowControl w:val="0"/>
        <w:autoSpaceDE w:val="0"/>
        <w:autoSpaceDN w:val="0"/>
        <w:adjustRightInd w:val="0"/>
        <w:spacing w:line="480" w:lineRule="auto"/>
        <w:ind w:left="480" w:hanging="480"/>
        <w:rPr>
          <w:rFonts w:ascii="Times New Roman" w:hAnsi="Times New Roman"/>
          <w:noProof/>
          <w:sz w:val="24"/>
        </w:rPr>
      </w:pPr>
      <w:r w:rsidRPr="002B5958">
        <w:rPr>
          <w:rFonts w:ascii="Times New Roman" w:hAnsi="Times New Roman"/>
          <w:noProof/>
          <w:sz w:val="24"/>
          <w:szCs w:val="24"/>
          <w:lang w:val="en-US"/>
        </w:rPr>
        <w:t xml:space="preserve">Wilson G, Aruliah DA, Brown CT et al. (2014) Best Practices for Scientific Computing. </w:t>
      </w:r>
      <w:r w:rsidRPr="002B5958">
        <w:rPr>
          <w:rFonts w:ascii="Times New Roman" w:hAnsi="Times New Roman"/>
          <w:i/>
          <w:iCs/>
          <w:noProof/>
          <w:sz w:val="24"/>
          <w:szCs w:val="24"/>
          <w:lang w:val="en-US"/>
        </w:rPr>
        <w:t>PLoS Biology</w:t>
      </w:r>
      <w:r w:rsidRPr="002B5958">
        <w:rPr>
          <w:rFonts w:ascii="Times New Roman" w:hAnsi="Times New Roman"/>
          <w:noProof/>
          <w:sz w:val="24"/>
          <w:szCs w:val="24"/>
          <w:lang w:val="en-US"/>
        </w:rPr>
        <w:t xml:space="preserve">, </w:t>
      </w:r>
      <w:r w:rsidRPr="002B5958">
        <w:rPr>
          <w:rFonts w:ascii="Times New Roman" w:hAnsi="Times New Roman"/>
          <w:b/>
          <w:bCs/>
          <w:noProof/>
          <w:sz w:val="24"/>
          <w:szCs w:val="24"/>
          <w:lang w:val="en-US"/>
        </w:rPr>
        <w:t>12</w:t>
      </w:r>
      <w:r w:rsidRPr="002B5958">
        <w:rPr>
          <w:rFonts w:ascii="Times New Roman" w:hAnsi="Times New Roman"/>
          <w:noProof/>
          <w:sz w:val="24"/>
          <w:szCs w:val="24"/>
          <w:lang w:val="en-US"/>
        </w:rPr>
        <w:t>, e1001745.</w:t>
      </w:r>
    </w:p>
    <w:p w14:paraId="1CAB8A18" w14:textId="5AA011B2" w:rsidR="00995D87" w:rsidRDefault="00995D87" w:rsidP="002B5958">
      <w:pPr>
        <w:widowControl w:val="0"/>
        <w:autoSpaceDE w:val="0"/>
        <w:autoSpaceDN w:val="0"/>
        <w:adjustRightInd w:val="0"/>
        <w:spacing w:line="480" w:lineRule="auto"/>
        <w:ind w:left="480" w:hanging="480"/>
        <w:rPr>
          <w:rFonts w:ascii="Times New Roman" w:eastAsia="Times New Roman" w:hAnsi="Times New Roman" w:cs="Times New Roman"/>
          <w:b/>
          <w:sz w:val="24"/>
          <w:szCs w:val="24"/>
        </w:rPr>
      </w:pPr>
    </w:p>
    <w:p w14:paraId="7BDD70BD"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793B0170" w14:textId="77777777" w:rsidR="00995D87" w:rsidRDefault="00995D87" w:rsidP="00F9178A">
      <w:pPr>
        <w:pStyle w:val="Normal1"/>
        <w:spacing w:line="480" w:lineRule="auto"/>
        <w:rPr>
          <w:rFonts w:ascii="Times New Roman" w:eastAsia="Times New Roman" w:hAnsi="Times New Roman" w:cs="Times New Roman"/>
          <w:b/>
          <w:sz w:val="24"/>
          <w:szCs w:val="24"/>
        </w:rPr>
      </w:pPr>
    </w:p>
    <w:p w14:paraId="67B30C69" w14:textId="77777777" w:rsidR="00995D87" w:rsidRDefault="00995D87" w:rsidP="00F9178A">
      <w:pPr>
        <w:pStyle w:val="Normal1"/>
        <w:spacing w:line="480" w:lineRule="auto"/>
        <w:ind w:firstLine="720"/>
        <w:rPr>
          <w:rFonts w:ascii="Times New Roman" w:eastAsia="Times New Roman" w:hAnsi="Times New Roman" w:cs="Times New Roman"/>
          <w:sz w:val="24"/>
          <w:szCs w:val="24"/>
        </w:rPr>
      </w:pPr>
    </w:p>
    <w:sectPr w:rsidR="00995D87" w:rsidSect="009C5FF4">
      <w:footerReference w:type="even" r:id="rId15"/>
      <w:footerReference w:type="default" r:id="rId16"/>
      <w:pgSz w:w="12240" w:h="15840"/>
      <w:pgMar w:top="1440" w:right="1440" w:bottom="1440" w:left="1440" w:header="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Laura Kehoe" w:date="2018-05-10T10:16:00Z" w:initials="LK">
    <w:p w14:paraId="799B99F7" w14:textId="77777777" w:rsidR="002B230F" w:rsidRDefault="002B230F">
      <w:pPr>
        <w:pStyle w:val="CommentText"/>
      </w:pPr>
      <w:r>
        <w:rPr>
          <w:rStyle w:val="CommentReference"/>
        </w:rPr>
        <w:annotationRef/>
      </w:r>
      <w:r>
        <w:t>From this I want to know what percentage of climate studies are OS – in abstract you could give it in words eg However, very few studies are open access (inserted after next line)</w:t>
      </w:r>
    </w:p>
    <w:p w14:paraId="04F49EF1" w14:textId="5044C738" w:rsidR="002B230F" w:rsidRDefault="002B230F">
      <w:pPr>
        <w:pStyle w:val="CommentText"/>
      </w:pPr>
    </w:p>
  </w:comment>
  <w:comment w:id="2" w:author="Laura Kehoe" w:date="2018-05-10T10:18:00Z" w:initials="LK">
    <w:p w14:paraId="3C6C29A0" w14:textId="528A73C2" w:rsidR="002B230F" w:rsidRDefault="002B230F">
      <w:pPr>
        <w:pStyle w:val="CommentText"/>
      </w:pPr>
      <w:r>
        <w:rPr>
          <w:rStyle w:val="CommentReference"/>
        </w:rPr>
        <w:annotationRef/>
      </w:r>
      <w:r>
        <w:t xml:space="preserve">Something like this line would be good in abstract, show its possible! </w:t>
      </w:r>
    </w:p>
  </w:comment>
  <w:comment w:id="3" w:author="Laura Kehoe" w:date="2018-05-10T10:19:00Z" w:initials="LK">
    <w:p w14:paraId="471CC0B5" w14:textId="3BCE3EFF" w:rsidR="002B230F" w:rsidRDefault="002B230F">
      <w:pPr>
        <w:pStyle w:val="CommentText"/>
      </w:pPr>
      <w:r>
        <w:rPr>
          <w:rStyle w:val="CommentReference"/>
        </w:rPr>
        <w:annotationRef/>
      </w:r>
      <w:r>
        <w:t>Yeeees, could you compare this to other fields? Esp those mentioned above?</w:t>
      </w:r>
    </w:p>
  </w:comment>
  <w:comment w:id="4" w:author="Laura Kehoe" w:date="2018-05-10T10:21:00Z" w:initials="LK">
    <w:p w14:paraId="79CE1C5C" w14:textId="3961AF1F" w:rsidR="002B230F" w:rsidRDefault="002B230F">
      <w:pPr>
        <w:pStyle w:val="CommentText"/>
      </w:pPr>
      <w:r>
        <w:rPr>
          <w:rStyle w:val="CommentReference"/>
        </w:rPr>
        <w:annotationRef/>
      </w:r>
      <w:r>
        <w:t>Would like to know how you split this…for my own publications ya know</w:t>
      </w:r>
    </w:p>
  </w:comment>
  <w:comment w:id="5" w:author="Laura Kehoe" w:date="2018-05-10T10:22:00Z" w:initials="LK">
    <w:p w14:paraId="69F4EC80" w14:textId="77777777" w:rsidR="002B230F" w:rsidRDefault="002B230F">
      <w:pPr>
        <w:pStyle w:val="CommentText"/>
      </w:pPr>
      <w:r>
        <w:rPr>
          <w:rStyle w:val="CommentReference"/>
        </w:rPr>
        <w:annotationRef/>
      </w:r>
      <w:r>
        <w:t>Did you say somehwere what the difference was between OA and OS? Might be worth it even tho its obv to you OS heads</w:t>
      </w:r>
    </w:p>
    <w:p w14:paraId="1BC6FA2D" w14:textId="2DA69027" w:rsidR="002B230F" w:rsidRDefault="002B230F">
      <w:pPr>
        <w:pStyle w:val="CommentText"/>
      </w:pPr>
    </w:p>
  </w:comment>
  <w:comment w:id="6" w:author="Laura Kehoe" w:date="2018-05-10T10:24:00Z" w:initials="LK">
    <w:p w14:paraId="585B40CF" w14:textId="71E43768" w:rsidR="002B230F" w:rsidRDefault="002B230F">
      <w:pPr>
        <w:pStyle w:val="CommentText"/>
      </w:pPr>
      <w:r>
        <w:rPr>
          <w:rStyle w:val="CommentReference"/>
        </w:rPr>
        <w:annotationRef/>
      </w:r>
      <w:r>
        <w:t xml:space="preserve">And? Doesn’t make sense somehow, are OA journals faster by default? </w:t>
      </w:r>
      <w:r w:rsidR="002A29F6">
        <w:t>Maybe should be ‘in’?</w:t>
      </w:r>
    </w:p>
  </w:comment>
  <w:comment w:id="8" w:author="Laura Kehoe" w:date="2018-05-10T10:26:00Z" w:initials="LK">
    <w:p w14:paraId="4EDB4289" w14:textId="6077B39D" w:rsidR="002A29F6" w:rsidRDefault="002A29F6">
      <w:pPr>
        <w:pStyle w:val="CommentText"/>
      </w:pPr>
      <w:r>
        <w:rPr>
          <w:rStyle w:val="CommentReference"/>
        </w:rPr>
        <w:annotationRef/>
      </w:r>
      <w:r>
        <w:t>Or say what other things here, too vague otherwise</w:t>
      </w:r>
    </w:p>
  </w:comment>
  <w:comment w:id="10" w:author="Laura Kehoe" w:date="2018-05-10T10:27:00Z" w:initials="LK">
    <w:p w14:paraId="3BF75D58" w14:textId="1B61B24B" w:rsidR="002A29F6" w:rsidRDefault="002A29F6">
      <w:pPr>
        <w:pStyle w:val="CommentText"/>
      </w:pPr>
      <w:r>
        <w:rPr>
          <w:rStyle w:val="CommentReference"/>
        </w:rPr>
        <w:annotationRef/>
      </w:r>
      <w:r>
        <w:t>Because you give away your dataset too early?</w:t>
      </w:r>
    </w:p>
  </w:comment>
  <w:comment w:id="12" w:author="Laura Kehoe" w:date="2018-05-10T10:27:00Z" w:initials="LK">
    <w:p w14:paraId="789C64B0" w14:textId="4E9B5A73" w:rsidR="002A29F6" w:rsidRDefault="002A29F6">
      <w:pPr>
        <w:pStyle w:val="CommentText"/>
      </w:pPr>
      <w:r>
        <w:rPr>
          <w:rStyle w:val="CommentReference"/>
        </w:rPr>
        <w:annotationRef/>
      </w:r>
      <w:r>
        <w:t>Awkward formulation</w:t>
      </w:r>
    </w:p>
  </w:comment>
  <w:comment w:id="16" w:author="Laura Kehoe" w:date="2018-05-10T10:30:00Z" w:initials="LK">
    <w:p w14:paraId="07CFFCD6" w14:textId="2964D0A9" w:rsidR="002A29F6" w:rsidRDefault="002A29F6">
      <w:pPr>
        <w:pStyle w:val="CommentText"/>
      </w:pPr>
      <w:r>
        <w:rPr>
          <w:rStyle w:val="CommentReference"/>
        </w:rPr>
        <w:annotationRef/>
      </w:r>
      <w:r>
        <w:t xml:space="preserve">This is a bit similar to the gene thing right? Could also include that example, Where journals took the lead and required the database upload with publication?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4F49EF1" w15:done="0"/>
  <w15:commentEx w15:paraId="3C6C29A0" w15:done="0"/>
  <w15:commentEx w15:paraId="471CC0B5" w15:done="0"/>
  <w15:commentEx w15:paraId="79CE1C5C" w15:done="0"/>
  <w15:commentEx w15:paraId="1BC6FA2D" w15:done="0"/>
  <w15:commentEx w15:paraId="585B40CF" w15:done="0"/>
  <w15:commentEx w15:paraId="4EDB4289" w15:done="0"/>
  <w15:commentEx w15:paraId="3BF75D58" w15:done="0"/>
  <w15:commentEx w15:paraId="789C64B0" w15:done="0"/>
  <w15:commentEx w15:paraId="07CFFCD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9FD52B" w16cid:durableId="1E886DFC"/>
  <w16cid:commentId w16cid:paraId="43F8947C" w16cid:durableId="1E8864EE"/>
  <w16cid:commentId w16cid:paraId="1092DA84" w16cid:durableId="1E88658E"/>
  <w16cid:commentId w16cid:paraId="477CCA9D" w16cid:durableId="1E886757"/>
  <w16cid:commentId w16cid:paraId="41C3E59D" w16cid:durableId="1E88676F"/>
  <w16cid:commentId w16cid:paraId="57EBD1AA" w16cid:durableId="1E8867DB"/>
  <w16cid:commentId w16cid:paraId="789F36C4" w16cid:durableId="1E8868D4"/>
  <w16cid:commentId w16cid:paraId="0F807506" w16cid:durableId="1E886919"/>
  <w16cid:commentId w16cid:paraId="341CB233" w16cid:durableId="1E886946"/>
  <w16cid:commentId w16cid:paraId="53C4C112" w16cid:durableId="1E886976"/>
  <w16cid:commentId w16cid:paraId="623D3191" w16cid:durableId="1E886A47"/>
  <w16cid:commentId w16cid:paraId="27995220" w16cid:durableId="1E886AC4"/>
  <w16cid:commentId w16cid:paraId="649FFEE6" w16cid:durableId="1E886B05"/>
  <w16cid:commentId w16cid:paraId="7FBD9AF9" w16cid:durableId="1E886B6B"/>
  <w16cid:commentId w16cid:paraId="48F8ACB3" w16cid:durableId="1E886BCE"/>
  <w16cid:commentId w16cid:paraId="192EF9EE" w16cid:durableId="1E886DC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8E33D9" w14:textId="77777777" w:rsidR="00176A00" w:rsidRDefault="00176A00" w:rsidP="004B7591">
      <w:pPr>
        <w:spacing w:line="240" w:lineRule="auto"/>
      </w:pPr>
      <w:r>
        <w:separator/>
      </w:r>
    </w:p>
  </w:endnote>
  <w:endnote w:type="continuationSeparator" w:id="0">
    <w:p w14:paraId="6D4CA1D7" w14:textId="77777777" w:rsidR="00176A00" w:rsidRDefault="00176A00" w:rsidP="004B75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00C402" w14:textId="77777777" w:rsidR="00744D27" w:rsidRDefault="00744D27">
    <w:pPr>
      <w:pStyle w:val="Footer"/>
      <w:framePr w:wrap="none" w:vAnchor="text" w:hAnchor="margin" w:xAlign="right" w:y="1"/>
      <w:rPr>
        <w:rStyle w:val="PageNumber"/>
      </w:rPr>
      <w:pPrChange w:id="20" w:author="James Robinson" w:date="2018-04-12T16:05:00Z">
        <w:pPr>
          <w:pStyle w:val="Footer"/>
        </w:pPr>
      </w:pPrChange>
    </w:pPr>
    <w:r>
      <w:rPr>
        <w:rStyle w:val="PageNumber"/>
      </w:rPr>
      <w:fldChar w:fldCharType="begin"/>
    </w:r>
    <w:r>
      <w:rPr>
        <w:rStyle w:val="PageNumber"/>
      </w:rPr>
      <w:instrText xml:space="preserve">PAGE  </w:instrText>
    </w:r>
    <w:r>
      <w:rPr>
        <w:rStyle w:val="PageNumber"/>
      </w:rPr>
      <w:fldChar w:fldCharType="end"/>
    </w:r>
  </w:p>
  <w:p w14:paraId="24E973AD" w14:textId="77777777" w:rsidR="00744D27" w:rsidRDefault="00744D27">
    <w:pPr>
      <w:pStyle w:val="Footer"/>
      <w:ind w:right="360"/>
      <w:pPrChange w:id="21" w:author="James Robinson" w:date="2018-04-12T16:05: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C5744" w14:textId="1325235E" w:rsidR="00744D27" w:rsidRDefault="00744D27" w:rsidP="009C5FF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47EDA">
      <w:rPr>
        <w:rStyle w:val="PageNumber"/>
        <w:noProof/>
      </w:rPr>
      <w:t>1</w:t>
    </w:r>
    <w:r>
      <w:rPr>
        <w:rStyle w:val="PageNumber"/>
      </w:rPr>
      <w:fldChar w:fldCharType="end"/>
    </w:r>
  </w:p>
  <w:p w14:paraId="5949C7D6" w14:textId="77777777" w:rsidR="00744D27" w:rsidRDefault="00744D27" w:rsidP="009C5FF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7F8D51" w14:textId="77777777" w:rsidR="00176A00" w:rsidRDefault="00176A00" w:rsidP="004B7591">
      <w:pPr>
        <w:spacing w:line="240" w:lineRule="auto"/>
      </w:pPr>
      <w:r>
        <w:separator/>
      </w:r>
    </w:p>
  </w:footnote>
  <w:footnote w:type="continuationSeparator" w:id="0">
    <w:p w14:paraId="61761AAF" w14:textId="77777777" w:rsidR="00176A00" w:rsidRDefault="00176A00" w:rsidP="004B7591">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aura Kehoe">
    <w15:presenceInfo w15:providerId="None" w15:userId="Laura Kehoe"/>
  </w15:person>
  <w15:person w15:author="James Robinson">
    <w15:presenceInfo w15:providerId="None" w15:userId="James Robi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I" w:vendorID="64" w:dllVersion="131078" w:nlCheck="1" w:checkStyle="0"/>
  <w:activeWritingStyle w:appName="MSWord" w:lang="en-US" w:vendorID="64" w:dllVersion="131078" w:nlCheck="1" w:checkStyle="1"/>
  <w:trackRevisions/>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D87"/>
    <w:rsid w:val="00005CD3"/>
    <w:rsid w:val="00011B9A"/>
    <w:rsid w:val="0002116C"/>
    <w:rsid w:val="00025835"/>
    <w:rsid w:val="00030630"/>
    <w:rsid w:val="00035315"/>
    <w:rsid w:val="00052765"/>
    <w:rsid w:val="00052873"/>
    <w:rsid w:val="00055D3F"/>
    <w:rsid w:val="00056A85"/>
    <w:rsid w:val="00061039"/>
    <w:rsid w:val="00067FAB"/>
    <w:rsid w:val="000730CC"/>
    <w:rsid w:val="000735E5"/>
    <w:rsid w:val="000B4835"/>
    <w:rsid w:val="000C5A61"/>
    <w:rsid w:val="000C6B3E"/>
    <w:rsid w:val="000D42F5"/>
    <w:rsid w:val="000E60E1"/>
    <w:rsid w:val="000F2BF9"/>
    <w:rsid w:val="00100957"/>
    <w:rsid w:val="0011169A"/>
    <w:rsid w:val="00113CD4"/>
    <w:rsid w:val="00115471"/>
    <w:rsid w:val="00116E12"/>
    <w:rsid w:val="00117E03"/>
    <w:rsid w:val="00122BC8"/>
    <w:rsid w:val="001242F9"/>
    <w:rsid w:val="0012442D"/>
    <w:rsid w:val="00124F63"/>
    <w:rsid w:val="0012755F"/>
    <w:rsid w:val="00132E34"/>
    <w:rsid w:val="00137E4E"/>
    <w:rsid w:val="001447F8"/>
    <w:rsid w:val="00147F27"/>
    <w:rsid w:val="001506FB"/>
    <w:rsid w:val="00152322"/>
    <w:rsid w:val="0016111F"/>
    <w:rsid w:val="00173E69"/>
    <w:rsid w:val="00174154"/>
    <w:rsid w:val="00176A00"/>
    <w:rsid w:val="00183926"/>
    <w:rsid w:val="00184B4B"/>
    <w:rsid w:val="00184C1E"/>
    <w:rsid w:val="001956BF"/>
    <w:rsid w:val="00196ECB"/>
    <w:rsid w:val="001A4402"/>
    <w:rsid w:val="001B40B7"/>
    <w:rsid w:val="001D089D"/>
    <w:rsid w:val="001D51EF"/>
    <w:rsid w:val="001D7D80"/>
    <w:rsid w:val="001F19ED"/>
    <w:rsid w:val="001F2C1D"/>
    <w:rsid w:val="001F5E58"/>
    <w:rsid w:val="00200609"/>
    <w:rsid w:val="00202F8A"/>
    <w:rsid w:val="00203BAF"/>
    <w:rsid w:val="0022406A"/>
    <w:rsid w:val="00233479"/>
    <w:rsid w:val="0024300E"/>
    <w:rsid w:val="0024317E"/>
    <w:rsid w:val="0024440B"/>
    <w:rsid w:val="00245CA5"/>
    <w:rsid w:val="00251767"/>
    <w:rsid w:val="0026002A"/>
    <w:rsid w:val="00274F04"/>
    <w:rsid w:val="00281913"/>
    <w:rsid w:val="002951D3"/>
    <w:rsid w:val="002A29F6"/>
    <w:rsid w:val="002A2B94"/>
    <w:rsid w:val="002A427F"/>
    <w:rsid w:val="002B230F"/>
    <w:rsid w:val="002B2B74"/>
    <w:rsid w:val="002B583D"/>
    <w:rsid w:val="002B5958"/>
    <w:rsid w:val="002B7133"/>
    <w:rsid w:val="002C170D"/>
    <w:rsid w:val="002C3AEB"/>
    <w:rsid w:val="002C4E8C"/>
    <w:rsid w:val="002C6BEC"/>
    <w:rsid w:val="002D21F8"/>
    <w:rsid w:val="002D36C4"/>
    <w:rsid w:val="002F1ABD"/>
    <w:rsid w:val="002F4CC2"/>
    <w:rsid w:val="002F679D"/>
    <w:rsid w:val="00305A5C"/>
    <w:rsid w:val="003115E7"/>
    <w:rsid w:val="00321041"/>
    <w:rsid w:val="003227FE"/>
    <w:rsid w:val="00327AB4"/>
    <w:rsid w:val="00332312"/>
    <w:rsid w:val="00334102"/>
    <w:rsid w:val="003341C2"/>
    <w:rsid w:val="00334474"/>
    <w:rsid w:val="003354FD"/>
    <w:rsid w:val="0033550D"/>
    <w:rsid w:val="003525B4"/>
    <w:rsid w:val="00352FA9"/>
    <w:rsid w:val="00355020"/>
    <w:rsid w:val="00355B9A"/>
    <w:rsid w:val="003722D4"/>
    <w:rsid w:val="00376C24"/>
    <w:rsid w:val="003866F8"/>
    <w:rsid w:val="0039037A"/>
    <w:rsid w:val="00395E5C"/>
    <w:rsid w:val="003C2088"/>
    <w:rsid w:val="003D1179"/>
    <w:rsid w:val="003F698B"/>
    <w:rsid w:val="003F6FB6"/>
    <w:rsid w:val="003F7547"/>
    <w:rsid w:val="004115C9"/>
    <w:rsid w:val="00411D9C"/>
    <w:rsid w:val="00412F5F"/>
    <w:rsid w:val="004207DD"/>
    <w:rsid w:val="004263C6"/>
    <w:rsid w:val="00440CF7"/>
    <w:rsid w:val="00440D63"/>
    <w:rsid w:val="00453DEC"/>
    <w:rsid w:val="00456B54"/>
    <w:rsid w:val="00462127"/>
    <w:rsid w:val="00464A31"/>
    <w:rsid w:val="00465539"/>
    <w:rsid w:val="004764B4"/>
    <w:rsid w:val="004823AF"/>
    <w:rsid w:val="00482AD5"/>
    <w:rsid w:val="00491298"/>
    <w:rsid w:val="00491394"/>
    <w:rsid w:val="00492520"/>
    <w:rsid w:val="004A5F09"/>
    <w:rsid w:val="004B3508"/>
    <w:rsid w:val="004B59A8"/>
    <w:rsid w:val="004B7591"/>
    <w:rsid w:val="004C0C57"/>
    <w:rsid w:val="004C2D51"/>
    <w:rsid w:val="004D52E0"/>
    <w:rsid w:val="004E36DD"/>
    <w:rsid w:val="004E6A90"/>
    <w:rsid w:val="004F1839"/>
    <w:rsid w:val="004F31CD"/>
    <w:rsid w:val="0050019B"/>
    <w:rsid w:val="00501475"/>
    <w:rsid w:val="0050173B"/>
    <w:rsid w:val="00506EBF"/>
    <w:rsid w:val="00507723"/>
    <w:rsid w:val="00507FB5"/>
    <w:rsid w:val="005124B0"/>
    <w:rsid w:val="005144AE"/>
    <w:rsid w:val="00515955"/>
    <w:rsid w:val="00525442"/>
    <w:rsid w:val="00533C02"/>
    <w:rsid w:val="00540F23"/>
    <w:rsid w:val="005436A8"/>
    <w:rsid w:val="00543DF7"/>
    <w:rsid w:val="0054640E"/>
    <w:rsid w:val="005510DA"/>
    <w:rsid w:val="005515FD"/>
    <w:rsid w:val="0055223B"/>
    <w:rsid w:val="005569D6"/>
    <w:rsid w:val="00556CE7"/>
    <w:rsid w:val="00556D53"/>
    <w:rsid w:val="00573118"/>
    <w:rsid w:val="00573939"/>
    <w:rsid w:val="005743D2"/>
    <w:rsid w:val="00581916"/>
    <w:rsid w:val="00582B9E"/>
    <w:rsid w:val="00590418"/>
    <w:rsid w:val="00595438"/>
    <w:rsid w:val="00595A8F"/>
    <w:rsid w:val="00596A27"/>
    <w:rsid w:val="005A6862"/>
    <w:rsid w:val="005C4092"/>
    <w:rsid w:val="005C4BC9"/>
    <w:rsid w:val="005D0EC1"/>
    <w:rsid w:val="005D659D"/>
    <w:rsid w:val="005D6AC6"/>
    <w:rsid w:val="005E3C65"/>
    <w:rsid w:val="005E7A9B"/>
    <w:rsid w:val="005F2C89"/>
    <w:rsid w:val="00610318"/>
    <w:rsid w:val="00614345"/>
    <w:rsid w:val="00627FBE"/>
    <w:rsid w:val="00631795"/>
    <w:rsid w:val="00665C5F"/>
    <w:rsid w:val="00680843"/>
    <w:rsid w:val="00684DA7"/>
    <w:rsid w:val="00691087"/>
    <w:rsid w:val="00692478"/>
    <w:rsid w:val="0069504E"/>
    <w:rsid w:val="006A064A"/>
    <w:rsid w:val="006B4262"/>
    <w:rsid w:val="006B484C"/>
    <w:rsid w:val="006B5B37"/>
    <w:rsid w:val="006B639C"/>
    <w:rsid w:val="006C19BE"/>
    <w:rsid w:val="006C1F3A"/>
    <w:rsid w:val="006C5321"/>
    <w:rsid w:val="006D2C1F"/>
    <w:rsid w:val="006D2F93"/>
    <w:rsid w:val="006E20B7"/>
    <w:rsid w:val="006E3934"/>
    <w:rsid w:val="006F147B"/>
    <w:rsid w:val="006F7F2A"/>
    <w:rsid w:val="007025C8"/>
    <w:rsid w:val="007109DF"/>
    <w:rsid w:val="00712DE2"/>
    <w:rsid w:val="00714E1D"/>
    <w:rsid w:val="00716486"/>
    <w:rsid w:val="0071671E"/>
    <w:rsid w:val="0072254A"/>
    <w:rsid w:val="0072320A"/>
    <w:rsid w:val="00725677"/>
    <w:rsid w:val="00725B95"/>
    <w:rsid w:val="00727B34"/>
    <w:rsid w:val="0074485C"/>
    <w:rsid w:val="00744D27"/>
    <w:rsid w:val="00753295"/>
    <w:rsid w:val="00765538"/>
    <w:rsid w:val="00767644"/>
    <w:rsid w:val="00785B78"/>
    <w:rsid w:val="00793BF2"/>
    <w:rsid w:val="00794A00"/>
    <w:rsid w:val="0079562E"/>
    <w:rsid w:val="007A0777"/>
    <w:rsid w:val="007A0A3C"/>
    <w:rsid w:val="007A3FD9"/>
    <w:rsid w:val="007A49E4"/>
    <w:rsid w:val="007A7248"/>
    <w:rsid w:val="007B1138"/>
    <w:rsid w:val="007B74E5"/>
    <w:rsid w:val="007B76D3"/>
    <w:rsid w:val="007C723C"/>
    <w:rsid w:val="007D74AB"/>
    <w:rsid w:val="00804636"/>
    <w:rsid w:val="008065CF"/>
    <w:rsid w:val="008573FF"/>
    <w:rsid w:val="00861C8F"/>
    <w:rsid w:val="00862A7F"/>
    <w:rsid w:val="008645C2"/>
    <w:rsid w:val="00876C69"/>
    <w:rsid w:val="0088027F"/>
    <w:rsid w:val="00891828"/>
    <w:rsid w:val="00892B1C"/>
    <w:rsid w:val="00893458"/>
    <w:rsid w:val="008A55DD"/>
    <w:rsid w:val="008A730E"/>
    <w:rsid w:val="008B4FF9"/>
    <w:rsid w:val="008B6E34"/>
    <w:rsid w:val="008B79EF"/>
    <w:rsid w:val="008C07DE"/>
    <w:rsid w:val="008C1D74"/>
    <w:rsid w:val="008C29E7"/>
    <w:rsid w:val="008C5AB2"/>
    <w:rsid w:val="008D25B7"/>
    <w:rsid w:val="008E7840"/>
    <w:rsid w:val="008F0E0D"/>
    <w:rsid w:val="009000F1"/>
    <w:rsid w:val="00905B88"/>
    <w:rsid w:val="00915D10"/>
    <w:rsid w:val="00920419"/>
    <w:rsid w:val="00924994"/>
    <w:rsid w:val="009330FC"/>
    <w:rsid w:val="00942DD9"/>
    <w:rsid w:val="0094683F"/>
    <w:rsid w:val="00947EDA"/>
    <w:rsid w:val="009505A6"/>
    <w:rsid w:val="009761D4"/>
    <w:rsid w:val="00980DEF"/>
    <w:rsid w:val="009829DE"/>
    <w:rsid w:val="0098404A"/>
    <w:rsid w:val="009939D0"/>
    <w:rsid w:val="00994CCB"/>
    <w:rsid w:val="00995D87"/>
    <w:rsid w:val="00996830"/>
    <w:rsid w:val="00997116"/>
    <w:rsid w:val="009A1182"/>
    <w:rsid w:val="009A1A1B"/>
    <w:rsid w:val="009A2667"/>
    <w:rsid w:val="009A5232"/>
    <w:rsid w:val="009C0B26"/>
    <w:rsid w:val="009C2058"/>
    <w:rsid w:val="009C5365"/>
    <w:rsid w:val="009C5FF4"/>
    <w:rsid w:val="009F1A9A"/>
    <w:rsid w:val="009F4991"/>
    <w:rsid w:val="009F7145"/>
    <w:rsid w:val="00A01472"/>
    <w:rsid w:val="00A0771C"/>
    <w:rsid w:val="00A16841"/>
    <w:rsid w:val="00A22FB7"/>
    <w:rsid w:val="00A2346B"/>
    <w:rsid w:val="00A259A2"/>
    <w:rsid w:val="00A30D06"/>
    <w:rsid w:val="00A31CED"/>
    <w:rsid w:val="00A32821"/>
    <w:rsid w:val="00A45866"/>
    <w:rsid w:val="00A45D20"/>
    <w:rsid w:val="00A530DC"/>
    <w:rsid w:val="00A56059"/>
    <w:rsid w:val="00A84EDD"/>
    <w:rsid w:val="00A907EA"/>
    <w:rsid w:val="00A9102A"/>
    <w:rsid w:val="00AC0434"/>
    <w:rsid w:val="00AC132D"/>
    <w:rsid w:val="00AC1A0A"/>
    <w:rsid w:val="00AC36F8"/>
    <w:rsid w:val="00AD26B2"/>
    <w:rsid w:val="00B03CFE"/>
    <w:rsid w:val="00B12853"/>
    <w:rsid w:val="00B15FEE"/>
    <w:rsid w:val="00B3658A"/>
    <w:rsid w:val="00B406A2"/>
    <w:rsid w:val="00B438B0"/>
    <w:rsid w:val="00B44CD4"/>
    <w:rsid w:val="00B51096"/>
    <w:rsid w:val="00B560F2"/>
    <w:rsid w:val="00B61D93"/>
    <w:rsid w:val="00B77DB4"/>
    <w:rsid w:val="00B80273"/>
    <w:rsid w:val="00B84E93"/>
    <w:rsid w:val="00B90E18"/>
    <w:rsid w:val="00B92208"/>
    <w:rsid w:val="00BA2626"/>
    <w:rsid w:val="00BB06DC"/>
    <w:rsid w:val="00BB33AC"/>
    <w:rsid w:val="00BB7F8E"/>
    <w:rsid w:val="00BF6171"/>
    <w:rsid w:val="00C10F96"/>
    <w:rsid w:val="00C17201"/>
    <w:rsid w:val="00C4211C"/>
    <w:rsid w:val="00C57B38"/>
    <w:rsid w:val="00C61652"/>
    <w:rsid w:val="00C637FB"/>
    <w:rsid w:val="00C74BB1"/>
    <w:rsid w:val="00C914B1"/>
    <w:rsid w:val="00C967B8"/>
    <w:rsid w:val="00C96AB9"/>
    <w:rsid w:val="00CA1C5E"/>
    <w:rsid w:val="00CA384F"/>
    <w:rsid w:val="00CA7398"/>
    <w:rsid w:val="00CB3BB3"/>
    <w:rsid w:val="00CB4F15"/>
    <w:rsid w:val="00CB5A1C"/>
    <w:rsid w:val="00CE555A"/>
    <w:rsid w:val="00CE69FD"/>
    <w:rsid w:val="00CF2738"/>
    <w:rsid w:val="00D03A20"/>
    <w:rsid w:val="00D11B00"/>
    <w:rsid w:val="00D12738"/>
    <w:rsid w:val="00D13B1E"/>
    <w:rsid w:val="00D1416F"/>
    <w:rsid w:val="00D25763"/>
    <w:rsid w:val="00D277C2"/>
    <w:rsid w:val="00D330FF"/>
    <w:rsid w:val="00D416D7"/>
    <w:rsid w:val="00D467BC"/>
    <w:rsid w:val="00D530A5"/>
    <w:rsid w:val="00D56765"/>
    <w:rsid w:val="00D61C2B"/>
    <w:rsid w:val="00D63C5D"/>
    <w:rsid w:val="00D741C9"/>
    <w:rsid w:val="00D75AFF"/>
    <w:rsid w:val="00D811D0"/>
    <w:rsid w:val="00D837A0"/>
    <w:rsid w:val="00DA14AF"/>
    <w:rsid w:val="00DB4692"/>
    <w:rsid w:val="00DC0D15"/>
    <w:rsid w:val="00DC1626"/>
    <w:rsid w:val="00DC36C4"/>
    <w:rsid w:val="00DC6D94"/>
    <w:rsid w:val="00DD08DA"/>
    <w:rsid w:val="00DE124F"/>
    <w:rsid w:val="00DE267A"/>
    <w:rsid w:val="00DE571B"/>
    <w:rsid w:val="00DF1A5B"/>
    <w:rsid w:val="00DF52E5"/>
    <w:rsid w:val="00DF6A8D"/>
    <w:rsid w:val="00DF708E"/>
    <w:rsid w:val="00E17FBF"/>
    <w:rsid w:val="00E21D71"/>
    <w:rsid w:val="00E27B4E"/>
    <w:rsid w:val="00E31A66"/>
    <w:rsid w:val="00E32C41"/>
    <w:rsid w:val="00E35E4E"/>
    <w:rsid w:val="00E42097"/>
    <w:rsid w:val="00E5557F"/>
    <w:rsid w:val="00E565A1"/>
    <w:rsid w:val="00E64645"/>
    <w:rsid w:val="00E71DC5"/>
    <w:rsid w:val="00E767A5"/>
    <w:rsid w:val="00E83515"/>
    <w:rsid w:val="00E840F7"/>
    <w:rsid w:val="00E8442A"/>
    <w:rsid w:val="00E85FC5"/>
    <w:rsid w:val="00E91142"/>
    <w:rsid w:val="00E916B1"/>
    <w:rsid w:val="00E96472"/>
    <w:rsid w:val="00EA05C9"/>
    <w:rsid w:val="00EA3734"/>
    <w:rsid w:val="00EA519E"/>
    <w:rsid w:val="00EC1B83"/>
    <w:rsid w:val="00EC5A8F"/>
    <w:rsid w:val="00ED3A8D"/>
    <w:rsid w:val="00EE0C10"/>
    <w:rsid w:val="00EE0DBE"/>
    <w:rsid w:val="00EE3B61"/>
    <w:rsid w:val="00EE6D8D"/>
    <w:rsid w:val="00EF4508"/>
    <w:rsid w:val="00F04F73"/>
    <w:rsid w:val="00F0557D"/>
    <w:rsid w:val="00F05C1A"/>
    <w:rsid w:val="00F0660F"/>
    <w:rsid w:val="00F07AC3"/>
    <w:rsid w:val="00F07FAF"/>
    <w:rsid w:val="00F133E9"/>
    <w:rsid w:val="00F16DD7"/>
    <w:rsid w:val="00F25B72"/>
    <w:rsid w:val="00F314B2"/>
    <w:rsid w:val="00F47FC4"/>
    <w:rsid w:val="00F50727"/>
    <w:rsid w:val="00F521D8"/>
    <w:rsid w:val="00F54E61"/>
    <w:rsid w:val="00F553DB"/>
    <w:rsid w:val="00F64C79"/>
    <w:rsid w:val="00F65773"/>
    <w:rsid w:val="00F80878"/>
    <w:rsid w:val="00F813F6"/>
    <w:rsid w:val="00F84CCF"/>
    <w:rsid w:val="00F9178A"/>
    <w:rsid w:val="00F94F85"/>
    <w:rsid w:val="00F96C12"/>
    <w:rsid w:val="00FA1723"/>
    <w:rsid w:val="00FB01A0"/>
    <w:rsid w:val="00FB5AED"/>
    <w:rsid w:val="00FC4945"/>
    <w:rsid w:val="00FC4AEE"/>
    <w:rsid w:val="00FD31D2"/>
    <w:rsid w:val="00FE28B6"/>
    <w:rsid w:val="00FE60A6"/>
    <w:rsid w:val="00FE6A5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0340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F9178A"/>
  </w:style>
  <w:style w:type="paragraph" w:styleId="BalloonText">
    <w:name w:val="Balloon Text"/>
    <w:basedOn w:val="Normal"/>
    <w:link w:val="BalloonTextChar"/>
    <w:uiPriority w:val="99"/>
    <w:semiHidden/>
    <w:unhideWhenUsed/>
    <w:rsid w:val="00F9178A"/>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9178A"/>
    <w:rPr>
      <w:rFonts w:ascii="Lucida Grande" w:hAnsi="Lucida Grande"/>
      <w:sz w:val="18"/>
      <w:szCs w:val="18"/>
    </w:rPr>
  </w:style>
  <w:style w:type="character" w:styleId="Hyperlink">
    <w:name w:val="Hyperlink"/>
    <w:basedOn w:val="DefaultParagraphFont"/>
    <w:uiPriority w:val="99"/>
    <w:unhideWhenUsed/>
    <w:rsid w:val="00F50727"/>
    <w:rPr>
      <w:color w:val="0000FF" w:themeColor="hyperlink"/>
      <w:u w:val="single"/>
    </w:rPr>
  </w:style>
  <w:style w:type="character" w:styleId="FollowedHyperlink">
    <w:name w:val="FollowedHyperlink"/>
    <w:basedOn w:val="DefaultParagraphFont"/>
    <w:uiPriority w:val="99"/>
    <w:semiHidden/>
    <w:unhideWhenUsed/>
    <w:rsid w:val="00540F23"/>
    <w:rPr>
      <w:color w:val="800080" w:themeColor="followedHyperlink"/>
      <w:u w:val="single"/>
    </w:rPr>
  </w:style>
  <w:style w:type="character" w:styleId="CommentReference">
    <w:name w:val="annotation reference"/>
    <w:basedOn w:val="DefaultParagraphFont"/>
    <w:uiPriority w:val="99"/>
    <w:semiHidden/>
    <w:unhideWhenUsed/>
    <w:rsid w:val="001F2C1D"/>
    <w:rPr>
      <w:sz w:val="18"/>
      <w:szCs w:val="18"/>
    </w:rPr>
  </w:style>
  <w:style w:type="paragraph" w:styleId="CommentText">
    <w:name w:val="annotation text"/>
    <w:basedOn w:val="Normal"/>
    <w:link w:val="CommentTextChar"/>
    <w:uiPriority w:val="99"/>
    <w:unhideWhenUsed/>
    <w:rsid w:val="001F2C1D"/>
    <w:pPr>
      <w:spacing w:line="240" w:lineRule="auto"/>
    </w:pPr>
    <w:rPr>
      <w:sz w:val="24"/>
      <w:szCs w:val="24"/>
    </w:rPr>
  </w:style>
  <w:style w:type="character" w:customStyle="1" w:styleId="CommentTextChar">
    <w:name w:val="Comment Text Char"/>
    <w:basedOn w:val="DefaultParagraphFont"/>
    <w:link w:val="CommentText"/>
    <w:uiPriority w:val="99"/>
    <w:rsid w:val="001F2C1D"/>
    <w:rPr>
      <w:sz w:val="24"/>
      <w:szCs w:val="24"/>
    </w:rPr>
  </w:style>
  <w:style w:type="paragraph" w:styleId="CommentSubject">
    <w:name w:val="annotation subject"/>
    <w:basedOn w:val="CommentText"/>
    <w:next w:val="CommentText"/>
    <w:link w:val="CommentSubjectChar"/>
    <w:uiPriority w:val="99"/>
    <w:semiHidden/>
    <w:unhideWhenUsed/>
    <w:rsid w:val="001F2C1D"/>
    <w:rPr>
      <w:b/>
      <w:bCs/>
      <w:sz w:val="20"/>
      <w:szCs w:val="20"/>
    </w:rPr>
  </w:style>
  <w:style w:type="character" w:customStyle="1" w:styleId="CommentSubjectChar">
    <w:name w:val="Comment Subject Char"/>
    <w:basedOn w:val="CommentTextChar"/>
    <w:link w:val="CommentSubject"/>
    <w:uiPriority w:val="99"/>
    <w:semiHidden/>
    <w:rsid w:val="001F2C1D"/>
    <w:rPr>
      <w:b/>
      <w:bCs/>
      <w:sz w:val="20"/>
      <w:szCs w:val="20"/>
    </w:rPr>
  </w:style>
  <w:style w:type="paragraph" w:styleId="Header">
    <w:name w:val="header"/>
    <w:basedOn w:val="Normal"/>
    <w:link w:val="HeaderChar"/>
    <w:uiPriority w:val="99"/>
    <w:unhideWhenUsed/>
    <w:rsid w:val="004B7591"/>
    <w:pPr>
      <w:tabs>
        <w:tab w:val="center" w:pos="4513"/>
        <w:tab w:val="right" w:pos="9026"/>
      </w:tabs>
      <w:spacing w:line="240" w:lineRule="auto"/>
    </w:pPr>
  </w:style>
  <w:style w:type="character" w:customStyle="1" w:styleId="HeaderChar">
    <w:name w:val="Header Char"/>
    <w:basedOn w:val="DefaultParagraphFont"/>
    <w:link w:val="Header"/>
    <w:uiPriority w:val="99"/>
    <w:rsid w:val="004B7591"/>
  </w:style>
  <w:style w:type="paragraph" w:styleId="Footer">
    <w:name w:val="footer"/>
    <w:basedOn w:val="Normal"/>
    <w:link w:val="FooterChar"/>
    <w:uiPriority w:val="99"/>
    <w:unhideWhenUsed/>
    <w:rsid w:val="004B7591"/>
    <w:pPr>
      <w:tabs>
        <w:tab w:val="center" w:pos="4513"/>
        <w:tab w:val="right" w:pos="9026"/>
      </w:tabs>
      <w:spacing w:line="240" w:lineRule="auto"/>
    </w:pPr>
  </w:style>
  <w:style w:type="character" w:customStyle="1" w:styleId="FooterChar">
    <w:name w:val="Footer Char"/>
    <w:basedOn w:val="DefaultParagraphFont"/>
    <w:link w:val="Footer"/>
    <w:uiPriority w:val="99"/>
    <w:rsid w:val="004B7591"/>
  </w:style>
  <w:style w:type="character" w:styleId="PageNumber">
    <w:name w:val="page number"/>
    <w:basedOn w:val="DefaultParagraphFont"/>
    <w:uiPriority w:val="99"/>
    <w:semiHidden/>
    <w:unhideWhenUsed/>
    <w:rsid w:val="004B7591"/>
  </w:style>
  <w:style w:type="paragraph" w:styleId="Revision">
    <w:name w:val="Revision"/>
    <w:hidden/>
    <w:uiPriority w:val="99"/>
    <w:semiHidden/>
    <w:rsid w:val="00061039"/>
    <w:pPr>
      <w:pBdr>
        <w:top w:val="none" w:sz="0" w:space="0" w:color="auto"/>
        <w:left w:val="none" w:sz="0" w:space="0" w:color="auto"/>
        <w:bottom w:val="none" w:sz="0" w:space="0" w:color="auto"/>
        <w:right w:val="none" w:sz="0" w:space="0" w:color="auto"/>
        <w:between w:val="none" w:sz="0" w:space="0" w:color="auto"/>
      </w:pBd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908707">
      <w:bodyDiv w:val="1"/>
      <w:marLeft w:val="0"/>
      <w:marRight w:val="0"/>
      <w:marTop w:val="0"/>
      <w:marBottom w:val="0"/>
      <w:divBdr>
        <w:top w:val="none" w:sz="0" w:space="0" w:color="auto"/>
        <w:left w:val="none" w:sz="0" w:space="0" w:color="auto"/>
        <w:bottom w:val="none" w:sz="0" w:space="0" w:color="auto"/>
        <w:right w:val="none" w:sz="0" w:space="0" w:color="auto"/>
      </w:divBdr>
    </w:div>
    <w:div w:id="1998724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www.altmetric.com/"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scimagojr.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scopus.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hyperlink" Target="http://www.github.com/travistai2/open-science-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2EA30A-D7AB-4825-A5EF-F3B2BA5F4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2908</Words>
  <Characters>16580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UBC</Company>
  <LinksUpToDate>false</LinksUpToDate>
  <CharactersWithSpaces>19450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Laura Kehoe</cp:lastModifiedBy>
  <cp:revision>2</cp:revision>
  <dcterms:created xsi:type="dcterms:W3CDTF">2018-05-10T09:38:00Z</dcterms:created>
  <dcterms:modified xsi:type="dcterms:W3CDTF">2018-05-10T09:38:00Z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http://www.zotero.org/styles/ecological-economics</vt:lpwstr>
  </property>
  <property fmtid="{D5CDD505-2E9C-101B-9397-08002B2CF9AE}" pid="3" name="Mendeley Recent Style Name 0_1">
    <vt:lpwstr>Ecological Economics</vt:lpwstr>
  </property>
  <property fmtid="{D5CDD505-2E9C-101B-9397-08002B2CF9AE}" pid="4" name="Mendeley Recent Style Id 1_1">
    <vt:lpwstr>http://www.zotero.org/styles/ecological-modelling</vt:lpwstr>
  </property>
  <property fmtid="{D5CDD505-2E9C-101B-9397-08002B2CF9AE}" pid="5" name="Mendeley Recent Style Name 1_1">
    <vt:lpwstr>Ecological Modelling</vt:lpwstr>
  </property>
  <property fmtid="{D5CDD505-2E9C-101B-9397-08002B2CF9AE}" pid="6" name="Mendeley Recent Style Id 2_1">
    <vt:lpwstr>http://www.zotero.org/styles/environmental-and-resource-economics</vt:lpwstr>
  </property>
  <property fmtid="{D5CDD505-2E9C-101B-9397-08002B2CF9AE}" pid="7" name="Mendeley Recent Style Name 2_1">
    <vt:lpwstr>Environmental and Resource Economics</vt:lpwstr>
  </property>
  <property fmtid="{D5CDD505-2E9C-101B-9397-08002B2CF9AE}" pid="8" name="Mendeley Recent Style Id 3_1">
    <vt:lpwstr>http://www.zotero.org/styles/global-change-biology</vt:lpwstr>
  </property>
  <property fmtid="{D5CDD505-2E9C-101B-9397-08002B2CF9AE}" pid="9" name="Mendeley Recent Style Name 3_1">
    <vt:lpwstr>Global Change Biology</vt:lpwstr>
  </property>
  <property fmtid="{D5CDD505-2E9C-101B-9397-08002B2CF9AE}" pid="10" name="Mendeley Recent Style Id 4_1">
    <vt:lpwstr>http://csl.mendeley.com/styles/449499241/ices-journal-of-marine-science-2</vt:lpwstr>
  </property>
  <property fmtid="{D5CDD505-2E9C-101B-9397-08002B2CF9AE}" pid="11" name="Mendeley Recent Style Name 4_1">
    <vt:lpwstr>ICES Journal of Marine Science - Travis Tai</vt:lpwstr>
  </property>
  <property fmtid="{D5CDD505-2E9C-101B-9397-08002B2CF9AE}" pid="12" name="Mendeley Recent Style Id 5_1">
    <vt:lpwstr>http://www.zotero.org/styles/journal-of-environmental-economics-and-management</vt:lpwstr>
  </property>
  <property fmtid="{D5CDD505-2E9C-101B-9397-08002B2CF9AE}" pid="13" name="Mendeley Recent Style Name 5_1">
    <vt:lpwstr>Journal of Environmental Economics and Management</vt:lpwstr>
  </property>
  <property fmtid="{D5CDD505-2E9C-101B-9397-08002B2CF9AE}" pid="14" name="Mendeley Recent Style Id 6_1">
    <vt:lpwstr>http://www.zotero.org/styles/marine-policy</vt:lpwstr>
  </property>
  <property fmtid="{D5CDD505-2E9C-101B-9397-08002B2CF9AE}" pid="15" name="Mendeley Recent Style Name 6_1">
    <vt:lpwstr>Marine Policy</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http://www.zotero.org/styles/nature-climate-change</vt:lpwstr>
  </property>
  <property fmtid="{D5CDD505-2E9C-101B-9397-08002B2CF9AE}" pid="19" name="Mendeley Recent Style Name 8_1">
    <vt:lpwstr>Nature Climate Change</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y fmtid="{D5CDD505-2E9C-101B-9397-08002B2CF9AE}" pid="22" name="Mendeley Document_1">
    <vt:lpwstr>True</vt:lpwstr>
  </property>
  <property fmtid="{D5CDD505-2E9C-101B-9397-08002B2CF9AE}" pid="23" name="Mendeley Citation Style_1">
    <vt:lpwstr>http://www.zotero.org/styles/global-change-biology</vt:lpwstr>
  </property>
  <property fmtid="{D5CDD505-2E9C-101B-9397-08002B2CF9AE}" pid="24" name="Mendeley Unique User Id_1">
    <vt:lpwstr>a6160f75-cb26-3e42-acad-63c7d0691524</vt:lpwstr>
  </property>
</Properties>
</file>