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0F7B4" w14:textId="77777777" w:rsidR="00995D87" w:rsidRDefault="00F9178A" w:rsidP="00F9178A">
      <w:pPr>
        <w:pStyle w:val="Normal1"/>
        <w:spacing w:line="480" w:lineRule="auto"/>
        <w:rPr>
          <w:rFonts w:ascii="Times New Roman" w:eastAsia="Times New Roman" w:hAnsi="Times New Roman" w:cs="Times New Roman"/>
          <w:b/>
          <w:sz w:val="24"/>
          <w:szCs w:val="24"/>
        </w:rPr>
      </w:pPr>
      <w:commentRangeStart w:id="0"/>
      <w:r>
        <w:rPr>
          <w:rFonts w:ascii="Times New Roman" w:eastAsia="Times New Roman" w:hAnsi="Times New Roman" w:cs="Times New Roman"/>
          <w:b/>
          <w:sz w:val="24"/>
          <w:szCs w:val="24"/>
        </w:rPr>
        <w:t xml:space="preserve">Advancing </w:t>
      </w:r>
      <w:commentRangeEnd w:id="0"/>
      <w:r w:rsidR="000D42F5">
        <w:rPr>
          <w:rStyle w:val="CommentReference"/>
        </w:rPr>
        <w:commentReference w:id="0"/>
      </w:r>
      <w:r>
        <w:rPr>
          <w:rFonts w:ascii="Times New Roman" w:eastAsia="Times New Roman" w:hAnsi="Times New Roman" w:cs="Times New Roman"/>
          <w:b/>
          <w:sz w:val="24"/>
          <w:szCs w:val="24"/>
        </w:rPr>
        <w:t xml:space="preserve">climate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29AFB4FE"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Pr>
          <w:rFonts w:ascii="Times New Roman" w:eastAsia="Times New Roman" w:hAnsi="Times New Roman" w:cs="Times New Roman"/>
          <w:color w:val="1155CC"/>
          <w:sz w:val="24"/>
          <w:szCs w:val="24"/>
          <w:u w:val="single"/>
        </w:rPr>
        <w:t>ttai2@alumni.uwo.ca</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2B60FAED" w:rsidR="00BB33AC" w:rsidRDefault="009A2667" w:rsidP="00F9178A">
      <w:pPr>
        <w:pStyle w:val="Normal1"/>
        <w:spacing w:line="480" w:lineRule="auto"/>
        <w:rPr>
          <w:rFonts w:ascii="Times New Roman" w:eastAsia="Times New Roman" w:hAnsi="Times New Roman" w:cs="Times New Roman"/>
          <w:b/>
          <w:sz w:val="24"/>
          <w:szCs w:val="24"/>
        </w:rPr>
      </w:pPr>
      <w:commentRangeStart w:id="1"/>
      <w:ins w:id="2" w:author="James Robinson" w:date="2018-05-07T13:05:00Z">
        <w:r>
          <w:rPr>
            <w:rFonts w:ascii="Times New Roman" w:eastAsia="Times New Roman" w:hAnsi="Times New Roman" w:cs="Times New Roman"/>
            <w:b/>
            <w:sz w:val="24"/>
            <w:szCs w:val="24"/>
          </w:rPr>
          <w:t xml:space="preserve">Effective </w:t>
        </w:r>
      </w:ins>
      <w:commentRangeEnd w:id="1"/>
      <w:r w:rsidR="00556D53">
        <w:rPr>
          <w:rStyle w:val="CommentReference"/>
        </w:rPr>
        <w:commentReference w:id="1"/>
      </w:r>
      <w:ins w:id="3" w:author="James Robinson" w:date="2018-05-07T11:41:00Z">
        <w:r>
          <w:rPr>
            <w:rFonts w:ascii="Times New Roman" w:eastAsia="Times New Roman" w:hAnsi="Times New Roman" w:cs="Times New Roman"/>
            <w:b/>
            <w:sz w:val="24"/>
            <w:szCs w:val="24"/>
          </w:rPr>
          <w:t>c</w:t>
        </w:r>
        <w:r w:rsidR="00CB3BB3">
          <w:rPr>
            <w:rFonts w:ascii="Times New Roman" w:eastAsia="Times New Roman" w:hAnsi="Times New Roman" w:cs="Times New Roman"/>
            <w:b/>
            <w:sz w:val="24"/>
            <w:szCs w:val="24"/>
          </w:rPr>
          <w:t xml:space="preserve">limate change </w:t>
        </w:r>
      </w:ins>
      <w:ins w:id="4" w:author="James Robinson" w:date="2018-05-07T13:06:00Z">
        <w:r>
          <w:rPr>
            <w:rFonts w:ascii="Times New Roman" w:eastAsia="Times New Roman" w:hAnsi="Times New Roman" w:cs="Times New Roman"/>
            <w:b/>
            <w:sz w:val="24"/>
            <w:szCs w:val="24"/>
          </w:rPr>
          <w:t>science</w:t>
        </w:r>
      </w:ins>
      <w:ins w:id="5" w:author="James Robinson" w:date="2018-05-07T11:41:00Z">
        <w:r>
          <w:rPr>
            <w:rFonts w:ascii="Times New Roman" w:eastAsia="Times New Roman" w:hAnsi="Times New Roman" w:cs="Times New Roman"/>
            <w:b/>
            <w:sz w:val="24"/>
            <w:szCs w:val="24"/>
          </w:rPr>
          <w:t xml:space="preserve"> requires </w:t>
        </w:r>
      </w:ins>
      <w:ins w:id="6" w:author="James Robinson" w:date="2018-05-07T13:05:00Z">
        <w:r>
          <w:rPr>
            <w:rFonts w:ascii="Times New Roman" w:eastAsia="Times New Roman" w:hAnsi="Times New Roman" w:cs="Times New Roman"/>
            <w:b/>
            <w:sz w:val="24"/>
            <w:szCs w:val="24"/>
          </w:rPr>
          <w:t>interdisciplinary</w:t>
        </w:r>
      </w:ins>
      <w:ins w:id="7" w:author="James Robinson" w:date="2018-05-07T13:06:00Z">
        <w:r>
          <w:rPr>
            <w:rFonts w:ascii="Times New Roman" w:eastAsia="Times New Roman" w:hAnsi="Times New Roman" w:cs="Times New Roman"/>
            <w:b/>
            <w:sz w:val="24"/>
            <w:szCs w:val="24"/>
          </w:rPr>
          <w:t xml:space="preserve"> research that </w:t>
        </w:r>
        <w:r w:rsidR="00E91142">
          <w:rPr>
            <w:rFonts w:ascii="Times New Roman" w:eastAsia="Times New Roman" w:hAnsi="Times New Roman" w:cs="Times New Roman"/>
            <w:b/>
            <w:sz w:val="24"/>
            <w:szCs w:val="24"/>
          </w:rPr>
          <w:t xml:space="preserve">is rapidly conducted and widely </w:t>
        </w:r>
        <w:r>
          <w:rPr>
            <w:rFonts w:ascii="Times New Roman" w:eastAsia="Times New Roman" w:hAnsi="Times New Roman" w:cs="Times New Roman"/>
            <w:b/>
            <w:sz w:val="24"/>
            <w:szCs w:val="24"/>
          </w:rPr>
          <w:t xml:space="preserve">disseminated. </w:t>
        </w:r>
      </w:ins>
      <w:ins w:id="8" w:author="James Robinson" w:date="2018-05-07T11:46:00Z">
        <w:r w:rsidR="0054640E">
          <w:rPr>
            <w:rFonts w:ascii="Times New Roman" w:eastAsia="Times New Roman" w:hAnsi="Times New Roman" w:cs="Times New Roman"/>
            <w:b/>
            <w:sz w:val="24"/>
            <w:szCs w:val="24"/>
          </w:rPr>
          <w:t>W</w:t>
        </w:r>
      </w:ins>
      <w:ins w:id="9" w:author="James Robinson" w:date="2018-05-07T11:41:00Z">
        <w:r w:rsidR="00CB3BB3">
          <w:rPr>
            <w:rFonts w:ascii="Times New Roman" w:eastAsia="Times New Roman" w:hAnsi="Times New Roman" w:cs="Times New Roman"/>
            <w:b/>
            <w:sz w:val="24"/>
            <w:szCs w:val="24"/>
          </w:rPr>
          <w:t>e argue</w:t>
        </w:r>
      </w:ins>
      <w:ins w:id="10" w:author="James Robinson" w:date="2018-05-07T11:46:00Z">
        <w:r w:rsidR="0054640E">
          <w:rPr>
            <w:rFonts w:ascii="Times New Roman" w:eastAsia="Times New Roman" w:hAnsi="Times New Roman" w:cs="Times New Roman"/>
            <w:b/>
            <w:sz w:val="24"/>
            <w:szCs w:val="24"/>
          </w:rPr>
          <w:t xml:space="preserve"> that these goals</w:t>
        </w:r>
      </w:ins>
      <w:ins w:id="11" w:author="James Robinson" w:date="2018-05-07T11:41:00Z">
        <w:r w:rsidR="00CB3BB3">
          <w:rPr>
            <w:rFonts w:ascii="Times New Roman" w:eastAsia="Times New Roman" w:hAnsi="Times New Roman" w:cs="Times New Roman"/>
            <w:b/>
            <w:sz w:val="24"/>
            <w:szCs w:val="24"/>
          </w:rPr>
          <w:t xml:space="preserve"> </w:t>
        </w:r>
      </w:ins>
      <w:ins w:id="12" w:author="James Robinson" w:date="2018-05-07T11:46:00Z">
        <w:r w:rsidR="008B6E34">
          <w:rPr>
            <w:rFonts w:ascii="Times New Roman" w:eastAsia="Times New Roman" w:hAnsi="Times New Roman" w:cs="Times New Roman"/>
            <w:b/>
            <w:sz w:val="24"/>
            <w:szCs w:val="24"/>
          </w:rPr>
          <w:t>can be achieved by adopting</w:t>
        </w:r>
      </w:ins>
      <w:ins w:id="13" w:author="James Robinson" w:date="2018-05-07T11:41:00Z">
        <w:r w:rsidR="00CB3BB3">
          <w:rPr>
            <w:rFonts w:ascii="Times New Roman" w:eastAsia="Times New Roman" w:hAnsi="Times New Roman" w:cs="Times New Roman"/>
            <w:b/>
            <w:sz w:val="24"/>
            <w:szCs w:val="24"/>
          </w:rPr>
          <w:t xml:space="preserve"> o</w:t>
        </w:r>
      </w:ins>
      <w:del w:id="14" w:author="James Robinson" w:date="2018-05-07T11:41:00Z">
        <w:r w:rsidR="00DE571B" w:rsidDel="00CB3BB3">
          <w:rPr>
            <w:rFonts w:ascii="Times New Roman" w:eastAsia="Times New Roman" w:hAnsi="Times New Roman" w:cs="Times New Roman"/>
            <w:b/>
            <w:sz w:val="24"/>
            <w:szCs w:val="24"/>
          </w:rPr>
          <w:delText>O</w:delText>
        </w:r>
      </w:del>
      <w:r w:rsidR="00DE571B">
        <w:rPr>
          <w:rFonts w:ascii="Times New Roman" w:eastAsia="Times New Roman" w:hAnsi="Times New Roman" w:cs="Times New Roman"/>
          <w:b/>
          <w:sz w:val="24"/>
          <w:szCs w:val="24"/>
        </w:rPr>
        <w:t xml:space="preserve">pen science (OS) </w:t>
      </w:r>
      <w:del w:id="15" w:author="James Robinson" w:date="2018-05-07T11:46:00Z">
        <w:r w:rsidR="00DE571B" w:rsidDel="008B6E34">
          <w:rPr>
            <w:rFonts w:ascii="Times New Roman" w:eastAsia="Times New Roman" w:hAnsi="Times New Roman" w:cs="Times New Roman"/>
            <w:b/>
            <w:sz w:val="24"/>
            <w:szCs w:val="24"/>
          </w:rPr>
          <w:delText>is an effective means of a</w:delText>
        </w:r>
        <w:r w:rsidR="00F9178A" w:rsidRPr="001F2C1D" w:rsidDel="008B6E34">
          <w:rPr>
            <w:rFonts w:ascii="Times New Roman" w:eastAsia="Times New Roman" w:hAnsi="Times New Roman" w:cs="Times New Roman"/>
            <w:b/>
            <w:sz w:val="24"/>
            <w:szCs w:val="24"/>
          </w:rPr>
          <w:delText>ccelerating climate change research</w:delText>
        </w:r>
      </w:del>
      <w:ins w:id="16" w:author="James Robinson" w:date="2018-05-07T11:46:00Z">
        <w:r w:rsidR="008B6E34">
          <w:rPr>
            <w:rFonts w:ascii="Times New Roman" w:eastAsia="Times New Roman" w:hAnsi="Times New Roman" w:cs="Times New Roman"/>
            <w:b/>
            <w:sz w:val="24"/>
            <w:szCs w:val="24"/>
          </w:rPr>
          <w:t>practices</w:t>
        </w:r>
      </w:ins>
      <w:ins w:id="17" w:author="James Robinson" w:date="2018-05-07T11:41:00Z">
        <w:r w:rsidR="00BB7F8E">
          <w:rPr>
            <w:rFonts w:ascii="Times New Roman" w:eastAsia="Times New Roman" w:hAnsi="Times New Roman" w:cs="Times New Roman"/>
            <w:b/>
            <w:sz w:val="24"/>
            <w:szCs w:val="24"/>
          </w:rPr>
          <w:t xml:space="preserve">. </w:t>
        </w:r>
      </w:ins>
      <w:ins w:id="18" w:author="James Robinson" w:date="2018-05-07T11:42:00Z">
        <w:r w:rsidR="00CB3BB3">
          <w:rPr>
            <w:rFonts w:ascii="Times New Roman" w:eastAsia="Times New Roman" w:hAnsi="Times New Roman" w:cs="Times New Roman"/>
            <w:b/>
            <w:sz w:val="24"/>
            <w:szCs w:val="24"/>
          </w:rPr>
          <w:t>Citation</w:t>
        </w:r>
      </w:ins>
      <w:ins w:id="19" w:author="James Robinson" w:date="2018-05-07T11:45:00Z">
        <w:r w:rsidR="00BB7F8E">
          <w:rPr>
            <w:rFonts w:ascii="Times New Roman" w:eastAsia="Times New Roman" w:hAnsi="Times New Roman" w:cs="Times New Roman"/>
            <w:b/>
            <w:sz w:val="24"/>
            <w:szCs w:val="24"/>
          </w:rPr>
          <w:t>s</w:t>
        </w:r>
      </w:ins>
      <w:ins w:id="20" w:author="James Robinson" w:date="2018-05-07T11:42:00Z">
        <w:r w:rsidR="00CB3BB3">
          <w:rPr>
            <w:rFonts w:ascii="Times New Roman" w:eastAsia="Times New Roman" w:hAnsi="Times New Roman" w:cs="Times New Roman"/>
            <w:b/>
            <w:sz w:val="24"/>
            <w:szCs w:val="24"/>
          </w:rPr>
          <w:t xml:space="preserve"> and Al</w:t>
        </w:r>
      </w:ins>
      <w:ins w:id="21" w:author="James Robinson" w:date="2018-05-07T11:44:00Z">
        <w:r w:rsidR="00BB7F8E">
          <w:rPr>
            <w:rFonts w:ascii="Times New Roman" w:eastAsia="Times New Roman" w:hAnsi="Times New Roman" w:cs="Times New Roman"/>
            <w:b/>
            <w:sz w:val="24"/>
            <w:szCs w:val="24"/>
          </w:rPr>
          <w:t>t</w:t>
        </w:r>
      </w:ins>
      <w:ins w:id="22" w:author="James Robinson" w:date="2018-05-07T11:42:00Z">
        <w:r w:rsidR="00BB7F8E">
          <w:rPr>
            <w:rFonts w:ascii="Times New Roman" w:eastAsia="Times New Roman" w:hAnsi="Times New Roman" w:cs="Times New Roman"/>
            <w:b/>
            <w:sz w:val="24"/>
            <w:szCs w:val="24"/>
          </w:rPr>
          <w:t xml:space="preserve">metrics </w:t>
        </w:r>
      </w:ins>
      <w:ins w:id="23" w:author="James Robinson" w:date="2018-05-07T11:45:00Z">
        <w:r w:rsidR="00BB7F8E">
          <w:rPr>
            <w:rFonts w:ascii="Times New Roman" w:eastAsia="Times New Roman" w:hAnsi="Times New Roman" w:cs="Times New Roman"/>
            <w:b/>
            <w:sz w:val="24"/>
            <w:szCs w:val="24"/>
          </w:rPr>
          <w:t xml:space="preserve">indicate that open access studies receive </w:t>
        </w:r>
      </w:ins>
      <w:del w:id="24" w:author="James Robinson" w:date="2018-05-07T11:41:00Z">
        <w:r w:rsidR="00F9178A" w:rsidRPr="001F2C1D" w:rsidDel="00CB3BB3">
          <w:rPr>
            <w:rFonts w:ascii="Times New Roman" w:eastAsia="Times New Roman" w:hAnsi="Times New Roman" w:cs="Times New Roman"/>
            <w:b/>
            <w:sz w:val="24"/>
            <w:szCs w:val="24"/>
          </w:rPr>
          <w:delText xml:space="preserve">. </w:delText>
        </w:r>
      </w:del>
      <w:del w:id="25" w:author="James Robinson" w:date="2018-05-07T11:42:00Z">
        <w:r w:rsidR="00BB33AC" w:rsidDel="00CB3BB3">
          <w:rPr>
            <w:rFonts w:ascii="Times New Roman" w:eastAsia="Times New Roman" w:hAnsi="Times New Roman" w:cs="Times New Roman"/>
            <w:b/>
            <w:sz w:val="24"/>
            <w:szCs w:val="24"/>
          </w:rPr>
          <w:delText>Increased</w:delText>
        </w:r>
      </w:del>
      <w:ins w:id="26" w:author="James Robinson" w:date="2018-05-07T11:45:00Z">
        <w:r w:rsidR="00BB7F8E">
          <w:rPr>
            <w:rFonts w:ascii="Times New Roman" w:eastAsia="Times New Roman" w:hAnsi="Times New Roman" w:cs="Times New Roman"/>
            <w:b/>
            <w:sz w:val="24"/>
            <w:szCs w:val="24"/>
          </w:rPr>
          <w:t>more</w:t>
        </w:r>
      </w:ins>
      <w:r w:rsidR="00BB33AC">
        <w:rPr>
          <w:rFonts w:ascii="Times New Roman" w:eastAsia="Times New Roman" w:hAnsi="Times New Roman" w:cs="Times New Roman"/>
          <w:b/>
          <w:sz w:val="24"/>
          <w:szCs w:val="24"/>
        </w:rPr>
        <w:t xml:space="preserve"> citation</w:t>
      </w:r>
      <w:ins w:id="27" w:author="James Robinson" w:date="2018-05-07T11:45:00Z">
        <w:r w:rsidR="00BB7F8E">
          <w:rPr>
            <w:rFonts w:ascii="Times New Roman" w:eastAsia="Times New Roman" w:hAnsi="Times New Roman" w:cs="Times New Roman"/>
            <w:b/>
            <w:sz w:val="24"/>
            <w:szCs w:val="24"/>
          </w:rPr>
          <w:t>s</w:t>
        </w:r>
      </w:ins>
      <w:ins w:id="28" w:author="James Robinson" w:date="2018-05-07T11:42:00Z">
        <w:r w:rsidR="00CB3BB3">
          <w:rPr>
            <w:rFonts w:ascii="Times New Roman" w:eastAsia="Times New Roman" w:hAnsi="Times New Roman" w:cs="Times New Roman"/>
            <w:b/>
            <w:sz w:val="24"/>
            <w:szCs w:val="24"/>
          </w:rPr>
          <w:t xml:space="preserve"> and are communicated more widely in news </w:t>
        </w:r>
      </w:ins>
      <w:del w:id="29" w:author="James Robinson" w:date="2018-05-07T11:42:00Z">
        <w:r w:rsidR="00BB33AC" w:rsidDel="00CB3BB3">
          <w:rPr>
            <w:rFonts w:ascii="Times New Roman" w:eastAsia="Times New Roman" w:hAnsi="Times New Roman" w:cs="Times New Roman"/>
            <w:b/>
            <w:sz w:val="24"/>
            <w:szCs w:val="24"/>
          </w:rPr>
          <w:delText xml:space="preserve">, </w:delText>
        </w:r>
      </w:del>
      <w:r w:rsidR="00BB33AC">
        <w:rPr>
          <w:rFonts w:ascii="Times New Roman" w:eastAsia="Times New Roman" w:hAnsi="Times New Roman" w:cs="Times New Roman"/>
          <w:b/>
          <w:sz w:val="24"/>
          <w:szCs w:val="24"/>
        </w:rPr>
        <w:t>media</w:t>
      </w:r>
      <w:del w:id="30" w:author="James Robinson" w:date="2018-05-07T11:42:00Z">
        <w:r w:rsidR="00BB33AC" w:rsidDel="00CB3BB3">
          <w:rPr>
            <w:rFonts w:ascii="Times New Roman" w:eastAsia="Times New Roman" w:hAnsi="Times New Roman" w:cs="Times New Roman"/>
            <w:b/>
            <w:sz w:val="24"/>
            <w:szCs w:val="24"/>
          </w:rPr>
          <w:delText>,</w:delText>
        </w:r>
      </w:del>
      <w:r w:rsidR="00BB33AC">
        <w:rPr>
          <w:rFonts w:ascii="Times New Roman" w:eastAsia="Times New Roman" w:hAnsi="Times New Roman" w:cs="Times New Roman"/>
          <w:b/>
          <w:sz w:val="24"/>
          <w:szCs w:val="24"/>
        </w:rPr>
        <w:t xml:space="preserve"> and policy </w:t>
      </w:r>
      <w:del w:id="31" w:author="James Robinson" w:date="2018-05-07T11:42:00Z">
        <w:r w:rsidR="00BB33AC" w:rsidDel="00CB3BB3">
          <w:rPr>
            <w:rFonts w:ascii="Times New Roman" w:eastAsia="Times New Roman" w:hAnsi="Times New Roman" w:cs="Times New Roman"/>
            <w:b/>
            <w:sz w:val="24"/>
            <w:szCs w:val="24"/>
          </w:rPr>
          <w:delText xml:space="preserve">use </w:delText>
        </w:r>
      </w:del>
      <w:ins w:id="32" w:author="James Robinson" w:date="2018-05-07T11:42:00Z">
        <w:r w:rsidR="00CB3BB3">
          <w:rPr>
            <w:rFonts w:ascii="Times New Roman" w:eastAsia="Times New Roman" w:hAnsi="Times New Roman" w:cs="Times New Roman"/>
            <w:b/>
            <w:sz w:val="24"/>
            <w:szCs w:val="24"/>
          </w:rPr>
          <w:t xml:space="preserve">documents, </w:t>
        </w:r>
      </w:ins>
      <w:r w:rsidR="00BB33AC">
        <w:rPr>
          <w:rFonts w:ascii="Times New Roman" w:eastAsia="Times New Roman" w:hAnsi="Times New Roman" w:cs="Times New Roman"/>
          <w:b/>
          <w:sz w:val="24"/>
          <w:szCs w:val="24"/>
        </w:rPr>
        <w:t>suggest</w:t>
      </w:r>
      <w:ins w:id="33" w:author="James Robinson" w:date="2018-05-07T11:45:00Z">
        <w:r w:rsidR="00BB7F8E">
          <w:rPr>
            <w:rFonts w:ascii="Times New Roman" w:eastAsia="Times New Roman" w:hAnsi="Times New Roman" w:cs="Times New Roman"/>
            <w:b/>
            <w:sz w:val="24"/>
            <w:szCs w:val="24"/>
          </w:rPr>
          <w:t>ing</w:t>
        </w:r>
      </w:ins>
      <w:del w:id="34" w:author="James Robinson" w:date="2018-05-07T11:45:00Z">
        <w:r w:rsidR="00BB33AC" w:rsidDel="00BB7F8E">
          <w:rPr>
            <w:rFonts w:ascii="Times New Roman" w:eastAsia="Times New Roman" w:hAnsi="Times New Roman" w:cs="Times New Roman"/>
            <w:b/>
            <w:sz w:val="24"/>
            <w:szCs w:val="24"/>
          </w:rPr>
          <w:delText>s</w:delText>
        </w:r>
      </w:del>
      <w:r w:rsidR="00BB33AC">
        <w:rPr>
          <w:rFonts w:ascii="Times New Roman" w:eastAsia="Times New Roman" w:hAnsi="Times New Roman" w:cs="Times New Roman"/>
          <w:b/>
          <w:sz w:val="24"/>
          <w:szCs w:val="24"/>
        </w:rPr>
        <w:t xml:space="preserve"> that </w:t>
      </w:r>
      <w:r w:rsidR="00203BAF">
        <w:rPr>
          <w:rFonts w:ascii="Times New Roman" w:eastAsia="Times New Roman" w:hAnsi="Times New Roman" w:cs="Times New Roman"/>
          <w:b/>
          <w:sz w:val="24"/>
          <w:szCs w:val="24"/>
        </w:rPr>
        <w:t xml:space="preserve">OS </w:t>
      </w:r>
      <w:r w:rsidR="00061039">
        <w:rPr>
          <w:rFonts w:ascii="Times New Roman" w:eastAsia="Times New Roman" w:hAnsi="Times New Roman" w:cs="Times New Roman"/>
          <w:b/>
          <w:sz w:val="24"/>
          <w:szCs w:val="24"/>
        </w:rPr>
        <w:t>has the potential to</w:t>
      </w:r>
      <w:r w:rsidR="00FD31D2">
        <w:rPr>
          <w:rFonts w:ascii="Times New Roman" w:eastAsia="Times New Roman" w:hAnsi="Times New Roman" w:cs="Times New Roman"/>
          <w:b/>
          <w:sz w:val="24"/>
          <w:szCs w:val="24"/>
        </w:rPr>
        <w:t xml:space="preserve"> improve research communication among scientists</w:t>
      </w:r>
      <w:r w:rsidR="00BB33AC">
        <w:rPr>
          <w:rFonts w:ascii="Times New Roman" w:eastAsia="Times New Roman" w:hAnsi="Times New Roman" w:cs="Times New Roman"/>
          <w:b/>
          <w:sz w:val="24"/>
          <w:szCs w:val="24"/>
        </w:rPr>
        <w:t xml:space="preserve"> and</w:t>
      </w:r>
      <w:r w:rsidR="00FD31D2">
        <w:rPr>
          <w:rFonts w:ascii="Times New Roman" w:eastAsia="Times New Roman" w:hAnsi="Times New Roman" w:cs="Times New Roman"/>
          <w:b/>
          <w:sz w:val="24"/>
          <w:szCs w:val="24"/>
        </w:rPr>
        <w:t xml:space="preserve"> public institutions</w:t>
      </w:r>
      <w:ins w:id="35" w:author="James Robinson" w:date="2018-05-07T11:43:00Z">
        <w:r w:rsidR="00CB3BB3">
          <w:rPr>
            <w:rFonts w:ascii="Times New Roman" w:eastAsia="Times New Roman" w:hAnsi="Times New Roman" w:cs="Times New Roman"/>
            <w:b/>
            <w:sz w:val="24"/>
            <w:szCs w:val="24"/>
          </w:rPr>
          <w:t>. Opening data and code will</w:t>
        </w:r>
      </w:ins>
      <w:del w:id="36" w:author="James Robinson" w:date="2018-05-07T11:43:00Z">
        <w:r w:rsidR="00BB33AC" w:rsidDel="00CB3BB3">
          <w:rPr>
            <w:rFonts w:ascii="Times New Roman" w:eastAsia="Times New Roman" w:hAnsi="Times New Roman" w:cs="Times New Roman"/>
            <w:b/>
            <w:sz w:val="24"/>
            <w:szCs w:val="24"/>
          </w:rPr>
          <w:delText>,</w:delText>
        </w:r>
      </w:del>
      <w:r w:rsidR="00FD31D2">
        <w:rPr>
          <w:rFonts w:ascii="Times New Roman" w:eastAsia="Times New Roman" w:hAnsi="Times New Roman" w:cs="Times New Roman"/>
          <w:b/>
          <w:sz w:val="24"/>
          <w:szCs w:val="24"/>
        </w:rPr>
        <w:t xml:space="preserve"> increase collaboration </w:t>
      </w:r>
      <w:del w:id="37" w:author="James Robinson" w:date="2018-05-07T11:39:00Z">
        <w:r w:rsidR="00FD31D2" w:rsidDel="00CB3BB3">
          <w:rPr>
            <w:rFonts w:ascii="Times New Roman" w:eastAsia="Times New Roman" w:hAnsi="Times New Roman" w:cs="Times New Roman"/>
            <w:b/>
            <w:sz w:val="24"/>
            <w:szCs w:val="24"/>
          </w:rPr>
          <w:delText>potential</w:delText>
        </w:r>
      </w:del>
      <w:ins w:id="38" w:author="James Robinson" w:date="2018-05-07T11:39:00Z">
        <w:r w:rsidR="00CB3BB3">
          <w:rPr>
            <w:rFonts w:ascii="Times New Roman" w:eastAsia="Times New Roman" w:hAnsi="Times New Roman" w:cs="Times New Roman"/>
            <w:b/>
            <w:sz w:val="24"/>
            <w:szCs w:val="24"/>
          </w:rPr>
          <w:t>opportunities</w:t>
        </w:r>
      </w:ins>
      <w:ins w:id="39" w:author="James Robinson" w:date="2018-05-07T11:44:00Z">
        <w:r w:rsidR="00CB3BB3">
          <w:rPr>
            <w:rFonts w:ascii="Times New Roman" w:eastAsia="Times New Roman" w:hAnsi="Times New Roman" w:cs="Times New Roman"/>
            <w:b/>
            <w:sz w:val="24"/>
            <w:szCs w:val="24"/>
          </w:rPr>
          <w:t xml:space="preserve"> </w:t>
        </w:r>
      </w:ins>
      <w:del w:id="40" w:author="James Robinson" w:date="2018-05-07T11:44:00Z">
        <w:r w:rsidR="00FD31D2" w:rsidDel="00CB3BB3">
          <w:rPr>
            <w:rFonts w:ascii="Times New Roman" w:eastAsia="Times New Roman" w:hAnsi="Times New Roman" w:cs="Times New Roman"/>
            <w:b/>
            <w:sz w:val="24"/>
            <w:szCs w:val="24"/>
          </w:rPr>
          <w:delText xml:space="preserve">, </w:delText>
        </w:r>
      </w:del>
      <w:r w:rsidR="00FD31D2">
        <w:rPr>
          <w:rFonts w:ascii="Times New Roman" w:eastAsia="Times New Roman" w:hAnsi="Times New Roman" w:cs="Times New Roman"/>
          <w:b/>
          <w:sz w:val="24"/>
          <w:szCs w:val="24"/>
        </w:rPr>
        <w:t xml:space="preserve">and facilitate </w:t>
      </w:r>
      <w:del w:id="41" w:author="James Robinson" w:date="2018-05-07T11:39:00Z">
        <w:r w:rsidR="00FD31D2" w:rsidDel="00CB3BB3">
          <w:rPr>
            <w:rFonts w:ascii="Times New Roman" w:eastAsia="Times New Roman" w:hAnsi="Times New Roman" w:cs="Times New Roman"/>
            <w:b/>
            <w:sz w:val="24"/>
            <w:szCs w:val="24"/>
          </w:rPr>
          <w:delText xml:space="preserve">robust </w:delText>
        </w:r>
      </w:del>
      <w:r w:rsidR="00FD31D2">
        <w:rPr>
          <w:rFonts w:ascii="Times New Roman" w:eastAsia="Times New Roman" w:hAnsi="Times New Roman" w:cs="Times New Roman"/>
          <w:b/>
          <w:sz w:val="24"/>
          <w:szCs w:val="24"/>
        </w:rPr>
        <w:t xml:space="preserve">climate change triage. By enhancing both the academic and societal impact of climate change research, OS </w:t>
      </w:r>
      <w:del w:id="42" w:author="James Robinson" w:date="2018-05-07T11:40:00Z">
        <w:r w:rsidR="00061039" w:rsidDel="00CB3BB3">
          <w:rPr>
            <w:rFonts w:ascii="Times New Roman" w:eastAsia="Times New Roman" w:hAnsi="Times New Roman" w:cs="Times New Roman"/>
            <w:b/>
            <w:sz w:val="24"/>
            <w:szCs w:val="24"/>
          </w:rPr>
          <w:delText>provides the means with which to</w:delText>
        </w:r>
      </w:del>
      <w:ins w:id="43" w:author="James Robinson" w:date="2018-05-07T11:40:00Z">
        <w:r w:rsidR="00CB3BB3">
          <w:rPr>
            <w:rFonts w:ascii="Times New Roman" w:eastAsia="Times New Roman" w:hAnsi="Times New Roman" w:cs="Times New Roman"/>
            <w:b/>
            <w:sz w:val="24"/>
            <w:szCs w:val="24"/>
          </w:rPr>
          <w:t>can</w:t>
        </w:r>
      </w:ins>
      <w:r w:rsidR="00061039">
        <w:rPr>
          <w:rFonts w:ascii="Times New Roman" w:eastAsia="Times New Roman" w:hAnsi="Times New Roman" w:cs="Times New Roman"/>
          <w:b/>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469BAD90" w14:textId="6E1B3C64" w:rsidR="00DC6D94" w:rsidRDefault="003C2088" w:rsidP="00DC6D9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sz w:val="24"/>
          <w:szCs w:val="24"/>
        </w:rPr>
        <w:t>Climate</w:t>
      </w:r>
      <w:r w:rsidR="00E42097">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 xml:space="preserve">understand </w:t>
      </w:r>
      <w:del w:id="44" w:author="Travis Tai" w:date="2018-05-08T02:13:00Z">
        <w:r w:rsidR="00A9102A" w:rsidDel="00AC1A0A">
          <w:rPr>
            <w:rFonts w:ascii="Times New Roman" w:eastAsia="Times New Roman" w:hAnsi="Times New Roman" w:cs="Times New Roman"/>
            <w:sz w:val="24"/>
            <w:szCs w:val="24"/>
          </w:rPr>
          <w:delText>how</w:delText>
        </w:r>
        <w:r w:rsidDel="00AC1A0A">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global environmental change </w:t>
      </w:r>
      <w:ins w:id="45" w:author="Travis Tai" w:date="2018-05-08T02:13:00Z">
        <w:r w:rsidR="00AC1A0A">
          <w:rPr>
            <w:rFonts w:ascii="Times New Roman" w:eastAsia="Times New Roman" w:hAnsi="Times New Roman" w:cs="Times New Roman"/>
            <w:sz w:val="24"/>
            <w:szCs w:val="24"/>
          </w:rPr>
          <w:t xml:space="preserve">and how it </w:t>
        </w:r>
      </w:ins>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society</w:t>
      </w:r>
      <w:r w:rsidR="00506EBF">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r w:rsidR="00E83515">
        <w:rPr>
          <w:rFonts w:ascii="Times New Roman" w:eastAsia="Times New Roman" w:hAnsi="Times New Roman" w:cs="Times New Roman"/>
          <w:sz w:val="24"/>
          <w:szCs w:val="24"/>
        </w:rPr>
        <w:t xml:space="preserve"> and </w:t>
      </w:r>
      <w:r w:rsidR="00573939">
        <w:rPr>
          <w:rFonts w:ascii="Times New Roman" w:eastAsia="Times New Roman" w:hAnsi="Times New Roman" w:cs="Times New Roman"/>
          <w:sz w:val="24"/>
          <w:szCs w:val="24"/>
        </w:rPr>
        <w:t>is able</w:t>
      </w:r>
      <w:r w:rsidR="00E83515">
        <w:rPr>
          <w:rFonts w:ascii="Times New Roman" w:eastAsia="Times New Roman" w:hAnsi="Times New Roman" w:cs="Times New Roman"/>
          <w:sz w:val="24"/>
          <w:szCs w:val="24"/>
        </w:rPr>
        <w:t xml:space="preserve"> to</w:t>
      </w:r>
      <w:r w:rsidR="008F0E0D">
        <w:rPr>
          <w:rFonts w:ascii="Times New Roman" w:eastAsia="Times New Roman" w:hAnsi="Times New Roman" w:cs="Times New Roman"/>
          <w:sz w:val="24"/>
          <w:szCs w:val="24"/>
        </w:rPr>
        <w:t xml:space="preserve"> </w:t>
      </w:r>
      <w:r w:rsidR="00B80273">
        <w:rPr>
          <w:rFonts w:ascii="Times New Roman" w:eastAsia="Times New Roman" w:hAnsi="Times New Roman" w:cs="Times New Roman"/>
          <w:sz w:val="24"/>
          <w:szCs w:val="24"/>
        </w:rPr>
        <w:t xml:space="preserve">rapidly </w:t>
      </w:r>
      <w:r w:rsidR="00B80273" w:rsidRPr="00AC1A0A">
        <w:rPr>
          <w:rFonts w:ascii="Times New Roman" w:eastAsia="Times New Roman" w:hAnsi="Times New Roman" w:cs="Times New Roman"/>
          <w:sz w:val="24"/>
          <w:szCs w:val="24"/>
          <w:highlight w:val="yellow"/>
        </w:rPr>
        <w:t>respond</w:t>
      </w:r>
      <w:r w:rsidR="00464A31">
        <w:rPr>
          <w:rFonts w:ascii="Times New Roman" w:eastAsia="Times New Roman" w:hAnsi="Times New Roman" w:cs="Times New Roman"/>
          <w:sz w:val="24"/>
          <w:szCs w:val="24"/>
        </w:rPr>
        <w:t xml:space="preserve"> to evolving climate issues</w:t>
      </w:r>
      <w:r w:rsidR="00AC1A0A">
        <w:rPr>
          <w:rFonts w:ascii="Times New Roman" w:eastAsia="Times New Roman" w:hAnsi="Times New Roman" w:cs="Times New Roman"/>
          <w:sz w:val="24"/>
          <w:szCs w:val="24"/>
        </w:rPr>
        <w:t xml:space="preserve"> </w:t>
      </w:r>
      <w:r w:rsidR="00AC1A0A">
        <w:rPr>
          <w:rFonts w:ascii="Times New Roman" w:eastAsia="Times New Roman" w:hAnsi="Times New Roman" w:cs="Times New Roman"/>
          <w:sz w:val="24"/>
          <w:szCs w:val="24"/>
        </w:rPr>
        <w:fldChar w:fldCharType="begin" w:fldLock="1"/>
      </w:r>
      <w:r w:rsidR="00F54E61">
        <w:rPr>
          <w:rFonts w:ascii="Times New Roman" w:eastAsia="Times New Roman" w:hAnsi="Times New Roman" w:cs="Times New Roman"/>
          <w:sz w:val="24"/>
          <w:szCs w:val="24"/>
        </w:rPr>
        <w:instrText>ADDIN CSL_CITATION { "citationItems" : [ { "id" : "ITEM-1", "itemData" : { "author" : [ { "dropping-particle" : "", "family" : "IPCC", "given" : "", "non-dropping-particle" : "", "parse-names" : false, "suffix" : "" } ], "editor" : [ { "dropping-particle" : "", "family" : "Field", "given" : "C.B.", "non-dropping-particle" : "", "parse-names" : false, "suffix" : "" }, { "dropping-particle" : "", "family" : "Barros", "given" : "V.R.", "non-dropping-particle" : "", "parse-names" : false, "suffix" : "" }, { "dropping-particle" : "", "family" : "Dokken", "given" : "D.J.", "non-dropping-particle" : "", "parse-names" : false, "suffix" : "" }, { "dropping-particle" : "", "family" : "Mach", "given" : "K.J.", "non-dropping-particle" : "", "parse-names" : false, "suffix" : "" }, { "dropping-particle" : "", "family" : "Mastrandrea", "given" : "M.D.", "non-dropping-particle" : "", "parse-names" : false, "suffix" : "" }, { "dropping-particle" : "", "family" : "Bilir", "given" : "T.E.", "non-dropping-particle" : "", "parse-names" : false, "suffix" : "" }, { "dropping-particle" : "", "family" : "Chatterjee", "given" : "M.", "non-dropping-particle" : "", "parse-names" : false, "suffix" : "" }, { "dropping-particle" : "", "family" : "Ebi", "given" : "K.L.", "non-dropping-particle" : "", "parse-names" : false, "suffix" : "" }, { "dropping-particle" : "", "family" : "Estrada", "given" : "Y.O.", "non-dropping-particle" : "", "parse-names" : false, "suffix" : "" }, { "dropping-particle" : "", "family" : "Genova", "given" : "R.C.", "non-dropping-particle" : "", "parse-names" : false, "suffix" : "" }, { "dropping-particle" : "", "family" : "Girma", "given" : "B.", "non-dropping-particle" : "", "parse-names" : false, "suffix" : "" }, { "dropping-particle" : "", "family" : "Kissel", "given" : "E.S.", "non-dropping-particle" : "", "parse-names" : false, "suffix" : "" }, { "dropping-particle" : "", "family" : "Levy", "given" : "A.N.", "non-dropping-particle" : "", "parse-names" : false, "suffix" : "" }, { "dropping-particle" : "", "family" : "MacCracken", "given" : "S.", "non-dropping-particle" : "", "parse-names" : false, "suffix" : "" }, { "dropping-particle" : "", "family" : "Mastrandrea", "given" : "P.R.", "non-dropping-particle" : "", "parse-names" : false, "suffix" : "" }, { "dropping-particle" : "", "family" : "White", "given" : "L.L.", "non-dropping-particle" : "", "parse-names" : false, "suffix" : "" } ], "id" : "ITEM-1", "issued" : { "date-parts" : [ [ "2014" ] ] }, "publisher" : "Cambridge University Press", "publisher-place" : "Cambridge, United Kingdom and New York, NY, USA", "title" : "Climate change 2014: Impacts, Adaptation, and Vulnerability. Part A: Global and Sectoral Aspects. Contribution of Working Group II to the Fifth Assessment Report of the Intergovernmental Panel on Climate Change", "type" : "book" }, "uris" : [ "http://www.mendeley.com/documents/?uuid=3d8c962c-6df9-4e2d-b711-59da26166335" ] } ], "mendeley" : { "formattedCitation" : "(IPCC, 2014)", "plainTextFormattedCitation" : "(IPCC, 2014)", "previouslyFormattedCitation" : "(IPCC, 2014)" }, "properties" : { "noteIndex" : 0 }, "schema" : "https://github.com/citation-style-language/schema/raw/master/csl-citation.json" }</w:instrText>
      </w:r>
      <w:r w:rsidR="00AC1A0A">
        <w:rPr>
          <w:rFonts w:ascii="Times New Roman" w:eastAsia="Times New Roman" w:hAnsi="Times New Roman" w:cs="Times New Roman"/>
          <w:sz w:val="24"/>
          <w:szCs w:val="24"/>
        </w:rPr>
        <w:fldChar w:fldCharType="separate"/>
      </w:r>
      <w:r w:rsidR="00AC1A0A" w:rsidRPr="00AC1A0A">
        <w:rPr>
          <w:rFonts w:ascii="Times New Roman" w:eastAsia="Times New Roman" w:hAnsi="Times New Roman" w:cs="Times New Roman"/>
          <w:noProof/>
          <w:sz w:val="24"/>
          <w:szCs w:val="24"/>
        </w:rPr>
        <w:t>(IPCC, 2014)</w:t>
      </w:r>
      <w:r w:rsidR="00AC1A0A">
        <w:rPr>
          <w:rFonts w:ascii="Times New Roman" w:eastAsia="Times New Roman" w:hAnsi="Times New Roman" w:cs="Times New Roman"/>
          <w:sz w:val="24"/>
          <w:szCs w:val="24"/>
        </w:rPr>
        <w:fldChar w:fldCharType="end"/>
      </w:r>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achieve this,</w:t>
      </w:r>
      <w:r w:rsidR="00DC6D94">
        <w:rPr>
          <w:rFonts w:ascii="Times New Roman" w:eastAsia="Times New Roman" w:hAnsi="Times New Roman" w:cs="Times New Roman"/>
          <w:sz w:val="24"/>
          <w:szCs w:val="24"/>
        </w:rPr>
        <w:t xml:space="preserve"> climate change research practices need updating: key research findings remain behind journal paywalls, while 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xml:space="preserve">. Furthermore, the level of public interest and policy on climate change issues </w:t>
      </w:r>
      <w:r w:rsidR="00F04F73">
        <w:rPr>
          <w:rFonts w:ascii="Times New Roman" w:eastAsia="Times New Roman" w:hAnsi="Times New Roman" w:cs="Times New Roman"/>
          <w:sz w:val="24"/>
          <w:szCs w:val="24"/>
        </w:rPr>
        <w:t xml:space="preserve">rely on </w:t>
      </w:r>
      <w:r w:rsidR="00DC6D94">
        <w:rPr>
          <w:rFonts w:ascii="Times New Roman" w:eastAsia="Times New Roman" w:hAnsi="Times New Roman" w:cs="Times New Roman"/>
          <w:sz w:val="24"/>
          <w:szCs w:val="24"/>
        </w:rPr>
        <w:t xml:space="preserve">fast communication of academic research to public institutions, yet the societal impact of climate change studies likely differs according to their public availability and exposure. 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r w:rsidR="00DC6D94">
        <w:rPr>
          <w:rFonts w:ascii="Times New Roman" w:eastAsia="Times New Roman" w:hAnsi="Times New Roman" w:cs="Times New Roman"/>
          <w:sz w:val="24"/>
          <w:szCs w:val="24"/>
        </w:rPr>
        <w:t>OS</w:t>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ly vulnerable developing regions of the world where research capacity is limited</w:t>
      </w:r>
      <w:r w:rsidR="003115E7">
        <w:rPr>
          <w:rFonts w:ascii="Times New Roman" w:eastAsia="Times New Roman" w:hAnsi="Times New Roman" w:cs="Times New Roman"/>
          <w:sz w:val="24"/>
          <w:szCs w:val="24"/>
        </w:rPr>
        <w:t xml:space="preserve">. </w:t>
      </w:r>
      <w:r w:rsidR="00052873">
        <w:rPr>
          <w:rFonts w:ascii="Times New Roman" w:eastAsia="Times New Roman" w:hAnsi="Times New Roman" w:cs="Times New Roman"/>
          <w:sz w:val="24"/>
          <w:szCs w:val="24"/>
        </w:rPr>
        <w:t>U</w:t>
      </w:r>
      <w:r w:rsidR="003115E7">
        <w:rPr>
          <w:rFonts w:ascii="Times New Roman" w:eastAsia="Times New Roman" w:hAnsi="Times New Roman" w:cs="Times New Roman"/>
          <w:sz w:val="24"/>
          <w:szCs w:val="24"/>
        </w:rPr>
        <w:t>s</w:t>
      </w:r>
      <w:r w:rsidR="00052873">
        <w:rPr>
          <w:rFonts w:ascii="Times New Roman" w:eastAsia="Times New Roman" w:hAnsi="Times New Roman" w:cs="Times New Roman"/>
          <w:sz w:val="24"/>
          <w:szCs w:val="24"/>
        </w:rPr>
        <w:t>ing</w:t>
      </w:r>
      <w:r w:rsidR="00DC6D94">
        <w:rPr>
          <w:rFonts w:ascii="Times New Roman" w:eastAsia="Times New Roman" w:hAnsi="Times New Roman" w:cs="Times New Roman"/>
          <w:sz w:val="24"/>
          <w:szCs w:val="24"/>
        </w:rPr>
        <w:t xml:space="preserve"> citation and social media metrics</w:t>
      </w:r>
      <w:r w:rsidR="00052873">
        <w:rPr>
          <w:rFonts w:ascii="Times New Roman" w:eastAsia="Times New Roman" w:hAnsi="Times New Roman" w:cs="Times New Roman"/>
          <w:sz w:val="24"/>
          <w:szCs w:val="24"/>
        </w:rPr>
        <w:t>, we</w:t>
      </w:r>
      <w:r w:rsidR="00DC6D94">
        <w:rPr>
          <w:rFonts w:ascii="Times New Roman" w:eastAsia="Times New Roman" w:hAnsi="Times New Roman" w:cs="Times New Roman"/>
          <w:sz w:val="24"/>
          <w:szCs w:val="24"/>
        </w:rPr>
        <w:t xml:space="preserve"> underscore the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p>
    <w:p w14:paraId="5D5E3F48" w14:textId="77777777" w:rsidR="00DC6D94" w:rsidRDefault="00DC6D94" w:rsidP="00DC6D94">
      <w:pPr>
        <w:pStyle w:val="Normal1"/>
        <w:spacing w:line="480" w:lineRule="auto"/>
        <w:rPr>
          <w:rFonts w:ascii="Times New Roman" w:eastAsia="Times New Roman" w:hAnsi="Times New Roman" w:cs="Times New Roman"/>
          <w:i/>
          <w:sz w:val="24"/>
          <w:szCs w:val="24"/>
          <w:highlight w:val="cyan"/>
        </w:rPr>
      </w:pPr>
    </w:p>
    <w:p w14:paraId="244D5040" w14:textId="737EE66E" w:rsidR="00995D87" w:rsidRDefault="006D2C1F" w:rsidP="00725B95">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OS</w:t>
      </w:r>
      <w:r w:rsidR="00533C02">
        <w:rPr>
          <w:rFonts w:ascii="Times New Roman" w:eastAsia="Times New Roman" w:hAnsi="Times New Roman" w:cs="Times New Roman"/>
          <w:sz w:val="24"/>
          <w:szCs w:val="24"/>
        </w:rPr>
        <w:t xml:space="preserve"> enable</w:t>
      </w:r>
      <w:r w:rsidR="0024440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CA384F">
        <w:rPr>
          <w:rFonts w:ascii="Times New Roman" w:eastAsia="Times New Roman" w:hAnsi="Times New Roman" w:cs="Times New Roman"/>
          <w:sz w:val="24"/>
          <w:szCs w:val="24"/>
        </w:rPr>
        <w:t>rapid</w:t>
      </w:r>
      <w:r w:rsidR="00533C02">
        <w:rPr>
          <w:rFonts w:ascii="Times New Roman" w:eastAsia="Times New Roman" w:hAnsi="Times New Roman" w:cs="Times New Roman"/>
          <w:sz w:val="24"/>
          <w:szCs w:val="24"/>
        </w:rPr>
        <w:t xml:space="preserve"> and robust</w:t>
      </w:r>
      <w:r w:rsidR="00D75AFF">
        <w:rPr>
          <w:rFonts w:ascii="Times New Roman" w:eastAsia="Times New Roman" w:hAnsi="Times New Roman" w:cs="Times New Roman"/>
          <w:sz w:val="24"/>
          <w:szCs w:val="24"/>
        </w:rPr>
        <w:t xml:space="preserve"> </w:t>
      </w:r>
      <w:r w:rsidR="005D659D">
        <w:rPr>
          <w:rFonts w:ascii="Times New Roman" w:eastAsia="Times New Roman" w:hAnsi="Times New Roman" w:cs="Times New Roman"/>
          <w:sz w:val="24"/>
          <w:szCs w:val="24"/>
        </w:rPr>
        <w:t>collaborative</w:t>
      </w:r>
      <w:r w:rsidR="00533C02">
        <w:rPr>
          <w:rFonts w:ascii="Times New Roman" w:eastAsia="Times New Roman" w:hAnsi="Times New Roman" w:cs="Times New Roman"/>
          <w:sz w:val="24"/>
          <w:szCs w:val="24"/>
        </w:rPr>
        <w:t xml:space="preserve"> research, which </w:t>
      </w:r>
      <w:r w:rsidR="005D659D">
        <w:rPr>
          <w:rFonts w:ascii="Times New Roman" w:eastAsia="Times New Roman" w:hAnsi="Times New Roman" w:cs="Times New Roman"/>
          <w:sz w:val="24"/>
          <w:szCs w:val="24"/>
        </w:rPr>
        <w:t xml:space="preserve">can be critical for fast-moving interdisciplinary fields such as </w:t>
      </w:r>
      <w:r w:rsidR="00B3658A">
        <w:rPr>
          <w:rFonts w:ascii="Times New Roman" w:eastAsia="Times New Roman" w:hAnsi="Times New Roman" w:cs="Times New Roman"/>
          <w:sz w:val="24"/>
          <w:szCs w:val="24"/>
        </w:rPr>
        <w:t>climate change</w:t>
      </w:r>
      <w:r w:rsidR="00F9178A">
        <w:rPr>
          <w:rFonts w:ascii="Times New Roman" w:eastAsia="Times New Roman" w:hAnsi="Times New Roman" w:cs="Times New Roman"/>
          <w:sz w:val="24"/>
          <w:szCs w:val="24"/>
        </w:rPr>
        <w:t>. OS principles aim to improve reproducibility and transparency throughout the research process by openly sharing data, code, and papers</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(Hampton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xml:space="preserve">, 2015; McKiernan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practices </w:t>
      </w:r>
      <w:r w:rsidR="00F9178A">
        <w:rPr>
          <w:rFonts w:ascii="Times New Roman" w:eastAsia="Times New Roman" w:hAnsi="Times New Roman" w:cs="Times New Roman"/>
          <w:sz w:val="24"/>
          <w:szCs w:val="24"/>
        </w:rPr>
        <w:t>can have wide-ranging benefits</w:t>
      </w:r>
      <w:r w:rsidR="0024440B">
        <w:rPr>
          <w:rFonts w:ascii="Times New Roman" w:eastAsia="Times New Roman" w:hAnsi="Times New Roman" w:cs="Times New Roman"/>
          <w:sz w:val="24"/>
          <w:szCs w:val="24"/>
        </w:rPr>
        <w:t xml:space="preserve"> specific to climate change research</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 xml:space="preserve">including </w:t>
      </w:r>
      <w:r w:rsidR="00F9178A">
        <w:rPr>
          <w:rFonts w:ascii="Times New Roman" w:eastAsia="Times New Roman" w:hAnsi="Times New Roman" w:cs="Times New Roman"/>
          <w:sz w:val="24"/>
          <w:szCs w:val="24"/>
        </w:rPr>
        <w:t xml:space="preserve">improved collaboration, reproducibility, and scientific </w:t>
      </w:r>
      <w:r w:rsidR="00F9178A">
        <w:rPr>
          <w:rFonts w:ascii="Times New Roman" w:eastAsia="Times New Roman" w:hAnsi="Times New Roman" w:cs="Times New Roman"/>
          <w:sz w:val="24"/>
          <w:szCs w:val="24"/>
        </w:rPr>
        <w:lastRenderedPageBreak/>
        <w:t>progression through sharing of data and code</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(Ellison, 2010; Ram, 2013; Lowndes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 xml:space="preserve">greater </w:t>
      </w:r>
      <w:r w:rsidR="00F9178A">
        <w:rPr>
          <w:rFonts w:ascii="Times New Roman" w:eastAsia="Times New Roman" w:hAnsi="Times New Roman" w:cs="Times New Roman"/>
          <w:sz w:val="24"/>
          <w:szCs w:val="24"/>
        </w:rPr>
        <w:t>public engagement</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(Wang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2015)</w:t>
      </w:r>
      <w:r w:rsidR="00501475">
        <w:rPr>
          <w:rFonts w:ascii="Times New Roman" w:eastAsia="Times New Roman" w:hAnsi="Times New Roman" w:cs="Times New Roman"/>
          <w:noProof/>
          <w:sz w:val="24"/>
          <w:szCs w:val="24"/>
        </w:rPr>
        <w:t xml:space="preserve">, and </w:t>
      </w:r>
      <w:r w:rsidR="00501475">
        <w:rPr>
          <w:rFonts w:ascii="Times New Roman" w:eastAsia="Times New Roman" w:hAnsi="Times New Roman" w:cs="Times New Roman"/>
          <w:sz w:val="24"/>
          <w:szCs w:val="24"/>
        </w:rPr>
        <w:t xml:space="preserve">increased citation rates of open access (OA) publications (‘the OA citation advantage’) </w:t>
      </w:r>
      <w:r w:rsidR="00501475" w:rsidRPr="00274F04">
        <w:rPr>
          <w:rFonts w:ascii="Times New Roman" w:eastAsia="Times New Roman" w:hAnsi="Times New Roman" w:cs="Times New Roman"/>
          <w:noProof/>
          <w:sz w:val="24"/>
          <w:szCs w:val="24"/>
        </w:rPr>
        <w:t>(Lawrence, 2001; Eysenbach, 2006)</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has </w:t>
      </w:r>
      <w:r w:rsidR="00F9178A">
        <w:rPr>
          <w:rFonts w:ascii="Times New Roman" w:eastAsia="Times New Roman" w:hAnsi="Times New Roman" w:cs="Times New Roman"/>
          <w:sz w:val="24"/>
          <w:szCs w:val="24"/>
        </w:rPr>
        <w:t>transform</w:t>
      </w:r>
      <w:r w:rsidR="00DD08DA">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research</w:t>
      </w:r>
      <w:r w:rsidR="00DD08DA">
        <w:rPr>
          <w:rFonts w:ascii="Times New Roman" w:eastAsia="Times New Roman" w:hAnsi="Times New Roman" w:cs="Times New Roman"/>
          <w:sz w:val="24"/>
          <w:szCs w:val="24"/>
        </w:rPr>
        <w:t xml:space="preserve"> practices of</w:t>
      </w:r>
      <w:r w:rsidR="00F9178A">
        <w:rPr>
          <w:rFonts w:ascii="Times New Roman" w:eastAsia="Times New Roman" w:hAnsi="Times New Roman" w:cs="Times New Roman"/>
          <w:sz w:val="24"/>
          <w:szCs w:val="24"/>
        </w:rPr>
        <w:t xml:space="preserve"> entire discipline</w:t>
      </w:r>
      <w:r w:rsidR="00DD08DA">
        <w:rPr>
          <w:rFonts w:ascii="Times New Roman" w:eastAsia="Times New Roman" w:hAnsi="Times New Roman" w:cs="Times New Roman"/>
          <w:sz w:val="24"/>
          <w:szCs w:val="24"/>
        </w:rPr>
        <w:t>s</w:t>
      </w:r>
      <w:r w:rsidR="00D1416F">
        <w:rPr>
          <w:rFonts w:ascii="Times New Roman" w:eastAsia="Times New Roman" w:hAnsi="Times New Roman" w:cs="Times New Roman"/>
          <w:sz w:val="24"/>
          <w:szCs w:val="24"/>
        </w:rPr>
        <w:t xml:space="preserve"> </w:t>
      </w:r>
      <w:r w:rsidR="00D1416F" w:rsidRPr="00D1416F">
        <w:rPr>
          <w:rFonts w:ascii="Times New Roman" w:eastAsia="Times New Roman" w:hAnsi="Times New Roman" w:cs="Times New Roman"/>
          <w:noProof/>
          <w:sz w:val="24"/>
          <w:szCs w:val="24"/>
        </w:rPr>
        <w:t>(</w:t>
      </w:r>
      <w:r w:rsidR="00D1416F">
        <w:rPr>
          <w:rFonts w:ascii="Times New Roman" w:eastAsia="Times New Roman" w:hAnsi="Times New Roman" w:cs="Times New Roman"/>
          <w:noProof/>
          <w:sz w:val="24"/>
          <w:szCs w:val="24"/>
        </w:rPr>
        <w:t xml:space="preserve">e.g. preprints in mathematics, open genome data in genetics; </w:t>
      </w:r>
      <w:r w:rsidR="00D1416F" w:rsidRPr="00D1416F">
        <w:rPr>
          <w:rFonts w:ascii="Times New Roman" w:eastAsia="Times New Roman" w:hAnsi="Times New Roman" w:cs="Times New Roman"/>
          <w:noProof/>
          <w:sz w:val="24"/>
          <w:szCs w:val="24"/>
        </w:rPr>
        <w:t>Nielsen, 2011)</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but the transition to</w:t>
      </w:r>
      <w:r w:rsidR="00F9178A">
        <w:rPr>
          <w:rFonts w:ascii="Times New Roman" w:eastAsia="Times New Roman" w:hAnsi="Times New Roman" w:cs="Times New Roman"/>
          <w:sz w:val="24"/>
          <w:szCs w:val="24"/>
        </w:rPr>
        <w:t xml:space="preserve"> OS </w:t>
      </w:r>
      <w:r w:rsidR="00334474">
        <w:rPr>
          <w:rFonts w:ascii="Times New Roman" w:eastAsia="Times New Roman" w:hAnsi="Times New Roman" w:cs="Times New Roman"/>
          <w:sz w:val="24"/>
          <w:szCs w:val="24"/>
        </w:rPr>
        <w:t>for</w:t>
      </w:r>
      <w:r w:rsidR="00F9178A">
        <w:rPr>
          <w:rFonts w:ascii="Times New Roman" w:eastAsia="Times New Roman" w:hAnsi="Times New Roman" w:cs="Times New Roman"/>
          <w:sz w:val="24"/>
          <w:szCs w:val="24"/>
        </w:rPr>
        <w:t xml:space="preserve"> climate change research is </w:t>
      </w:r>
      <w:r w:rsidR="00C967B8">
        <w:rPr>
          <w:rFonts w:ascii="Times New Roman" w:eastAsia="Times New Roman" w:hAnsi="Times New Roman" w:cs="Times New Roman"/>
          <w:sz w:val="24"/>
          <w:szCs w:val="24"/>
        </w:rPr>
        <w:t>incomplete</w:t>
      </w:r>
      <w:r w:rsidR="00F9178A">
        <w:rPr>
          <w:rFonts w:ascii="Times New Roman" w:eastAsia="Times New Roman" w:hAnsi="Times New Roman" w:cs="Times New Roman"/>
          <w:sz w:val="24"/>
          <w:szCs w:val="24"/>
        </w:rPr>
        <w:t>.</w:t>
      </w:r>
    </w:p>
    <w:p w14:paraId="450C78B2" w14:textId="739E616C" w:rsidR="00F9178A" w:rsidRDefault="00F9178A" w:rsidP="00F9178A">
      <w:pPr>
        <w:pStyle w:val="Normal1"/>
        <w:spacing w:line="480" w:lineRule="auto"/>
        <w:rPr>
          <w:rFonts w:ascii="Times New Roman" w:eastAsia="Times New Roman" w:hAnsi="Times New Roman" w:cs="Times New Roman"/>
          <w:sz w:val="24"/>
          <w:szCs w:val="24"/>
        </w:rPr>
      </w:pPr>
    </w:p>
    <w:p w14:paraId="777BBA25" w14:textId="33D541D4" w:rsidR="00F9178A"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Citation and social media benefits of OA </w:t>
      </w:r>
    </w:p>
    <w:p w14:paraId="31BA7FAB" w14:textId="5169850D" w:rsidR="00995D87" w:rsidRDefault="00F0660F">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4F31CD">
        <w:rPr>
          <w:rFonts w:ascii="Times New Roman" w:eastAsia="Times New Roman" w:hAnsi="Times New Roman" w:cs="Times New Roman"/>
          <w:sz w:val="24"/>
          <w:szCs w:val="24"/>
        </w:rPr>
        <w:t xml:space="preserve"> publications</w:t>
      </w:r>
      <w:r>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climat*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and </w:t>
      </w:r>
      <w:r>
        <w:rPr>
          <w:rFonts w:ascii="Times New Roman" w:eastAsia="Times New Roman" w:hAnsi="Times New Roman" w:cs="Times New Roman"/>
          <w:sz w:val="24"/>
          <w:szCs w:val="24"/>
        </w:rPr>
        <w:t>published between 2007-2016</w:t>
      </w:r>
      <w:r w:rsidR="00C74BB1">
        <w:rPr>
          <w:rFonts w:ascii="Times New Roman" w:eastAsia="Times New Roman" w:hAnsi="Times New Roman" w:cs="Times New Roman"/>
          <w:sz w:val="24"/>
          <w:szCs w:val="24"/>
        </w:rPr>
        <w:t xml:space="preserve"> (</w:t>
      </w:r>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OA </w:t>
      </w:r>
      <w:r w:rsidR="004F31CD">
        <w:rPr>
          <w:rFonts w:ascii="Times New Roman" w:eastAsia="Times New Roman" w:hAnsi="Times New Roman" w:cs="Times New Roman"/>
          <w:sz w:val="24"/>
          <w:szCs w:val="24"/>
        </w:rPr>
        <w:t>studies</w:t>
      </w:r>
      <w:r w:rsidR="00F9178A">
        <w:rPr>
          <w:rFonts w:ascii="Times New Roman" w:eastAsia="Times New Roman" w:hAnsi="Times New Roman" w:cs="Times New Roman"/>
          <w:sz w:val="24"/>
          <w:szCs w:val="24"/>
        </w:rPr>
        <w:t xml:space="preserve"> increased substantially, accounting for only 4% in 2007 and increasing to 26% in 2016 (Fig</w:t>
      </w:r>
      <w:r w:rsidR="00BA2626">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1). However, this varie</w:t>
      </w:r>
      <w:r w:rsidR="00412F5F">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by journal impact factor</w:t>
      </w:r>
      <w:r w:rsidR="00627FBE">
        <w:rPr>
          <w:rFonts w:ascii="Times New Roman" w:eastAsia="Times New Roman" w:hAnsi="Times New Roman" w:cs="Times New Roman"/>
          <w:sz w:val="24"/>
          <w:szCs w:val="24"/>
        </w:rPr>
        <w:t xml:space="preserve"> (IF</w:t>
      </w:r>
      <w:r w:rsidR="002951D3">
        <w:rPr>
          <w:rFonts w:ascii="Times New Roman" w:eastAsia="Times New Roman" w:hAnsi="Times New Roman" w:cs="Times New Roman"/>
          <w:sz w:val="24"/>
          <w:szCs w:val="24"/>
        </w:rPr>
        <w:t>; see Fig. 1 caption</w:t>
      </w:r>
      <w:r w:rsidR="00627FBE">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9829DE" w:rsidRPr="00AC1A0A">
        <w:rPr>
          <w:rFonts w:ascii="Times New Roman" w:eastAsia="Times New Roman" w:hAnsi="Times New Roman" w:cs="Times New Roman"/>
          <w:sz w:val="24"/>
          <w:szCs w:val="24"/>
          <w:highlight w:val="yellow"/>
        </w:rPr>
        <w:t xml:space="preserve">For </w:t>
      </w:r>
      <w:r w:rsidR="00F9178A" w:rsidRPr="00AC1A0A">
        <w:rPr>
          <w:rFonts w:ascii="Times New Roman" w:eastAsia="Times New Roman" w:hAnsi="Times New Roman" w:cs="Times New Roman"/>
          <w:sz w:val="24"/>
          <w:szCs w:val="24"/>
          <w:highlight w:val="yellow"/>
        </w:rPr>
        <w:t>low</w:t>
      </w:r>
      <w:r w:rsidR="002951D3" w:rsidRPr="00AC1A0A">
        <w:rPr>
          <w:rFonts w:ascii="Times New Roman" w:eastAsia="Times New Roman" w:hAnsi="Times New Roman" w:cs="Times New Roman"/>
          <w:sz w:val="24"/>
          <w:szCs w:val="24"/>
          <w:highlight w:val="yellow"/>
        </w:rPr>
        <w:t xml:space="preserve"> </w:t>
      </w:r>
      <w:r w:rsidR="00F9178A" w:rsidRPr="00AC1A0A">
        <w:rPr>
          <w:rFonts w:ascii="Times New Roman" w:eastAsia="Times New Roman" w:hAnsi="Times New Roman" w:cs="Times New Roman"/>
          <w:sz w:val="24"/>
          <w:szCs w:val="24"/>
          <w:highlight w:val="yellow"/>
        </w:rPr>
        <w:t>and very high</w:t>
      </w:r>
      <w:r w:rsidR="00F9178A">
        <w:rPr>
          <w:rFonts w:ascii="Times New Roman" w:eastAsia="Times New Roman" w:hAnsi="Times New Roman" w:cs="Times New Roman"/>
          <w:sz w:val="24"/>
          <w:szCs w:val="24"/>
        </w:rPr>
        <w:t xml:space="preserve"> impact </w:t>
      </w:r>
      <w:r w:rsidR="009829DE">
        <w:rPr>
          <w:rFonts w:ascii="Times New Roman" w:eastAsia="Times New Roman" w:hAnsi="Times New Roman" w:cs="Times New Roman"/>
          <w:sz w:val="24"/>
          <w:szCs w:val="24"/>
        </w:rPr>
        <w:t>categories</w:t>
      </w:r>
      <w:r w:rsidR="00F9178A">
        <w:rPr>
          <w:rFonts w:ascii="Times New Roman" w:eastAsia="Times New Roman" w:hAnsi="Times New Roman" w:cs="Times New Roman"/>
          <w:sz w:val="24"/>
          <w:szCs w:val="24"/>
        </w:rPr>
        <w:t xml:space="preserve">, OA publications </w:t>
      </w:r>
      <w:r w:rsidR="00456B54">
        <w:rPr>
          <w:rFonts w:ascii="Times New Roman" w:eastAsia="Times New Roman" w:hAnsi="Times New Roman" w:cs="Times New Roman"/>
          <w:sz w:val="24"/>
          <w:szCs w:val="24"/>
        </w:rPr>
        <w:t xml:space="preserve">in 2016 </w:t>
      </w:r>
      <w:r w:rsidR="00F9178A">
        <w:rPr>
          <w:rFonts w:ascii="Times New Roman" w:eastAsia="Times New Roman" w:hAnsi="Times New Roman" w:cs="Times New Roman"/>
          <w:sz w:val="24"/>
          <w:szCs w:val="24"/>
        </w:rPr>
        <w:t xml:space="preserve">accounted for &lt;16%, while </w:t>
      </w:r>
      <w:r w:rsidR="00F9178A" w:rsidRPr="00AC1A0A">
        <w:rPr>
          <w:rFonts w:ascii="Times New Roman" w:eastAsia="Times New Roman" w:hAnsi="Times New Roman" w:cs="Times New Roman"/>
          <w:sz w:val="24"/>
          <w:szCs w:val="24"/>
          <w:highlight w:val="yellow"/>
        </w:rPr>
        <w:t>medium and high</w:t>
      </w:r>
      <w:r w:rsidR="009829DE" w:rsidRPr="00AC1A0A">
        <w:rPr>
          <w:rFonts w:ascii="Times New Roman" w:eastAsia="Times New Roman" w:hAnsi="Times New Roman" w:cs="Times New Roman"/>
          <w:sz w:val="24"/>
          <w:szCs w:val="24"/>
          <w:highlight w:val="yellow"/>
        </w:rPr>
        <w:t xml:space="preserve"> impact</w:t>
      </w:r>
      <w:r w:rsidR="009829DE">
        <w:rPr>
          <w:rFonts w:ascii="Times New Roman" w:eastAsia="Times New Roman" w:hAnsi="Times New Roman" w:cs="Times New Roman"/>
          <w:sz w:val="24"/>
          <w:szCs w:val="24"/>
        </w:rPr>
        <w:t xml:space="preserve"> studies</w:t>
      </w:r>
      <w:r w:rsidR="00F9178A">
        <w:rPr>
          <w:rFonts w:ascii="Times New Roman" w:eastAsia="Times New Roman" w:hAnsi="Times New Roman" w:cs="Times New Roman"/>
          <w:sz w:val="24"/>
          <w:szCs w:val="24"/>
        </w:rPr>
        <w:t xml:space="preserve"> </w:t>
      </w:r>
      <w:r w:rsidR="009829DE">
        <w:rPr>
          <w:rFonts w:ascii="Times New Roman" w:eastAsia="Times New Roman" w:hAnsi="Times New Roman" w:cs="Times New Roman"/>
          <w:sz w:val="24"/>
          <w:szCs w:val="24"/>
        </w:rPr>
        <w:t>were</w:t>
      </w:r>
      <w:r w:rsidR="00F9178A">
        <w:rPr>
          <w:rFonts w:ascii="Times New Roman" w:eastAsia="Times New Roman" w:hAnsi="Times New Roman" w:cs="Times New Roman"/>
          <w:sz w:val="24"/>
          <w:szCs w:val="24"/>
        </w:rPr>
        <w:t xml:space="preserve"> 41% and 29%</w:t>
      </w:r>
      <w:r w:rsidR="009829DE">
        <w:rPr>
          <w:rFonts w:ascii="Times New Roman" w:eastAsia="Times New Roman" w:hAnsi="Times New Roman" w:cs="Times New Roman"/>
          <w:sz w:val="24"/>
          <w:szCs w:val="24"/>
        </w:rPr>
        <w:t xml:space="preserve"> open access</w:t>
      </w:r>
      <w:r w:rsidR="00F9178A">
        <w:rPr>
          <w:rFonts w:ascii="Times New Roman" w:eastAsia="Times New Roman" w:hAnsi="Times New Roman" w:cs="Times New Roman"/>
          <w:sz w:val="24"/>
          <w:szCs w:val="24"/>
        </w:rPr>
        <w:t xml:space="preserve">, respectively. </w:t>
      </w:r>
      <w:r w:rsidR="00E85FC5">
        <w:rPr>
          <w:rFonts w:ascii="Times New Roman" w:eastAsia="Times New Roman" w:hAnsi="Times New Roman" w:cs="Times New Roman"/>
          <w:sz w:val="24"/>
          <w:szCs w:val="24"/>
        </w:rPr>
        <w:t>M</w:t>
      </w:r>
      <w:r w:rsidR="00F9178A">
        <w:rPr>
          <w:rFonts w:ascii="Times New Roman" w:eastAsia="Times New Roman" w:hAnsi="Times New Roman" w:cs="Times New Roman"/>
          <w:sz w:val="24"/>
          <w:szCs w:val="24"/>
        </w:rPr>
        <w:t>ore popular OA journals, such as PLoS ONE and Nature Scientific Reports,</w:t>
      </w:r>
      <w:r w:rsidR="004115C9">
        <w:rPr>
          <w:rFonts w:ascii="Times New Roman" w:eastAsia="Times New Roman" w:hAnsi="Times New Roman" w:cs="Times New Roman"/>
          <w:sz w:val="24"/>
          <w:szCs w:val="24"/>
        </w:rPr>
        <w:t xml:space="preserve"> are</w:t>
      </w:r>
      <w:r w:rsidR="00E85FC5">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medium to high </w:t>
      </w:r>
      <w:r w:rsidR="00E85FC5">
        <w:rPr>
          <w:rFonts w:ascii="Times New Roman" w:eastAsia="Times New Roman" w:hAnsi="Times New Roman" w:cs="Times New Roman"/>
          <w:sz w:val="24"/>
          <w:szCs w:val="24"/>
        </w:rPr>
        <w:t>impact</w:t>
      </w:r>
      <w:r w:rsidR="00F9178A">
        <w:rPr>
          <w:rFonts w:ascii="Times New Roman" w:eastAsia="Times New Roman" w:hAnsi="Times New Roman" w:cs="Times New Roman"/>
          <w:sz w:val="24"/>
          <w:szCs w:val="24"/>
        </w:rPr>
        <w:t xml:space="preserve">, which could explain the higher proportions of OA publications in these </w:t>
      </w:r>
      <w:commentRangeStart w:id="46"/>
      <w:r w:rsidR="00F9178A">
        <w:rPr>
          <w:rFonts w:ascii="Times New Roman" w:eastAsia="Times New Roman" w:hAnsi="Times New Roman" w:cs="Times New Roman"/>
          <w:sz w:val="24"/>
          <w:szCs w:val="24"/>
        </w:rPr>
        <w:t>groups</w:t>
      </w:r>
      <w:commentRangeEnd w:id="46"/>
      <w:r w:rsidR="00412F5F">
        <w:rPr>
          <w:rStyle w:val="CommentReference"/>
        </w:rPr>
        <w:commentReference w:id="46"/>
      </w:r>
      <w:r w:rsidR="00F9178A">
        <w:rPr>
          <w:rFonts w:ascii="Times New Roman" w:eastAsia="Times New Roman" w:hAnsi="Times New Roman" w:cs="Times New Roman"/>
          <w:sz w:val="24"/>
          <w:szCs w:val="24"/>
        </w:rPr>
        <w:t xml:space="preserve">. </w:t>
      </w:r>
      <w:r w:rsidR="00F813F6">
        <w:rPr>
          <w:rFonts w:ascii="Times New Roman" w:eastAsia="Times New Roman" w:hAnsi="Times New Roman" w:cs="Times New Roman"/>
          <w:sz w:val="24"/>
          <w:szCs w:val="24"/>
        </w:rPr>
        <w:t>These patterns</w:t>
      </w:r>
      <w:r w:rsidR="004B59A8">
        <w:rPr>
          <w:rFonts w:ascii="Times New Roman" w:eastAsia="Times New Roman" w:hAnsi="Times New Roman" w:cs="Times New Roman"/>
          <w:sz w:val="24"/>
          <w:szCs w:val="24"/>
        </w:rPr>
        <w:t xml:space="preserve"> show that the </w:t>
      </w:r>
      <w:r w:rsidR="00D467BC">
        <w:rPr>
          <w:rFonts w:ascii="Times New Roman" w:eastAsia="Times New Roman" w:hAnsi="Times New Roman" w:cs="Times New Roman"/>
          <w:sz w:val="24"/>
          <w:szCs w:val="24"/>
        </w:rPr>
        <w:t>OA citation advantage</w:t>
      </w:r>
      <w:r w:rsidR="001D089D">
        <w:rPr>
          <w:rFonts w:ascii="Times New Roman" w:eastAsia="Times New Roman" w:hAnsi="Times New Roman" w:cs="Times New Roman"/>
          <w:sz w:val="24"/>
          <w:szCs w:val="24"/>
        </w:rPr>
        <w:t xml:space="preserve"> </w:t>
      </w:r>
      <w:r w:rsidR="00D467BC">
        <w:rPr>
          <w:rFonts w:ascii="Times New Roman" w:eastAsia="Times New Roman" w:hAnsi="Times New Roman" w:cs="Times New Roman"/>
          <w:sz w:val="24"/>
          <w:szCs w:val="24"/>
        </w:rPr>
        <w:t>also applies to</w:t>
      </w:r>
      <w:r w:rsidR="001D089D">
        <w:rPr>
          <w:rFonts w:ascii="Times New Roman" w:eastAsia="Times New Roman" w:hAnsi="Times New Roman" w:cs="Times New Roman"/>
          <w:sz w:val="24"/>
          <w:szCs w:val="24"/>
        </w:rPr>
        <w:t xml:space="preserve"> climate change </w:t>
      </w:r>
      <w:r w:rsidR="00D467BC">
        <w:rPr>
          <w:rFonts w:ascii="Times New Roman" w:eastAsia="Times New Roman" w:hAnsi="Times New Roman" w:cs="Times New Roman"/>
          <w:sz w:val="24"/>
          <w:szCs w:val="24"/>
        </w:rPr>
        <w:t>publications</w:t>
      </w:r>
      <w:r w:rsidR="001D089D">
        <w:rPr>
          <w:rFonts w:ascii="Times New Roman" w:eastAsia="Times New Roman" w:hAnsi="Times New Roman" w:cs="Times New Roman"/>
          <w:sz w:val="24"/>
          <w:szCs w:val="24"/>
        </w:rPr>
        <w:t xml:space="preserve"> (Fig. 2a)</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Wang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xml:space="preserve">, 2015; McKiernan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2016)</w:t>
      </w:r>
      <w:r w:rsidR="00F16DD7">
        <w:rPr>
          <w:rFonts w:ascii="Times New Roman" w:eastAsia="Times New Roman" w:hAnsi="Times New Roman" w:cs="Times New Roman"/>
          <w:sz w:val="24"/>
          <w:szCs w:val="24"/>
        </w:rPr>
        <w:t xml:space="preserve">, which </w:t>
      </w:r>
      <w:r w:rsidR="00F9178A">
        <w:rPr>
          <w:rFonts w:ascii="Times New Roman" w:eastAsia="Times New Roman" w:hAnsi="Times New Roman" w:cs="Times New Roman"/>
          <w:sz w:val="24"/>
          <w:szCs w:val="24"/>
        </w:rPr>
        <w:t>suggest</w:t>
      </w:r>
      <w:r w:rsidR="00F16DD7">
        <w:rPr>
          <w:rFonts w:ascii="Times New Roman" w:eastAsia="Times New Roman" w:hAnsi="Times New Roman" w:cs="Times New Roman"/>
          <w:sz w:val="24"/>
          <w:szCs w:val="24"/>
        </w:rPr>
        <w:t>s</w:t>
      </w:r>
      <w:r w:rsidR="00F9178A">
        <w:rPr>
          <w:rFonts w:ascii="Times New Roman" w:eastAsia="Times New Roman" w:hAnsi="Times New Roman" w:cs="Times New Roman"/>
          <w:sz w:val="24"/>
          <w:szCs w:val="24"/>
        </w:rPr>
        <w:t xml:space="preserve"> that OA publications can lead to earlier and increased citations,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p>
    <w:p w14:paraId="4C853BDB" w14:textId="77777777" w:rsidR="00F9178A" w:rsidRDefault="00F9178A" w:rsidP="00F9178A">
      <w:pPr>
        <w:pStyle w:val="Normal1"/>
        <w:spacing w:line="480" w:lineRule="auto"/>
        <w:rPr>
          <w:rFonts w:ascii="Times New Roman" w:eastAsia="Times New Roman" w:hAnsi="Times New Roman" w:cs="Times New Roman"/>
          <w:sz w:val="24"/>
          <w:szCs w:val="24"/>
        </w:rPr>
      </w:pPr>
    </w:p>
    <w:p w14:paraId="65C95F4F" w14:textId="44B3F75C" w:rsidR="0022406A" w:rsidRDefault="00491394" w:rsidP="00AC1A0A">
      <w:pPr>
        <w:pStyle w:val="Normal1"/>
        <w:spacing w:line="480" w:lineRule="auto"/>
        <w:ind w:firstLine="720"/>
        <w:rPr>
          <w:ins w:id="47" w:author="Travis Tai" w:date="2018-04-30T17:13: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w:t>
      </w:r>
      <w:r w:rsidR="00F9178A">
        <w:rPr>
          <w:rFonts w:ascii="Times New Roman" w:eastAsia="Times New Roman" w:hAnsi="Times New Roman" w:cs="Times New Roman"/>
          <w:sz w:val="24"/>
          <w:szCs w:val="24"/>
        </w:rPr>
        <w:lastRenderedPageBreak/>
        <w:t>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utilized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In </w:t>
      </w:r>
      <w:r w:rsidR="00F9178A">
        <w:rPr>
          <w:rFonts w:ascii="Times New Roman" w:eastAsia="Times New Roman" w:hAnsi="Times New Roman" w:cs="Times New Roman"/>
          <w:sz w:val="24"/>
          <w:szCs w:val="24"/>
        </w:rPr>
        <w:t>‘mentions’ of climate change studies in online news sources, Twitte</w:t>
      </w:r>
      <w:r w:rsidR="003525B4">
        <w:rPr>
          <w:rFonts w:ascii="Times New Roman" w:eastAsia="Times New Roman" w:hAnsi="Times New Roman" w:cs="Times New Roman"/>
          <w:sz w:val="24"/>
          <w:szCs w:val="24"/>
        </w:rPr>
        <w:t>r feeds, and policy documents (</w:t>
      </w:r>
      <w:r w:rsidR="006B4262" w:rsidRPr="007D74AB">
        <w:rPr>
          <w:rFonts w:ascii="Times New Roman" w:eastAsia="Times New Roman" w:hAnsi="Times New Roman" w:cs="Times New Roman"/>
          <w:sz w:val="24"/>
          <w:szCs w:val="24"/>
        </w:rPr>
        <w:t>www.altmetric.com</w:t>
      </w:r>
      <w:r w:rsidR="00F9178A">
        <w:rPr>
          <w:rFonts w:ascii="Times New Roman" w:eastAsia="Times New Roman" w:hAnsi="Times New Roman" w:cs="Times New Roman"/>
          <w:sz w:val="24"/>
          <w:szCs w:val="24"/>
        </w:rPr>
        <w:t>)</w:t>
      </w:r>
      <w:r w:rsidR="00A45D20">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w</w:t>
      </w:r>
      <w:r w:rsidR="00F9178A">
        <w:rPr>
          <w:rFonts w:ascii="Times New Roman" w:eastAsia="Times New Roman" w:hAnsi="Times New Roman" w:cs="Times New Roman"/>
          <w:sz w:val="24"/>
          <w:szCs w:val="24"/>
        </w:rPr>
        <w:t xml:space="preserve">e show that </w:t>
      </w:r>
      <w:r w:rsidR="00A45D20">
        <w:rPr>
          <w:rFonts w:ascii="Times New Roman" w:eastAsia="Times New Roman" w:hAnsi="Times New Roman" w:cs="Times New Roman"/>
          <w:sz w:val="24"/>
          <w:szCs w:val="24"/>
        </w:rPr>
        <w:t>OA</w:t>
      </w:r>
      <w:r w:rsidR="00F9178A">
        <w:rPr>
          <w:rFonts w:ascii="Times New Roman" w:eastAsia="Times New Roman" w:hAnsi="Times New Roman" w:cs="Times New Roman"/>
          <w:sz w:val="24"/>
          <w:szCs w:val="24"/>
        </w:rPr>
        <w:t xml:space="preserve"> studies</w:t>
      </w:r>
      <w:r w:rsidR="00A45D20">
        <w:rPr>
          <w:rFonts w:ascii="Times New Roman" w:eastAsia="Times New Roman" w:hAnsi="Times New Roman" w:cs="Times New Roman"/>
          <w:sz w:val="24"/>
          <w:szCs w:val="24"/>
        </w:rPr>
        <w:t xml:space="preserve"> </w:t>
      </w:r>
      <w:ins w:id="48" w:author="James Robinson" w:date="2018-05-07T12:55:00Z">
        <w:r w:rsidR="003F698B">
          <w:rPr>
            <w:rFonts w:ascii="Times New Roman" w:eastAsia="Times New Roman" w:hAnsi="Times New Roman" w:cs="Times New Roman"/>
            <w:sz w:val="24"/>
            <w:szCs w:val="24"/>
          </w:rPr>
          <w:t>in journals &lt; 2.</w:t>
        </w:r>
      </w:ins>
      <w:ins w:id="49" w:author="James Robinson" w:date="2018-05-07T12:56:00Z">
        <w:r w:rsidR="003F698B">
          <w:rPr>
            <w:rFonts w:ascii="Times New Roman" w:eastAsia="Times New Roman" w:hAnsi="Times New Roman" w:cs="Times New Roman"/>
            <w:sz w:val="24"/>
            <w:szCs w:val="24"/>
          </w:rPr>
          <w:t>7</w:t>
        </w:r>
      </w:ins>
      <w:ins w:id="50" w:author="James Robinson" w:date="2018-05-07T12:55:00Z">
        <w:r w:rsidR="003F698B">
          <w:rPr>
            <w:rFonts w:ascii="Times New Roman" w:eastAsia="Times New Roman" w:hAnsi="Times New Roman" w:cs="Times New Roman"/>
            <w:sz w:val="24"/>
            <w:szCs w:val="24"/>
          </w:rPr>
          <w:t xml:space="preserve"> </w:t>
        </w:r>
      </w:ins>
      <w:ins w:id="51" w:author="James Robinson" w:date="2018-05-07T12:56:00Z">
        <w:r w:rsidR="003F698B">
          <w:rPr>
            <w:rFonts w:ascii="Times New Roman" w:eastAsia="Times New Roman" w:hAnsi="Times New Roman" w:cs="Times New Roman"/>
            <w:sz w:val="24"/>
            <w:szCs w:val="24"/>
          </w:rPr>
          <w:t>IF</w:t>
        </w:r>
      </w:ins>
      <w:ins w:id="52" w:author="James Robinson" w:date="2018-05-07T12:55:00Z">
        <w:r w:rsidR="003F698B">
          <w:rPr>
            <w:rFonts w:ascii="Times New Roman" w:eastAsia="Times New Roman" w:hAnsi="Times New Roman" w:cs="Times New Roman"/>
            <w:sz w:val="24"/>
            <w:szCs w:val="24"/>
          </w:rPr>
          <w:t xml:space="preserve"> </w:t>
        </w:r>
      </w:ins>
      <w:del w:id="53" w:author="James Robinson" w:date="2018-05-07T12:55:00Z">
        <w:r w:rsidR="00A45D20" w:rsidDel="003F698B">
          <w:rPr>
            <w:rFonts w:ascii="Times New Roman" w:eastAsia="Times New Roman" w:hAnsi="Times New Roman" w:cs="Times New Roman"/>
            <w:sz w:val="24"/>
            <w:szCs w:val="24"/>
          </w:rPr>
          <w:delText>from</w:delText>
        </w:r>
        <w:r w:rsidR="00A45D20" w:rsidRPr="00A45D20" w:rsidDel="003F698B">
          <w:rPr>
            <w:rFonts w:ascii="Times New Roman" w:eastAsia="Times New Roman" w:hAnsi="Times New Roman" w:cs="Times New Roman"/>
            <w:sz w:val="24"/>
            <w:szCs w:val="24"/>
          </w:rPr>
          <w:delText xml:space="preserve"> </w:delText>
        </w:r>
        <w:r w:rsidR="00A45D20" w:rsidDel="003F698B">
          <w:rPr>
            <w:rFonts w:ascii="Times New Roman" w:eastAsia="Times New Roman" w:hAnsi="Times New Roman" w:cs="Times New Roman"/>
            <w:sz w:val="24"/>
            <w:szCs w:val="24"/>
          </w:rPr>
          <w:delText>low, medium, and high impact journals</w:delText>
        </w:r>
        <w:r w:rsidR="00F9178A" w:rsidDel="003F698B">
          <w:rPr>
            <w:rFonts w:ascii="Times New Roman" w:eastAsia="Times New Roman" w:hAnsi="Times New Roman" w:cs="Times New Roman"/>
            <w:sz w:val="24"/>
            <w:szCs w:val="24"/>
          </w:rPr>
          <w:delText xml:space="preserve"> </w:delText>
        </w:r>
      </w:del>
      <w:r w:rsidR="00F9178A">
        <w:rPr>
          <w:rFonts w:ascii="Times New Roman" w:eastAsia="Times New Roman" w:hAnsi="Times New Roman" w:cs="Times New Roman"/>
          <w:sz w:val="24"/>
          <w:szCs w:val="24"/>
        </w:rPr>
        <w:t>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accessible to non-academic audiences. </w:t>
      </w:r>
      <w:r w:rsidR="001D7D80">
        <w:rPr>
          <w:rFonts w:ascii="Times New Roman" w:eastAsia="Times New Roman" w:hAnsi="Times New Roman" w:cs="Times New Roman"/>
          <w:sz w:val="24"/>
          <w:szCs w:val="24"/>
        </w:rPr>
        <w:t>Although m</w:t>
      </w:r>
      <w:r w:rsidR="00F9178A">
        <w:rPr>
          <w:rFonts w:ascii="Times New Roman" w:eastAsia="Times New Roman" w:hAnsi="Times New Roman" w:cs="Times New Roman"/>
          <w:sz w:val="24"/>
          <w:szCs w:val="24"/>
        </w:rPr>
        <w:t xml:space="preserve">edia reporting was higher for closed studies in </w:t>
      </w:r>
      <w:r w:rsidR="001D7D80">
        <w:rPr>
          <w:rFonts w:ascii="Times New Roman" w:eastAsia="Times New Roman" w:hAnsi="Times New Roman" w:cs="Times New Roman"/>
          <w:sz w:val="24"/>
          <w:szCs w:val="24"/>
        </w:rPr>
        <w:t>the highest</w:t>
      </w:r>
      <w:r w:rsidR="00F9178A">
        <w:rPr>
          <w:rFonts w:ascii="Times New Roman" w:eastAsia="Times New Roman" w:hAnsi="Times New Roman" w:cs="Times New Roman"/>
          <w:sz w:val="24"/>
          <w:szCs w:val="24"/>
        </w:rPr>
        <w:t xml:space="preserve"> impact journals, </w:t>
      </w:r>
      <w:r w:rsidR="001D7D80">
        <w:rPr>
          <w:rFonts w:ascii="Times New Roman" w:eastAsia="Times New Roman" w:hAnsi="Times New Roman" w:cs="Times New Roman"/>
          <w:sz w:val="24"/>
          <w:szCs w:val="24"/>
        </w:rPr>
        <w:t>those</w:t>
      </w:r>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studies are often promoted with academic press releases</w:t>
      </w:r>
      <w:r w:rsidR="00F9178A">
        <w:rPr>
          <w:rFonts w:ascii="Times New Roman" w:eastAsia="Times New Roman" w:hAnsi="Times New Roman" w:cs="Times New Roman"/>
          <w:sz w:val="24"/>
          <w:szCs w:val="24"/>
        </w:rPr>
        <w:t xml:space="preserve">. </w:t>
      </w:r>
      <w:r w:rsidR="004263C6">
        <w:rPr>
          <w:rFonts w:ascii="Times New Roman" w:eastAsia="Times New Roman" w:hAnsi="Times New Roman" w:cs="Times New Roman"/>
          <w:sz w:val="24"/>
          <w:szCs w:val="24"/>
        </w:rPr>
        <w:t>Indeed, g</w:t>
      </w:r>
      <w:r w:rsidR="00F9178A">
        <w:rPr>
          <w:rFonts w:ascii="Times New Roman" w:eastAsia="Times New Roman" w:hAnsi="Times New Roman" w:cs="Times New Roman"/>
          <w:sz w:val="24"/>
          <w:szCs w:val="24"/>
        </w:rPr>
        <w:t xml:space="preserve">iven that the highest impact journals are largely closed access (e.g. </w:t>
      </w:r>
      <w:r w:rsidR="00F9178A" w:rsidRPr="00AC1A0A">
        <w:rPr>
          <w:rFonts w:ascii="Times New Roman" w:eastAsia="Times New Roman" w:hAnsi="Times New Roman" w:cs="Times New Roman"/>
          <w:i/>
          <w:sz w:val="24"/>
          <w:szCs w:val="24"/>
        </w:rPr>
        <w:t>Nature</w:t>
      </w:r>
      <w:r w:rsidR="00F9178A">
        <w:rPr>
          <w:rFonts w:ascii="Times New Roman" w:eastAsia="Times New Roman" w:hAnsi="Times New Roman" w:cs="Times New Roman"/>
          <w:sz w:val="24"/>
          <w:szCs w:val="24"/>
        </w:rPr>
        <w:t xml:space="preserve">, </w:t>
      </w:r>
      <w:r w:rsidR="00F9178A" w:rsidRPr="00AC1A0A">
        <w:rPr>
          <w:rFonts w:ascii="Times New Roman" w:eastAsia="Times New Roman" w:hAnsi="Times New Roman" w:cs="Times New Roman"/>
          <w:i/>
          <w:sz w:val="24"/>
          <w:szCs w:val="24"/>
        </w:rPr>
        <w:t>Science</w:t>
      </w:r>
      <w:r w:rsidR="00F9178A">
        <w:rPr>
          <w:rFonts w:ascii="Times New Roman" w:eastAsia="Times New Roman" w:hAnsi="Times New Roman" w:cs="Times New Roman"/>
          <w:sz w:val="24"/>
          <w:szCs w:val="24"/>
        </w:rPr>
        <w:t>), these patterns indicate that most highly-reported research is kept behind paywalls, likely limiting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7A3FD9">
        <w:rPr>
          <w:rFonts w:ascii="Times New Roman" w:eastAsia="Times New Roman" w:hAnsi="Times New Roman" w:cs="Times New Roman"/>
          <w:sz w:val="24"/>
          <w:szCs w:val="24"/>
        </w:rPr>
        <w:t xml:space="preserve">Beyond mainstream media,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impact factor—supports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(Darling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xml:space="preserve">, 2013; 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 Overall, policy documents also cited OA studies more often than closed (Fig. 2d), supporting evidence that subscription-only publishing models</w:t>
      </w:r>
      <w:r w:rsidR="008573FF">
        <w:rPr>
          <w:rFonts w:ascii="Times New Roman" w:eastAsia="Times New Roman" w:hAnsi="Times New Roman" w:cs="Times New Roman"/>
          <w:sz w:val="24"/>
          <w:szCs w:val="24"/>
        </w:rPr>
        <w:t xml:space="preserve"> can</w:t>
      </w:r>
      <w:r w:rsidR="00F9178A">
        <w:rPr>
          <w:rFonts w:ascii="Times New Roman" w:eastAsia="Times New Roman" w:hAnsi="Times New Roman" w:cs="Times New Roman"/>
          <w:sz w:val="24"/>
          <w:szCs w:val="24"/>
        </w:rPr>
        <w:t xml:space="preserve"> limit the uptake of current scientific knowledge by policymakers </w:t>
      </w:r>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w:t>
      </w:r>
      <w:r w:rsidR="003F698B">
        <w:rPr>
          <w:rFonts w:ascii="Times New Roman" w:eastAsia="Times New Roman" w:hAnsi="Times New Roman" w:cs="Times New Roman"/>
          <w:sz w:val="24"/>
          <w:szCs w:val="24"/>
        </w:rPr>
        <w:t>P</w:t>
      </w:r>
      <w:r w:rsidR="006E20B7">
        <w:rPr>
          <w:rFonts w:ascii="Times New Roman" w:eastAsia="Times New Roman" w:hAnsi="Times New Roman" w:cs="Times New Roman"/>
          <w:sz w:val="24"/>
          <w:szCs w:val="24"/>
        </w:rPr>
        <w:t xml:space="preserve">olicy </w:t>
      </w:r>
      <w:ins w:id="54" w:author="James Robinson" w:date="2018-05-07T12:56:00Z">
        <w:r w:rsidR="003F698B">
          <w:rPr>
            <w:rFonts w:ascii="Times New Roman" w:eastAsia="Times New Roman" w:hAnsi="Times New Roman" w:cs="Times New Roman"/>
            <w:sz w:val="24"/>
            <w:szCs w:val="24"/>
          </w:rPr>
          <w:t>uptake</w:t>
        </w:r>
      </w:ins>
      <w:ins w:id="55" w:author="Travis Tai" w:date="2018-04-28T16:37:00Z">
        <w:r w:rsidR="006E20B7">
          <w:rPr>
            <w:rFonts w:ascii="Times New Roman" w:eastAsia="Times New Roman" w:hAnsi="Times New Roman" w:cs="Times New Roman"/>
            <w:sz w:val="24"/>
            <w:szCs w:val="24"/>
          </w:rPr>
          <w:t xml:space="preserve"> </w:t>
        </w:r>
      </w:ins>
      <w:ins w:id="56" w:author="James Robinson" w:date="2018-05-07T12:56:00Z">
        <w:r w:rsidR="005743D2">
          <w:rPr>
            <w:rFonts w:ascii="Times New Roman" w:eastAsia="Times New Roman" w:hAnsi="Times New Roman" w:cs="Times New Roman"/>
            <w:sz w:val="24"/>
            <w:szCs w:val="24"/>
          </w:rPr>
          <w:t xml:space="preserve">of OA studies did decrease with </w:t>
        </w:r>
      </w:ins>
      <w:ins w:id="57" w:author="James Robinson" w:date="2018-05-07T12:58:00Z">
        <w:r w:rsidR="005743D2">
          <w:rPr>
            <w:rFonts w:ascii="Times New Roman" w:eastAsia="Times New Roman" w:hAnsi="Times New Roman" w:cs="Times New Roman"/>
            <w:sz w:val="24"/>
            <w:szCs w:val="24"/>
          </w:rPr>
          <w:t>increasing IF</w:t>
        </w:r>
      </w:ins>
      <w:ins w:id="58" w:author="James Robinson" w:date="2018-05-07T12:56:00Z">
        <w:r w:rsidR="005743D2">
          <w:rPr>
            <w:rFonts w:ascii="Times New Roman" w:eastAsia="Times New Roman" w:hAnsi="Times New Roman" w:cs="Times New Roman"/>
            <w:sz w:val="24"/>
            <w:szCs w:val="24"/>
          </w:rPr>
          <w:t xml:space="preserve">, </w:t>
        </w:r>
      </w:ins>
    </w:p>
    <w:p w14:paraId="170E4CA5" w14:textId="77777777" w:rsidR="0022406A" w:rsidRDefault="0022406A" w:rsidP="00F9178A">
      <w:pPr>
        <w:pStyle w:val="Normal1"/>
        <w:spacing w:line="480" w:lineRule="auto"/>
        <w:rPr>
          <w:rFonts w:ascii="Times New Roman" w:eastAsia="Times New Roman" w:hAnsi="Times New Roman" w:cs="Times New Roman"/>
          <w:sz w:val="24"/>
          <w:szCs w:val="24"/>
        </w:rPr>
      </w:pPr>
    </w:p>
    <w:p w14:paraId="4C4C9A99" w14:textId="533E71B5" w:rsidR="00F9178A"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w:t>
      </w:r>
      <w:r w:rsidR="00DF6A8D">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 xml:space="preserve"> facilitates communication</w:t>
      </w:r>
      <w:r w:rsidR="00DF6A8D">
        <w:rPr>
          <w:rFonts w:ascii="Times New Roman" w:eastAsia="Times New Roman" w:hAnsi="Times New Roman" w:cs="Times New Roman"/>
          <w:i/>
          <w:sz w:val="24"/>
          <w:szCs w:val="24"/>
        </w:rPr>
        <w:t>, collaboration</w:t>
      </w:r>
      <w:r>
        <w:rPr>
          <w:rFonts w:ascii="Times New Roman" w:eastAsia="Times New Roman" w:hAnsi="Times New Roman" w:cs="Times New Roman"/>
          <w:i/>
          <w:sz w:val="24"/>
          <w:szCs w:val="24"/>
        </w:rPr>
        <w:t xml:space="preserve"> and triage</w:t>
      </w:r>
    </w:p>
    <w:p w14:paraId="31D3B65A" w14:textId="47EDFB03" w:rsidR="00995D87" w:rsidRDefault="007A3FD9" w:rsidP="009C5FF4">
      <w:pPr>
        <w:pStyle w:val="Normal1"/>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Our results show that </w:t>
      </w:r>
      <w:r w:rsidR="00F9178A">
        <w:rPr>
          <w:rFonts w:ascii="Times New Roman" w:eastAsia="Times New Roman" w:hAnsi="Times New Roman" w:cs="Times New Roman"/>
          <w:sz w:val="24"/>
          <w:szCs w:val="24"/>
        </w:rPr>
        <w:t>OA facilitates both academic and non-academic communication</w:t>
      </w:r>
      <w:r>
        <w:rPr>
          <w:rFonts w:ascii="Times New Roman" w:eastAsia="Times New Roman" w:hAnsi="Times New Roman" w:cs="Times New Roman"/>
          <w:sz w:val="24"/>
          <w:szCs w:val="24"/>
        </w:rPr>
        <w:t xml:space="preserve"> of climate change</w:t>
      </w:r>
      <w:r w:rsidR="00F9178A">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may be</w:t>
      </w:r>
      <w:r w:rsidR="00F9178A">
        <w:rPr>
          <w:rFonts w:ascii="Times New Roman" w:eastAsia="Times New Roman" w:hAnsi="Times New Roman" w:cs="Times New Roman"/>
          <w:sz w:val="24"/>
          <w:szCs w:val="24"/>
        </w:rPr>
        <w:t xml:space="preserve"> especially important for developing nations. Most climate change research is published through institutes within the developed world </w:t>
      </w:r>
      <w:r w:rsidR="006B4262" w:rsidRPr="006B4262">
        <w:rPr>
          <w:rFonts w:ascii="Times New Roman" w:eastAsia="Times New Roman" w:hAnsi="Times New Roman" w:cs="Times New Roman"/>
          <w:noProof/>
          <w:sz w:val="24"/>
          <w:szCs w:val="24"/>
        </w:rPr>
        <w:t>(McSweeney, 2015)</w:t>
      </w:r>
      <w:r w:rsidR="00F9178A">
        <w:rPr>
          <w:rFonts w:ascii="Times New Roman" w:eastAsia="Times New Roman" w:hAnsi="Times New Roman" w:cs="Times New Roman"/>
          <w:sz w:val="24"/>
          <w:szCs w:val="24"/>
        </w:rPr>
        <w:t>, yet the greatest impacts will be observed in some of the least developed and most vulnerable regions of the world</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 xml:space="preserve">IPCC, 2014; Blasiak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Additionally, </w:t>
      </w:r>
      <w:r w:rsidR="00F553DB">
        <w:rPr>
          <w:rFonts w:ascii="Times New Roman" w:eastAsia="Times New Roman" w:hAnsi="Times New Roman" w:cs="Times New Roman"/>
          <w:sz w:val="24"/>
          <w:szCs w:val="24"/>
        </w:rPr>
        <w:t xml:space="preserve">inability to access subscription-only publications </w:t>
      </w:r>
      <w:r w:rsidR="00F9178A">
        <w:rPr>
          <w:rFonts w:ascii="Times New Roman" w:eastAsia="Times New Roman" w:hAnsi="Times New Roman" w:cs="Times New Roman"/>
          <w:sz w:val="24"/>
          <w:szCs w:val="24"/>
        </w:rPr>
        <w:t xml:space="preserve">may </w:t>
      </w:r>
      <w:r w:rsidR="000C5A61">
        <w:rPr>
          <w:rFonts w:ascii="Times New Roman" w:eastAsia="Times New Roman" w:hAnsi="Times New Roman" w:cs="Times New Roman"/>
          <w:sz w:val="24"/>
          <w:szCs w:val="24"/>
        </w:rPr>
        <w:t>inhibit science-based policy</w:t>
      </w:r>
      <w:r w:rsidR="00F553DB">
        <w:rPr>
          <w:rFonts w:ascii="Times New Roman" w:eastAsia="Times New Roman" w:hAnsi="Times New Roman" w:cs="Times New Roman"/>
          <w:sz w:val="24"/>
          <w:szCs w:val="24"/>
        </w:rPr>
        <w:t xml:space="preserve"> in developing countries.</w:t>
      </w:r>
      <w:r w:rsidR="00F9178A">
        <w:rPr>
          <w:rFonts w:ascii="Times New Roman" w:eastAsia="Times New Roman" w:hAnsi="Times New Roman" w:cs="Times New Roman"/>
          <w:sz w:val="24"/>
          <w:szCs w:val="24"/>
        </w:rPr>
        <w:t xml:space="preserve"> </w:t>
      </w:r>
      <w:r w:rsidR="00F553DB">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 xml:space="preserve">or example, </w:t>
      </w:r>
      <w:r w:rsidR="00F9178A">
        <w:rPr>
          <w:rFonts w:ascii="Times New Roman" w:eastAsia="Times New Roman" w:hAnsi="Times New Roman" w:cs="Times New Roman"/>
          <w:sz w:val="24"/>
          <w:szCs w:val="24"/>
        </w:rPr>
        <w:lastRenderedPageBreak/>
        <w:t xml:space="preserve">inaccessibility of </w:t>
      </w:r>
      <w:r w:rsidR="008C1D74">
        <w:rPr>
          <w:rFonts w:ascii="Times New Roman" w:eastAsia="Times New Roman" w:hAnsi="Times New Roman" w:cs="Times New Roman"/>
          <w:sz w:val="24"/>
          <w:szCs w:val="24"/>
        </w:rPr>
        <w:t>primary research has</w:t>
      </w:r>
      <w:r w:rsidR="00F9178A">
        <w:rPr>
          <w:rFonts w:ascii="Times New Roman" w:eastAsia="Times New Roman" w:hAnsi="Times New Roman" w:cs="Times New Roman"/>
          <w:sz w:val="24"/>
          <w:szCs w:val="24"/>
        </w:rPr>
        <w:t xml:space="preserve"> contributed to low citation rates in policy plans for</w:t>
      </w:r>
      <w:r w:rsidR="008C1D74">
        <w:rPr>
          <w:rFonts w:ascii="Times New Roman" w:eastAsia="Times New Roman" w:hAnsi="Times New Roman" w:cs="Times New Roman"/>
          <w:sz w:val="24"/>
          <w:szCs w:val="24"/>
        </w:rPr>
        <w:t xml:space="preserve"> tropical</w:t>
      </w:r>
      <w:r w:rsidR="00F9178A">
        <w:rPr>
          <w:rFonts w:ascii="Times New Roman" w:eastAsia="Times New Roman" w:hAnsi="Times New Roman" w:cs="Times New Roman"/>
          <w:sz w:val="24"/>
          <w:szCs w:val="24"/>
        </w:rPr>
        <w:t xml:space="preserve"> marine protected areas, implying that environmental management may fall behind current scientific knowledge </w:t>
      </w:r>
      <w:r w:rsidR="000C5A61" w:rsidRPr="000C5A61">
        <w:rPr>
          <w:rFonts w:ascii="Times New Roman" w:eastAsia="Times New Roman" w:hAnsi="Times New Roman" w:cs="Times New Roman"/>
          <w:noProof/>
          <w:sz w:val="24"/>
          <w:szCs w:val="24"/>
        </w:rPr>
        <w:t xml:space="preserve">(Cvitanovic </w:t>
      </w:r>
      <w:r w:rsidR="000C5A61" w:rsidRPr="000C5A61">
        <w:rPr>
          <w:rFonts w:ascii="Times New Roman" w:eastAsia="Times New Roman" w:hAnsi="Times New Roman" w:cs="Times New Roman"/>
          <w:i/>
          <w:noProof/>
          <w:sz w:val="24"/>
          <w:szCs w:val="24"/>
        </w:rPr>
        <w:t>et al.</w:t>
      </w:r>
      <w:r w:rsidR="000C5A61" w:rsidRPr="000C5A61">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w:t>
      </w:r>
    </w:p>
    <w:p w14:paraId="22075B36" w14:textId="77777777" w:rsidR="00F9178A" w:rsidRDefault="00F9178A" w:rsidP="00F9178A">
      <w:pPr>
        <w:pStyle w:val="Normal1"/>
        <w:spacing w:line="480" w:lineRule="auto"/>
        <w:rPr>
          <w:rFonts w:ascii="Times New Roman" w:eastAsia="Times New Roman" w:hAnsi="Times New Roman" w:cs="Times New Roman"/>
          <w:sz w:val="24"/>
          <w:szCs w:val="24"/>
        </w:rPr>
      </w:pPr>
    </w:p>
    <w:p w14:paraId="0F42E928" w14:textId="5CB51E20" w:rsidR="00995D87" w:rsidRDefault="00F9178A" w:rsidP="009C5FF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sz w:val="24"/>
          <w:szCs w:val="24"/>
        </w:rPr>
        <w:t>Successful triage requires efficient and rapid decision making</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 xml:space="preserve">(Bottrill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2008)</w:t>
      </w:r>
      <w:r w:rsidR="005D0EC1">
        <w:rPr>
          <w:rFonts w:ascii="Times New Roman" w:eastAsia="Times New Roman" w:hAnsi="Times New Roman" w:cs="Times New Roman"/>
          <w:noProof/>
          <w:sz w:val="24"/>
          <w:szCs w:val="24"/>
        </w:rPr>
        <w:t>.</w:t>
      </w:r>
      <w:r w:rsidR="00680843">
        <w:rPr>
          <w:rFonts w:ascii="Times New Roman" w:eastAsia="Times New Roman" w:hAnsi="Times New Roman" w:cs="Times New Roman"/>
          <w:noProof/>
          <w:sz w:val="24"/>
          <w:szCs w:val="24"/>
        </w:rPr>
        <w:t xml:space="preserve"> </w:t>
      </w:r>
      <w:r w:rsidR="005D0EC1">
        <w:rPr>
          <w:rFonts w:ascii="Times New Roman" w:eastAsia="Times New Roman" w:hAnsi="Times New Roman" w:cs="Times New Roman"/>
          <w:noProof/>
          <w:sz w:val="24"/>
          <w:szCs w:val="24"/>
        </w:rPr>
        <w:t>T</w:t>
      </w:r>
      <w:r w:rsidR="00680843">
        <w:rPr>
          <w:rFonts w:ascii="Times New Roman" w:eastAsia="Times New Roman" w:hAnsi="Times New Roman" w:cs="Times New Roman"/>
          <w:sz w:val="24"/>
          <w:szCs w:val="24"/>
        </w:rPr>
        <w:t xml:space="preserve">he pace of climate change combined with a need to address societal and ecological impacts with limited resources make aspects of climate change research, such as biological conservation, triage disciplines. </w:t>
      </w:r>
      <w:r>
        <w:rPr>
          <w:rFonts w:ascii="Times New Roman" w:eastAsia="Times New Roman" w:hAnsi="Times New Roman" w:cs="Times New Roman"/>
          <w:sz w:val="24"/>
          <w:szCs w:val="24"/>
        </w:rPr>
        <w:t xml:space="preserve">OS principles can help to minimize scientific uncertainty </w:t>
      </w:r>
      <w:r w:rsidR="00116E12">
        <w:rPr>
          <w:rFonts w:ascii="Times New Roman" w:eastAsia="Times New Roman" w:hAnsi="Times New Roman" w:cs="Times New Roman"/>
          <w:sz w:val="24"/>
          <w:szCs w:val="24"/>
        </w:rPr>
        <w:t>throughout the</w:t>
      </w:r>
      <w:r w:rsidR="005954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research process</w:t>
      </w:r>
      <w:r w:rsidR="00116E12">
        <w:rPr>
          <w:rFonts w:ascii="Times New Roman" w:eastAsia="Times New Roman" w:hAnsi="Times New Roman" w:cs="Times New Roman"/>
          <w:sz w:val="24"/>
          <w:szCs w:val="24"/>
        </w:rPr>
        <w:t xml:space="preserve"> while increasing the potential for collaborations</w:t>
      </w:r>
      <w:r w:rsidR="006B639C">
        <w:rPr>
          <w:rFonts w:ascii="Times New Roman" w:eastAsia="Times New Roman" w:hAnsi="Times New Roman" w:cs="Times New Roman"/>
          <w:sz w:val="24"/>
          <w:szCs w:val="24"/>
        </w:rPr>
        <w:t xml:space="preserve"> through data and code sharing, assisting the peer-review process </w:t>
      </w:r>
      <w:r w:rsidR="0039037A">
        <w:rPr>
          <w:rFonts w:ascii="Times New Roman" w:eastAsia="Times New Roman" w:hAnsi="Times New Roman" w:cs="Times New Roman"/>
          <w:sz w:val="24"/>
          <w:szCs w:val="24"/>
        </w:rPr>
        <w:t xml:space="preserve">with fully-reproducible manuscripts </w:t>
      </w:r>
      <w:r w:rsidR="006B639C" w:rsidRPr="00A45866">
        <w:rPr>
          <w:rFonts w:ascii="Times New Roman" w:eastAsia="Times New Roman" w:hAnsi="Times New Roman" w:cs="Times New Roman"/>
          <w:noProof/>
          <w:sz w:val="24"/>
          <w:szCs w:val="24"/>
        </w:rPr>
        <w:t xml:space="preserve">(Ram, 2013; Lowndes </w:t>
      </w:r>
      <w:r w:rsidR="006B639C" w:rsidRPr="00A45866">
        <w:rPr>
          <w:rFonts w:ascii="Times New Roman" w:eastAsia="Times New Roman" w:hAnsi="Times New Roman" w:cs="Times New Roman"/>
          <w:i/>
          <w:noProof/>
          <w:sz w:val="24"/>
          <w:szCs w:val="24"/>
        </w:rPr>
        <w:t>et al.</w:t>
      </w:r>
      <w:r w:rsidR="006B639C" w:rsidRPr="00A45866">
        <w:rPr>
          <w:rFonts w:ascii="Times New Roman" w:eastAsia="Times New Roman" w:hAnsi="Times New Roman" w:cs="Times New Roman"/>
          <w:noProof/>
          <w:sz w:val="24"/>
          <w:szCs w:val="24"/>
        </w:rPr>
        <w:t>, 2017)</w:t>
      </w:r>
      <w:r w:rsidR="006B639C">
        <w:rPr>
          <w:rFonts w:ascii="Times New Roman" w:eastAsia="Times New Roman" w:hAnsi="Times New Roman" w:cs="Times New Roman"/>
          <w:sz w:val="24"/>
          <w:szCs w:val="24"/>
        </w:rPr>
        <w:t xml:space="preserve">, and reducing publication times with preprints and OA journals </w:t>
      </w:r>
      <w:r w:rsidR="006B639C" w:rsidRPr="006B4262">
        <w:rPr>
          <w:rFonts w:ascii="Times New Roman" w:eastAsia="Times New Roman" w:hAnsi="Times New Roman" w:cs="Times New Roman"/>
          <w:noProof/>
          <w:sz w:val="24"/>
          <w:szCs w:val="24"/>
        </w:rPr>
        <w:t>(Vale, 2015)</w:t>
      </w:r>
      <w:r w:rsidR="006B63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C6B3E">
        <w:rPr>
          <w:rFonts w:ascii="Times New Roman" w:eastAsia="Times New Roman" w:hAnsi="Times New Roman" w:cs="Times New Roman"/>
          <w:sz w:val="24"/>
          <w:szCs w:val="24"/>
        </w:rPr>
        <w:t xml:space="preserve">Most scientists agree that publicly-funded research should be freely available </w:t>
      </w:r>
      <w:r w:rsidR="000C6B3E" w:rsidRPr="006B4262">
        <w:rPr>
          <w:rFonts w:ascii="Times New Roman" w:eastAsia="Times New Roman" w:hAnsi="Times New Roman" w:cs="Times New Roman"/>
          <w:noProof/>
          <w:sz w:val="24"/>
          <w:szCs w:val="24"/>
        </w:rPr>
        <w:t xml:space="preserve">(Dallmeier-Tiessen </w:t>
      </w:r>
      <w:r w:rsidR="000C6B3E" w:rsidRPr="006B4262">
        <w:rPr>
          <w:rFonts w:ascii="Times New Roman" w:eastAsia="Times New Roman" w:hAnsi="Times New Roman" w:cs="Times New Roman"/>
          <w:i/>
          <w:noProof/>
          <w:sz w:val="24"/>
          <w:szCs w:val="24"/>
        </w:rPr>
        <w:t>et al.</w:t>
      </w:r>
      <w:r w:rsidR="000C6B3E" w:rsidRPr="006B4262">
        <w:rPr>
          <w:rFonts w:ascii="Times New Roman" w:eastAsia="Times New Roman" w:hAnsi="Times New Roman" w:cs="Times New Roman"/>
          <w:noProof/>
          <w:sz w:val="24"/>
          <w:szCs w:val="24"/>
        </w:rPr>
        <w:t>, 2011)</w:t>
      </w:r>
      <w:r w:rsidR="000C6B3E">
        <w:rPr>
          <w:rFonts w:ascii="Times New Roman" w:eastAsia="Times New Roman" w:hAnsi="Times New Roman" w:cs="Times New Roman"/>
          <w:sz w:val="24"/>
          <w:szCs w:val="24"/>
        </w:rPr>
        <w:t xml:space="preserve"> and several </w:t>
      </w:r>
      <w:r>
        <w:rPr>
          <w:rFonts w:ascii="Times New Roman" w:eastAsia="Times New Roman" w:hAnsi="Times New Roman" w:cs="Times New Roman"/>
          <w:sz w:val="24"/>
          <w:szCs w:val="24"/>
        </w:rPr>
        <w:t xml:space="preserve">institutions </w:t>
      </w:r>
      <w:r w:rsidR="000C6B3E">
        <w:rPr>
          <w:rFonts w:ascii="Times New Roman" w:eastAsia="Times New Roman" w:hAnsi="Times New Roman" w:cs="Times New Roman"/>
          <w:sz w:val="24"/>
          <w:szCs w:val="24"/>
        </w:rPr>
        <w:t xml:space="preserve">have </w:t>
      </w:r>
      <w:r w:rsidR="007B76D3">
        <w:rPr>
          <w:rFonts w:ascii="Times New Roman" w:eastAsia="Times New Roman" w:hAnsi="Times New Roman" w:cs="Times New Roman"/>
          <w:sz w:val="24"/>
          <w:szCs w:val="24"/>
        </w:rPr>
        <w:t xml:space="preserve">successfully </w:t>
      </w:r>
      <w:r w:rsidR="000C6B3E">
        <w:rPr>
          <w:rFonts w:ascii="Times New Roman" w:eastAsia="Times New Roman" w:hAnsi="Times New Roman" w:cs="Times New Roman"/>
          <w:sz w:val="24"/>
          <w:szCs w:val="24"/>
        </w:rPr>
        <w:t xml:space="preserve">implemented </w:t>
      </w:r>
      <w:r>
        <w:rPr>
          <w:rFonts w:ascii="Times New Roman" w:eastAsia="Times New Roman" w:hAnsi="Times New Roman" w:cs="Times New Roman"/>
          <w:sz w:val="24"/>
          <w:szCs w:val="24"/>
        </w:rPr>
        <w:t>open data climate science</w:t>
      </w:r>
      <w:r w:rsidR="00684D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84DA7">
        <w:rPr>
          <w:rFonts w:ascii="Times New Roman" w:eastAsia="Times New Roman" w:hAnsi="Times New Roman" w:cs="Times New Roman"/>
          <w:sz w:val="24"/>
          <w:szCs w:val="24"/>
        </w:rPr>
        <w:t>F</w:t>
      </w:r>
      <w:r>
        <w:rPr>
          <w:rFonts w:ascii="Times New Roman" w:eastAsia="Times New Roman" w:hAnsi="Times New Roman" w:cs="Times New Roman"/>
          <w:sz w:val="24"/>
          <w:szCs w:val="24"/>
        </w:rPr>
        <w:t>or instance, research on climate-driven thermal bleaching events in coral reef ecosystems has benefited hugely from open access to NOAA’s large-scale monitoring data</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NOAA CoralWatch; </w:t>
      </w:r>
      <w:r w:rsidR="006B4262" w:rsidRPr="006B4262">
        <w:rPr>
          <w:rFonts w:ascii="Times New Roman" w:eastAsia="Times New Roman" w:hAnsi="Times New Roman" w:cs="Times New Roman"/>
          <w:noProof/>
          <w:sz w:val="24"/>
          <w:szCs w:val="24"/>
        </w:rPr>
        <w:t xml:space="preserve">Harris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xml:space="preserve">. </w:t>
      </w:r>
      <w:r w:rsidR="00EC5A8F">
        <w:rPr>
          <w:rFonts w:ascii="Times New Roman" w:eastAsia="Times New Roman" w:hAnsi="Times New Roman" w:cs="Times New Roman"/>
          <w:sz w:val="24"/>
          <w:szCs w:val="24"/>
        </w:rPr>
        <w:t>C</w:t>
      </w:r>
      <w:r w:rsidR="00ED3A8D">
        <w:rPr>
          <w:rFonts w:ascii="Times New Roman" w:eastAsia="Times New Roman" w:hAnsi="Times New Roman" w:cs="Times New Roman"/>
          <w:sz w:val="24"/>
          <w:szCs w:val="24"/>
        </w:rPr>
        <w:t>omprehensive o</w:t>
      </w:r>
      <w:r>
        <w:rPr>
          <w:rFonts w:ascii="Times New Roman" w:eastAsia="Times New Roman" w:hAnsi="Times New Roman" w:cs="Times New Roman"/>
          <w:sz w:val="24"/>
          <w:szCs w:val="24"/>
        </w:rPr>
        <w:t>pen data policies have</w:t>
      </w:r>
      <w:r w:rsidR="00CB4F15">
        <w:rPr>
          <w:rFonts w:ascii="Times New Roman" w:eastAsia="Times New Roman" w:hAnsi="Times New Roman" w:cs="Times New Roman"/>
          <w:sz w:val="24"/>
          <w:szCs w:val="24"/>
        </w:rPr>
        <w:t xml:space="preserve"> also</w:t>
      </w:r>
      <w:r>
        <w:rPr>
          <w:rFonts w:ascii="Times New Roman" w:eastAsia="Times New Roman" w:hAnsi="Times New Roman" w:cs="Times New Roman"/>
          <w:sz w:val="24"/>
          <w:szCs w:val="24"/>
        </w:rPr>
        <w:t xml:space="preserve"> been implemented by some governments</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USA; </w:t>
      </w:r>
      <w:r w:rsidR="006B4262" w:rsidRPr="006B4262">
        <w:rPr>
          <w:rFonts w:ascii="Times New Roman" w:eastAsia="Times New Roman" w:hAnsi="Times New Roman" w:cs="Times New Roman"/>
          <w:noProof/>
          <w:sz w:val="24"/>
          <w:szCs w:val="24"/>
        </w:rPr>
        <w:t>Obama, 2013)</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 xml:space="preserve">and journal groups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Nature editors, 2018)</w:t>
      </w:r>
      <w:r w:rsidR="009C5365">
        <w:rPr>
          <w:rFonts w:ascii="Times New Roman" w:eastAsia="Times New Roman" w:hAnsi="Times New Roman" w:cs="Times New Roman"/>
          <w:sz w:val="24"/>
          <w:szCs w:val="24"/>
        </w:rPr>
        <w:t>.</w:t>
      </w:r>
      <w:r w:rsidR="006808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These examples demonstrate the success and importance of adopting open data principles; comprehensive uptake of these and other OS practices will substantially enhance application of academic research to climate change issues. </w:t>
      </w:r>
    </w:p>
    <w:p w14:paraId="559136D3" w14:textId="77777777" w:rsidR="00F9178A" w:rsidRDefault="00F9178A" w:rsidP="00F9178A">
      <w:pPr>
        <w:pStyle w:val="Normal1"/>
        <w:spacing w:line="480" w:lineRule="auto"/>
        <w:rPr>
          <w:rFonts w:ascii="Times New Roman" w:eastAsia="Times New Roman" w:hAnsi="Times New Roman" w:cs="Times New Roman"/>
          <w:sz w:val="24"/>
          <w:szCs w:val="24"/>
        </w:rPr>
      </w:pPr>
    </w:p>
    <w:p w14:paraId="175DCDC1" w14:textId="071455DF" w:rsidR="007A0A3C" w:rsidRDefault="00716486"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clear benefits of OS in enhancing research output and communication to stakeholders, closed publishing, fear of being ‘scooped’, and data ownership are considerable </w:t>
      </w:r>
      <w:r>
        <w:rPr>
          <w:rFonts w:ascii="Times New Roman" w:eastAsia="Times New Roman" w:hAnsi="Times New Roman" w:cs="Times New Roman"/>
          <w:sz w:val="24"/>
          <w:szCs w:val="24"/>
        </w:rPr>
        <w:lastRenderedPageBreak/>
        <w:t>barriers to OS uptake</w:t>
      </w:r>
      <w:r w:rsidR="00F54E61">
        <w:rPr>
          <w:rFonts w:ascii="Times New Roman" w:eastAsia="Times New Roman" w:hAnsi="Times New Roman" w:cs="Times New Roman"/>
          <w:sz w:val="24"/>
          <w:szCs w:val="24"/>
        </w:rPr>
        <w:t xml:space="preserve"> </w:t>
      </w:r>
      <w:r w:rsidR="00F54E61">
        <w:rPr>
          <w:rFonts w:ascii="Times New Roman" w:eastAsia="Times New Roman" w:hAnsi="Times New Roman" w:cs="Times New Roman"/>
          <w:sz w:val="24"/>
          <w:szCs w:val="24"/>
        </w:rPr>
        <w:fldChar w:fldCharType="begin" w:fldLock="1"/>
      </w:r>
      <w:r w:rsidR="00F54E61">
        <w:rPr>
          <w:rFonts w:ascii="Times New Roman" w:eastAsia="Times New Roman" w:hAnsi="Times New Roman" w:cs="Times New Roman"/>
          <w:sz w:val="24"/>
          <w:szCs w:val="24"/>
        </w:rPr>
        <w:instrText>ADDIN CSL_CITATION { "citationItems" : [ { "id" : "ITEM-1", "itemData" : { "author" : [ { "dropping-particle" : "", "family" : "Nosek", "given" : "B A", "non-dropping-particle" : "", "parse-names" : false, "suffix" : "" }, { "dropping-particle" : "", "family" : "Alter", "given" : "G.", "non-dropping-particle" : "", "parse-names" : false, "suffix" : "" }, { "dropping-particle" : "", "family" : "Banks", "given" : "G. C.", "non-dropping-particle" : "", "parse-names" : false, "suffix" : "" }, { "dropping-particle" : "", "family" : "Borsboom", "given" : "D.", "non-dropping-particle" : "", "parse-names" : false, "suffix" : "" }, { "dropping-particle" : "", "family" : "Bowman", "given" : "S. D.", "non-dropping-particle" : "", "parse-names" : false, "suffix" : "" }, { "dropping-particle" : "", "family" : "Breckler", "given" : "S. J.", "non-dropping-particle" : "", "parse-names" : false, "suffix" : "" }, { "dropping-particle" : "", "family" : "Buck", "given" : "S.", "non-dropping-particle" : "", "parse-names" : false, "suffix" : "" }, { "dropping-particle" : "", "family" : "Chambers", "given" : "C. D.", "non-dropping-particle" : "", "parse-names" : false, "suffix" : "" }, { "dropping-particle" : "", "family" : "Chin", "given" : "G.", "non-dropping-particle" : "", "parse-names" : false, "suffix" : "" }, { "dropping-particle" : "", "family" : "Christensen", "given" : "G.", "non-dropping-particle" : "", "parse-names" : false, "suffix" : "" }, { "dropping-particle" : "", "family" : "Contestabile", "given" : "M.", "non-dropping-particle" : "", "parse-names" : false, "suffix" : "" }, { "dropping-particle" : "", "family" : "Dafoe", "given" : "A.", "non-dropping-particle" : "", "parse-names" : false, "suffix" : "" }, { "dropping-particle" : "", "family" : "Eich", "given" : "E.", "non-dropping-particle" : "", "parse-names" : false, "suffix" : "" }, { "dropping-particle" : "", "family" : "Freese", "given" : "J.", "non-dropping-particle" : "", "parse-names" : false, "suffix" : "" }, { "dropping-particle" : "", "family" : "Glennerster", "given" : "R.", "non-dropping-particle" : "", "parse-names" : false, "suffix" : "" }, { "dropping-particle" : "", "family" : "Goroff", "given" : "D.", "non-dropping-particle" : "", "parse-names" : false, "suffix" : "" }, { "dropping-particle" : "", "family" : "Green", "given" : "D. P.", "non-dropping-particle" : "", "parse-names" : false, "suffix" : "" }, { "dropping-particle" : "", "family" : "Hesse", "given" : "B.", "non-dropping-particle" : "", "parse-names" : false, "suffix" : "" }, { "dropping-particle" : "", "family" : "Humphreys", "given" : "M.", "non-dropping-particle" : "", "parse-names" : false, "suffix" : "" }, { "dropping-particle" : "", "family" : "Ishiyama", "given" : "J.", "non-dropping-particle" : "", "parse-names" : false, "suffix" : "" }, { "dropping-particle" : "", "family" : "Karlan", "given" : "D.", "non-dropping-particle" : "", "parse-names" : false, "suffix" : "" }, { "dropping-particle" : "", "family" : "Kraut", "given" : "A.", "non-dropping-particle" : "", "parse-names" : false, "suffix" : "" }, { "dropping-particle" : "", "family" : "Lupia", "given" : "A.", "non-dropping-particle" : "", "parse-names" : false, "suffix" : "" }, { "dropping-particle" : "", "family" : "Mabry", "given" : "P.", "non-dropping-particle" : "", "parse-names" : false, "suffix" : "" }, { "dropping-particle" : "", "family" : "Madon", "given" : "T.", "non-dropping-particle" : "", "parse-names" : false, "suffix" : "" }, { "dropping-particle" : "", "family" : "Malhotra", "given" : "N.", "non-dropping-particle" : "", "parse-names" : false, "suffix" : "" }, { "dropping-particle" : "", "family" : "Mayo-Wilson", "given" : "E.", "non-dropping-particle" : "", "parse-names" : false, "suffix" : "" }, { "dropping-particle" : "", "family" : "McNutt", "given" : "M.", "non-dropping-particle" : "", "parse-names" : false, "suffix" : "" }, { "dropping-particle" : "", "family" : "Miguel", "given" : "E.", "non-dropping-particle" : "", "parse-names" : false, "suffix" : "" }, { "dropping-particle" : "", "family" : "Paluck", "given" : "E. Levy", "non-dropping-particle" : "", "parse-names" : false, "suffix" : "" }, { "dropping-particle" : "", "family" : "Simonsohn", "given" : "U.", "non-dropping-particle" : "", "parse-names" : false, "suffix" : "" }, { "dropping-particle" : "", "family" : "Soderberg", "given" : "C.", "non-dropping-particle" : "", "parse-names" : false, "suffix" : "" }, { "dropping-particle" : "", "family" : "Spellman", "given" : "B. A.", "non-dropping-particle" : "", "parse-names" : false, "suffix" : "" }, { "dropping-particle" : "", "family" : "Turitto", "given" : "J.", "non-dropping-particle" : "", "parse-names" : false, "suffix" : "" }, { "dropping-particle" : "", "family" : "VandenBos", "given" : "G.", "non-dropping-particle" : "", "parse-names" : false, "suffix" : "" }, { "dropping-particle" : "", "family" : "Vazire", "given" : "S.", "non-dropping-particle" : "", "parse-names" : false, "suffix" : "" }, { "dropping-particle" : "", "family" : "Wagenmakers", "given" : "E. J.", "non-dropping-particle" : "", "parse-names" : false, "suffix" : "" }, { "dropping-particle" : "", "family" : "Wilson", "given" : "R.", "non-dropping-particle" : "", "parse-names" : false, "suffix" : "" }, { "dropping-particle" : "", "family" : "Yarkoni", "given" : "T.", "non-dropping-particle" : "", "parse-names" : false, "suffix" : "" } ], "container-title" : "Science", "id" : "ITEM-1", "issue" : "6242", "issued" : { "date-parts" : [ [ "2015" ] ] }, "page" : "1422-1425", "title" : "Promoting an open research culture", "type" : "article-journal", "volume" : "348" }, "uris" : [ "http://www.mendeley.com/documents/?uuid=4daf0bf0-382d-411d-bbea-4d6681639473" ] } ], "mendeley" : { "formattedCitation" : "(Nosek &lt;i&gt;et al.&lt;/i&gt;, 2015)", "plainTextFormattedCitation" : "(Nosek et al., 2015)" }, "properties" : { "noteIndex" : 0 }, "schema" : "https://github.com/citation-style-language/schema/raw/master/csl-citation.json" }</w:instrText>
      </w:r>
      <w:r w:rsidR="00F54E61">
        <w:rPr>
          <w:rFonts w:ascii="Times New Roman" w:eastAsia="Times New Roman" w:hAnsi="Times New Roman" w:cs="Times New Roman"/>
          <w:sz w:val="24"/>
          <w:szCs w:val="24"/>
        </w:rPr>
        <w:fldChar w:fldCharType="separate"/>
      </w:r>
      <w:r w:rsidR="00F54E61" w:rsidRPr="00F54E61">
        <w:rPr>
          <w:rFonts w:ascii="Times New Roman" w:eastAsia="Times New Roman" w:hAnsi="Times New Roman" w:cs="Times New Roman"/>
          <w:noProof/>
          <w:sz w:val="24"/>
          <w:szCs w:val="24"/>
        </w:rPr>
        <w:t xml:space="preserve">(Nosek </w:t>
      </w:r>
      <w:r w:rsidR="00F54E61" w:rsidRPr="00F54E61">
        <w:rPr>
          <w:rFonts w:ascii="Times New Roman" w:eastAsia="Times New Roman" w:hAnsi="Times New Roman" w:cs="Times New Roman"/>
          <w:i/>
          <w:noProof/>
          <w:sz w:val="24"/>
          <w:szCs w:val="24"/>
        </w:rPr>
        <w:t>et al.</w:t>
      </w:r>
      <w:r w:rsidR="00F54E61" w:rsidRPr="00F54E61">
        <w:rPr>
          <w:rFonts w:ascii="Times New Roman" w:eastAsia="Times New Roman" w:hAnsi="Times New Roman" w:cs="Times New Roman"/>
          <w:noProof/>
          <w:sz w:val="24"/>
          <w:szCs w:val="24"/>
        </w:rPr>
        <w:t>, 2015)</w:t>
      </w:r>
      <w:r w:rsidR="00F54E6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5E3C65">
        <w:rPr>
          <w:rFonts w:ascii="Times New Roman" w:eastAsia="Times New Roman" w:hAnsi="Times New Roman" w:cs="Times New Roman"/>
          <w:sz w:val="24"/>
          <w:szCs w:val="24"/>
        </w:rPr>
        <w:t xml:space="preserve">Research </w:t>
      </w:r>
      <w:r w:rsidR="00F54E61">
        <w:rPr>
          <w:rFonts w:ascii="Times New Roman" w:eastAsia="Times New Roman" w:hAnsi="Times New Roman" w:cs="Times New Roman"/>
          <w:sz w:val="24"/>
          <w:szCs w:val="24"/>
        </w:rPr>
        <w:t>outputs—usually publications—</w:t>
      </w:r>
      <w:r w:rsidR="005E3C65">
        <w:rPr>
          <w:rFonts w:ascii="Times New Roman" w:eastAsia="Times New Roman" w:hAnsi="Times New Roman" w:cs="Times New Roman"/>
          <w:sz w:val="24"/>
          <w:szCs w:val="24"/>
        </w:rPr>
        <w:t>are already required by most granting agencies</w:t>
      </w:r>
      <w:r w:rsidR="001F19ED">
        <w:rPr>
          <w:rFonts w:ascii="Times New Roman" w:eastAsia="Times New Roman" w:hAnsi="Times New Roman" w:cs="Times New Roman"/>
          <w:sz w:val="24"/>
          <w:szCs w:val="24"/>
        </w:rPr>
        <w:t xml:space="preserve">, and grants and institutions typically cover OA costs </w:t>
      </w:r>
      <w:r w:rsidR="001F19ED" w:rsidRPr="00F521D8">
        <w:rPr>
          <w:rFonts w:ascii="Times New Roman" w:eastAsia="Times New Roman" w:hAnsi="Times New Roman" w:cs="Times New Roman"/>
          <w:noProof/>
          <w:sz w:val="24"/>
          <w:szCs w:val="24"/>
        </w:rPr>
        <w:t xml:space="preserve">(Dallmeier-Tiessen </w:t>
      </w:r>
      <w:r w:rsidR="001F19ED" w:rsidRPr="00F521D8">
        <w:rPr>
          <w:rFonts w:ascii="Times New Roman" w:eastAsia="Times New Roman" w:hAnsi="Times New Roman" w:cs="Times New Roman"/>
          <w:i/>
          <w:noProof/>
          <w:sz w:val="24"/>
          <w:szCs w:val="24"/>
        </w:rPr>
        <w:t>et al.</w:t>
      </w:r>
      <w:r w:rsidR="001F19ED" w:rsidRPr="00F521D8">
        <w:rPr>
          <w:rFonts w:ascii="Times New Roman" w:eastAsia="Times New Roman" w:hAnsi="Times New Roman" w:cs="Times New Roman"/>
          <w:noProof/>
          <w:sz w:val="24"/>
          <w:szCs w:val="24"/>
        </w:rPr>
        <w:t>, 2011)</w:t>
      </w:r>
      <w:r w:rsidR="007A0A3C">
        <w:rPr>
          <w:rFonts w:ascii="Times New Roman" w:eastAsia="Times New Roman" w:hAnsi="Times New Roman" w:cs="Times New Roman"/>
          <w:sz w:val="24"/>
          <w:szCs w:val="24"/>
        </w:rPr>
        <w:t>.</w:t>
      </w:r>
      <w:r w:rsidR="00D741C9">
        <w:rPr>
          <w:rFonts w:ascii="Times New Roman" w:eastAsia="Times New Roman" w:hAnsi="Times New Roman" w:cs="Times New Roman"/>
          <w:sz w:val="24"/>
          <w:szCs w:val="24"/>
        </w:rPr>
        <w:t xml:space="preserve"> </w:t>
      </w:r>
      <w:r w:rsidR="002C3AEB">
        <w:rPr>
          <w:rFonts w:ascii="Times New Roman" w:eastAsia="Times New Roman" w:hAnsi="Times New Roman" w:cs="Times New Roman"/>
          <w:sz w:val="24"/>
          <w:szCs w:val="24"/>
        </w:rPr>
        <w:t xml:space="preserve">Furthermore, </w:t>
      </w:r>
      <w:del w:id="59" w:author="Travis Tai" w:date="2018-05-08T02:31:00Z">
        <w:r w:rsidR="002C3AEB" w:rsidDel="00EA05C9">
          <w:rPr>
            <w:rFonts w:ascii="Times New Roman" w:eastAsia="Times New Roman" w:hAnsi="Times New Roman" w:cs="Times New Roman"/>
            <w:sz w:val="24"/>
            <w:szCs w:val="24"/>
          </w:rPr>
          <w:delText>g</w:delText>
        </w:r>
        <w:r w:rsidDel="00EA05C9">
          <w:rPr>
            <w:rFonts w:ascii="Times New Roman" w:eastAsia="Times New Roman" w:hAnsi="Times New Roman" w:cs="Times New Roman"/>
            <w:sz w:val="24"/>
            <w:szCs w:val="24"/>
          </w:rPr>
          <w:delText xml:space="preserve">iven that </w:delText>
        </w:r>
      </w:del>
      <w:del w:id="60" w:author="Travis Tai" w:date="2018-05-08T02:30:00Z">
        <w:r w:rsidDel="00EA05C9">
          <w:rPr>
            <w:rFonts w:ascii="Times New Roman" w:eastAsia="Times New Roman" w:hAnsi="Times New Roman" w:cs="Times New Roman"/>
            <w:sz w:val="24"/>
            <w:szCs w:val="24"/>
          </w:rPr>
          <w:delText xml:space="preserve">much </w:delText>
        </w:r>
      </w:del>
      <w:ins w:id="61" w:author="Travis Tai" w:date="2018-05-08T02:30:00Z">
        <w:r w:rsidR="00EA05C9">
          <w:rPr>
            <w:rFonts w:ascii="Times New Roman" w:eastAsia="Times New Roman" w:hAnsi="Times New Roman" w:cs="Times New Roman"/>
            <w:sz w:val="24"/>
            <w:szCs w:val="24"/>
          </w:rPr>
          <w:t>most</w:t>
        </w:r>
        <w:r w:rsidR="00EA05C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climate change research </w:t>
      </w:r>
      <w:r w:rsidR="00B03CFE">
        <w:rPr>
          <w:rFonts w:ascii="Times New Roman" w:eastAsia="Times New Roman" w:hAnsi="Times New Roman" w:cs="Times New Roman"/>
          <w:sz w:val="24"/>
          <w:szCs w:val="24"/>
        </w:rPr>
        <w:t>is funded</w:t>
      </w:r>
      <w:r>
        <w:rPr>
          <w:rFonts w:ascii="Times New Roman" w:eastAsia="Times New Roman" w:hAnsi="Times New Roman" w:cs="Times New Roman"/>
          <w:sz w:val="24"/>
          <w:szCs w:val="24"/>
        </w:rPr>
        <w:t xml:space="preserve"> </w:t>
      </w:r>
      <w:r w:rsidR="00B03CFE">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developed countries</w:t>
      </w:r>
      <w:r w:rsidR="00B12853">
        <w:rPr>
          <w:rFonts w:ascii="Times New Roman" w:eastAsia="Times New Roman" w:hAnsi="Times New Roman" w:cs="Times New Roman"/>
          <w:sz w:val="24"/>
          <w:szCs w:val="24"/>
        </w:rPr>
        <w:t>,</w:t>
      </w:r>
      <w:r w:rsidR="000730CC">
        <w:rPr>
          <w:rFonts w:ascii="Times New Roman" w:eastAsia="Times New Roman" w:hAnsi="Times New Roman" w:cs="Times New Roman"/>
          <w:sz w:val="24"/>
          <w:szCs w:val="24"/>
        </w:rPr>
        <w:t xml:space="preserve"> </w:t>
      </w:r>
      <w:r w:rsidR="00B12853">
        <w:rPr>
          <w:rFonts w:ascii="Times New Roman" w:eastAsia="Times New Roman" w:hAnsi="Times New Roman" w:cs="Times New Roman"/>
          <w:sz w:val="24"/>
          <w:szCs w:val="24"/>
        </w:rPr>
        <w:t>yet</w:t>
      </w:r>
      <w:r w:rsidR="000730CC">
        <w:rPr>
          <w:rFonts w:ascii="Times New Roman" w:eastAsia="Times New Roman" w:hAnsi="Times New Roman" w:cs="Times New Roman"/>
          <w:sz w:val="24"/>
          <w:szCs w:val="24"/>
        </w:rPr>
        <w:t xml:space="preserve"> focus on climate issues in developing countries</w:t>
      </w:r>
      <w:r w:rsidR="00B12853">
        <w:rPr>
          <w:rFonts w:ascii="Times New Roman" w:eastAsia="Times New Roman" w:hAnsi="Times New Roman" w:cs="Times New Roman"/>
          <w:sz w:val="24"/>
          <w:szCs w:val="24"/>
        </w:rPr>
        <w:t xml:space="preserve"> that may lack the institutional capacity for journal subscriptions</w:t>
      </w:r>
      <w:r>
        <w:rPr>
          <w:rFonts w:ascii="Times New Roman" w:eastAsia="Times New Roman" w:hAnsi="Times New Roman" w:cs="Times New Roman"/>
          <w:sz w:val="24"/>
          <w:szCs w:val="24"/>
        </w:rPr>
        <w:t xml:space="preserve"> </w:t>
      </w:r>
      <w:commentRangeStart w:id="62"/>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 "citationItems" : [ { "id" : "ITEM-1", "itemData" : { "DOI" : "10.1038/embor.2012.43", "ISSN" : "1469221X", "PMID" : "22473296", "author" : [ { "dropping-particle" : "", "family" : "Helden", "given" : "Paul", "non-dropping-particle" : "van", "parse-names" : false, "suffix" : "" } ], "container-title" : "EMBO Reports", "id" : "ITEM-1", "issue" : "5", "issued" : { "date-parts" : [ [ "2012" ] ] }, "page" : "395", "publisher" : "Nature Publishing Group", "title" : "The cost of research in developing countries", "type" : "article-journal", "volume" : "13" }, "uris" : [ "http://www.mendeley.com/documents/?uuid=498d1d1f-6cd3-4d54-8365-92698ec67b12" ] }, { "id" : "ITEM-2", "itemData" : { "URL" : "https://www.carbonbrief.org/analysis-the-most-cited-climate-change-papers", "author" : [ { "dropping-particle" : "", "family" : "McSweeney", "given" : "Robert", "non-dropping-particle" : "", "parse-names" : false, "suffix" : "" } ], "container-title" : "Carbon Brief", "id" : "ITEM-2", "issued" : { "date-parts" : [ [ "2015" ] ] }, "title" : "Analysis: the most 'cited' climate change papers", "type" : "webpage" }, "uris" : [ "http://www.mendeley.com/documents/?uuid=263ed4c0-fde8-40ac-86d3-484d759ba51e" ] } ], "mendeley" : { "formattedCitation" : "(van Helden, 2012; McSweeney, 2015)", "plainTextFormattedCitation" : "(van Helden, 2012; McSweeney, 2015)", "previouslyFormattedCitation" : "(van Helden, 2012; McSweeney, 2015)"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22406A">
        <w:rPr>
          <w:rFonts w:ascii="Times New Roman" w:eastAsia="Times New Roman" w:hAnsi="Times New Roman" w:cs="Times New Roman"/>
          <w:noProof/>
          <w:sz w:val="24"/>
          <w:szCs w:val="24"/>
        </w:rPr>
        <w:t>(van Helden, 2012; McSweeney, 2015)</w:t>
      </w:r>
      <w:r>
        <w:rPr>
          <w:rFonts w:ascii="Times New Roman" w:eastAsia="Times New Roman" w:hAnsi="Times New Roman" w:cs="Times New Roman"/>
          <w:sz w:val="24"/>
          <w:szCs w:val="24"/>
        </w:rPr>
        <w:fldChar w:fldCharType="end"/>
      </w:r>
      <w:commentRangeEnd w:id="62"/>
      <w:r w:rsidR="003227FE">
        <w:rPr>
          <w:rStyle w:val="CommentReference"/>
        </w:rPr>
        <w:commentReference w:id="62"/>
      </w:r>
      <w:r w:rsidR="00B12853">
        <w:rPr>
          <w:rFonts w:ascii="Times New Roman" w:eastAsia="Times New Roman" w:hAnsi="Times New Roman" w:cs="Times New Roman"/>
          <w:sz w:val="24"/>
          <w:szCs w:val="24"/>
        </w:rPr>
        <w:t xml:space="preserve">. </w:t>
      </w:r>
      <w:r w:rsidR="00EA05C9">
        <w:rPr>
          <w:rFonts w:ascii="Times New Roman" w:eastAsia="Times New Roman" w:hAnsi="Times New Roman" w:cs="Times New Roman"/>
          <w:sz w:val="24"/>
          <w:szCs w:val="24"/>
        </w:rPr>
        <w:t>Thus,</w:t>
      </w:r>
      <w:r w:rsidR="002B2B74">
        <w:rPr>
          <w:rFonts w:ascii="Times New Roman" w:eastAsia="Times New Roman" w:hAnsi="Times New Roman" w:cs="Times New Roman"/>
          <w:sz w:val="24"/>
          <w:szCs w:val="24"/>
        </w:rPr>
        <w:t xml:space="preserve"> to incentive OS climate change research, funding bodies might require grant holders to openly publish</w:t>
      </w:r>
      <w:r w:rsidR="002A427F">
        <w:rPr>
          <w:rFonts w:ascii="Times New Roman" w:eastAsia="Times New Roman" w:hAnsi="Times New Roman" w:cs="Times New Roman"/>
          <w:sz w:val="24"/>
          <w:szCs w:val="24"/>
        </w:rPr>
        <w:t xml:space="preserve"> datasets, papers and code, and mandate </w:t>
      </w:r>
      <w:r w:rsidR="008645C2">
        <w:rPr>
          <w:rFonts w:ascii="Times New Roman" w:eastAsia="Times New Roman" w:hAnsi="Times New Roman" w:cs="Times New Roman"/>
          <w:sz w:val="24"/>
          <w:szCs w:val="24"/>
        </w:rPr>
        <w:t>active</w:t>
      </w:r>
      <w:r w:rsidR="00804636">
        <w:rPr>
          <w:rFonts w:ascii="Times New Roman" w:eastAsia="Times New Roman" w:hAnsi="Times New Roman" w:cs="Times New Roman"/>
          <w:sz w:val="24"/>
          <w:szCs w:val="24"/>
        </w:rPr>
        <w:t xml:space="preserve"> </w:t>
      </w:r>
      <w:r w:rsidR="008645C2">
        <w:rPr>
          <w:rFonts w:ascii="Times New Roman" w:eastAsia="Times New Roman" w:hAnsi="Times New Roman" w:cs="Times New Roman"/>
          <w:sz w:val="24"/>
          <w:szCs w:val="24"/>
        </w:rPr>
        <w:t>dissemination of climate change findings</w:t>
      </w:r>
      <w:r w:rsidR="003341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r w:rsidR="007A0A3C">
        <w:rPr>
          <w:rFonts w:ascii="Times New Roman" w:eastAsia="Times New Roman" w:hAnsi="Times New Roman" w:cs="Times New Roman"/>
          <w:sz w:val="24"/>
          <w:szCs w:val="24"/>
        </w:rPr>
        <w:t>stakeholders</w:t>
      </w:r>
      <w:r>
        <w:rPr>
          <w:rStyle w:val="CommentReference"/>
        </w:rPr>
        <w:commentReference w:id="63"/>
      </w:r>
      <w:r w:rsidR="008645C2">
        <w:rPr>
          <w:rFonts w:ascii="Times New Roman" w:eastAsia="Times New Roman" w:hAnsi="Times New Roman" w:cs="Times New Roman"/>
          <w:sz w:val="24"/>
          <w:szCs w:val="24"/>
        </w:rPr>
        <w:t xml:space="preserve"> rather than passive dissemination by publication.</w:t>
      </w:r>
    </w:p>
    <w:p w14:paraId="571C7731" w14:textId="77777777" w:rsidR="002B2B74" w:rsidRDefault="002B2B74" w:rsidP="00EF4508">
      <w:pPr>
        <w:pStyle w:val="Normal1"/>
        <w:spacing w:line="480" w:lineRule="auto"/>
        <w:ind w:firstLine="720"/>
        <w:rPr>
          <w:rFonts w:ascii="Times New Roman" w:eastAsia="Times New Roman" w:hAnsi="Times New Roman" w:cs="Times New Roman"/>
          <w:sz w:val="24"/>
          <w:szCs w:val="24"/>
        </w:rPr>
      </w:pPr>
    </w:p>
    <w:p w14:paraId="78F61E12" w14:textId="7073C892"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can</w:t>
      </w:r>
      <w:r>
        <w:rPr>
          <w:rFonts w:ascii="Times New Roman" w:eastAsia="Times New Roman" w:hAnsi="Times New Roman" w:cs="Times New Roman"/>
          <w:sz w:val="24"/>
          <w:szCs w:val="24"/>
        </w:rPr>
        <w:t xml:space="preserve"> also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BB06DC">
        <w:rPr>
          <w:rFonts w:ascii="Times New Roman" w:eastAsia="Times New Roman" w:hAnsi="Times New Roman" w:cs="Times New Roman"/>
          <w:sz w:val="24"/>
          <w:szCs w:val="24"/>
        </w:rPr>
        <w:t xml:space="preserve">rapid, </w:t>
      </w:r>
      <w:r w:rsidR="00F47FC4">
        <w:rPr>
          <w:rFonts w:ascii="Times New Roman" w:eastAsia="Times New Roman" w:hAnsi="Times New Roman" w:cs="Times New Roman"/>
          <w:sz w:val="24"/>
          <w:szCs w:val="24"/>
        </w:rPr>
        <w:t xml:space="preserve">robust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1A4402">
        <w:rPr>
          <w:rFonts w:ascii="Times New Roman" w:eastAsia="Times New Roman" w:hAnsi="Times New Roman" w:cs="Times New Roman"/>
          <w:sz w:val="24"/>
          <w:szCs w:val="24"/>
        </w:rPr>
        <w:t>dissemination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77777777"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and MarXiv.</w:t>
            </w:r>
          </w:p>
        </w:tc>
      </w:tr>
    </w:tbl>
    <w:p w14:paraId="0BCF9707" w14:textId="52414F11" w:rsidR="00995D87" w:rsidRDefault="00E17FBF" w:rsidP="00F9178A">
      <w:pPr>
        <w:pStyle w:val="Normal1"/>
        <w:spacing w:line="480" w:lineRule="auto"/>
        <w:rPr>
          <w:rFonts w:ascii="Times New Roman" w:eastAsia="Times New Roman" w:hAnsi="Times New Roman" w:cs="Times New Roman"/>
          <w:sz w:val="24"/>
          <w:szCs w:val="24"/>
          <w:shd w:val="clear" w:color="auto" w:fill="B6D7A8"/>
        </w:rPr>
      </w:pPr>
      <w:r w:rsidRPr="00EA05C9">
        <w:rPr>
          <w:rFonts w:ascii="Times New Roman" w:eastAsia="Times New Roman" w:hAnsi="Times New Roman" w:cs="Times New Roman"/>
          <w:noProof/>
          <w:sz w:val="24"/>
          <w:szCs w:val="24"/>
          <w:shd w:val="clear" w:color="auto" w:fill="B6D7A8"/>
          <w:lang w:val="en-US"/>
        </w:rPr>
        <w:lastRenderedPageBreak/>
        <w:drawing>
          <wp:inline distT="0" distB="0" distL="0" distR="0" wp14:anchorId="105235DE" wp14:editId="2AAE6A61">
            <wp:extent cx="5963285" cy="3975523"/>
            <wp:effectExtent l="0" t="0" r="5715" b="12700"/>
            <wp:docPr id="3" name="Picture 3" descr="../Documents/git_repos/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git_repos/open-climate-change/figures/Figure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5754" cy="3983836"/>
                    </a:xfrm>
                    <a:prstGeom prst="rect">
                      <a:avLst/>
                    </a:prstGeom>
                    <a:noFill/>
                    <a:ln>
                      <a:noFill/>
                    </a:ln>
                  </pic:spPr>
                </pic:pic>
              </a:graphicData>
            </a:graphic>
          </wp:inline>
        </w:drawing>
      </w:r>
    </w:p>
    <w:p w14:paraId="3656A10C" w14:textId="7771B4DC" w:rsidR="00F9178A"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Proportional increase in OA climate change publications (</w:t>
      </w:r>
      <w:commentRangeStart w:id="64"/>
      <w:r>
        <w:rPr>
          <w:rFonts w:ascii="Times New Roman" w:eastAsia="Times New Roman" w:hAnsi="Times New Roman" w:cs="Times New Roman"/>
          <w:sz w:val="24"/>
          <w:szCs w:val="24"/>
        </w:rPr>
        <w:t xml:space="preserve">black </w:t>
      </w:r>
      <w:commentRangeEnd w:id="64"/>
      <w:r w:rsidR="00EA519E">
        <w:rPr>
          <w:rStyle w:val="CommentReference"/>
        </w:rPr>
        <w:commentReference w:id="64"/>
      </w:r>
      <w:r>
        <w:rPr>
          <w:rFonts w:ascii="Times New Roman" w:eastAsia="Times New Roman" w:hAnsi="Times New Roman" w:cs="Times New Roman"/>
          <w:sz w:val="24"/>
          <w:szCs w:val="24"/>
        </w:rPr>
        <w:t xml:space="preserve">line) and across four journal impact factor categories (coloured lines; </w:t>
      </w:r>
      <w:ins w:id="65" w:author="James Robinson" w:date="2018-05-07T11:19:00Z">
        <w:r w:rsidR="004E36DD">
          <w:rPr>
            <w:rFonts w:ascii="Times New Roman" w:eastAsia="Times New Roman" w:hAnsi="Times New Roman" w:cs="Times New Roman"/>
            <w:sz w:val="24"/>
            <w:szCs w:val="24"/>
          </w:rPr>
          <w:t>binned</w:t>
        </w:r>
      </w:ins>
      <w:r>
        <w:rPr>
          <w:rFonts w:ascii="Times New Roman" w:eastAsia="Times New Roman" w:hAnsi="Times New Roman" w:cs="Times New Roman"/>
          <w:sz w:val="24"/>
          <w:szCs w:val="24"/>
        </w:rPr>
        <w:t xml:space="preserve">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Publications were ex</w:t>
      </w:r>
      <w:r w:rsidR="006B4262">
        <w:rPr>
          <w:rFonts w:ascii="Times New Roman" w:eastAsia="Times New Roman" w:hAnsi="Times New Roman" w:cs="Times New Roman"/>
          <w:sz w:val="24"/>
          <w:szCs w:val="24"/>
        </w:rPr>
        <w:t>tracted from Scopus (</w:t>
      </w:r>
      <w:ins w:id="66" w:author="James Robinson" w:date="2018-04-28T16:06:00Z">
        <w:r w:rsidR="005E7A9B">
          <w:rPr>
            <w:rFonts w:ascii="Times New Roman" w:eastAsia="Times New Roman" w:hAnsi="Times New Roman" w:cs="Times New Roman"/>
            <w:sz w:val="24"/>
            <w:szCs w:val="24"/>
          </w:rPr>
          <w:fldChar w:fldCharType="begin"/>
        </w:r>
        <w:r w:rsidR="005E7A9B">
          <w:rPr>
            <w:rFonts w:ascii="Times New Roman" w:eastAsia="Times New Roman" w:hAnsi="Times New Roman" w:cs="Times New Roman"/>
            <w:sz w:val="24"/>
            <w:szCs w:val="24"/>
          </w:rPr>
          <w:instrText xml:space="preserve"> HYPERLINK "http://www.scopus.com/" </w:instrText>
        </w:r>
        <w:r w:rsidR="005E7A9B">
          <w:rPr>
            <w:rFonts w:ascii="Times New Roman" w:eastAsia="Times New Roman" w:hAnsi="Times New Roman" w:cs="Times New Roman"/>
            <w:sz w:val="24"/>
            <w:szCs w:val="24"/>
          </w:rPr>
          <w:fldChar w:fldCharType="separate"/>
        </w:r>
        <w:r w:rsidR="006B4262" w:rsidRPr="005E7A9B">
          <w:rPr>
            <w:rStyle w:val="Hyperlink"/>
            <w:rFonts w:ascii="Times New Roman" w:eastAsia="Times New Roman" w:hAnsi="Times New Roman" w:cs="Times New Roman"/>
            <w:sz w:val="24"/>
            <w:szCs w:val="24"/>
          </w:rPr>
          <w:t>www.scopus.com</w:t>
        </w:r>
        <w:r w:rsidR="005E7A9B">
          <w:rPr>
            <w:rFonts w:ascii="Times New Roman" w:eastAsia="Times New Roman" w:hAnsi="Times New Roman" w:cs="Times New Roman"/>
            <w:sz w:val="24"/>
            <w:szCs w:val="24"/>
          </w:rPr>
          <w:fldChar w:fldCharType="end"/>
        </w:r>
      </w:ins>
      <w:r>
        <w:rPr>
          <w:rFonts w:ascii="Times New Roman" w:eastAsia="Times New Roman" w:hAnsi="Times New Roman" w:cs="Times New Roman"/>
          <w:sz w:val="24"/>
          <w:szCs w:val="24"/>
        </w:rPr>
        <w:t>) for articles and reviews published between 2007-2016 containing the term “climat* change” in title, abstract</w:t>
      </w:r>
      <w:r w:rsidR="00B44C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keywords. We further restricted publications to those journals with &gt;</w:t>
      </w:r>
      <w:r w:rsidR="0098404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00 total citation records (i.e. journals which regularly published climate change research, n = 116). Impact </w:t>
      </w:r>
      <w:r w:rsidR="0069504E">
        <w:rPr>
          <w:rFonts w:ascii="Times New Roman" w:eastAsia="Times New Roman" w:hAnsi="Times New Roman" w:cs="Times New Roman"/>
          <w:sz w:val="24"/>
          <w:szCs w:val="24"/>
        </w:rPr>
        <w:t xml:space="preserve">factors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r w:rsidR="00EF4508" w:rsidRPr="007D74AB">
        <w:rPr>
          <w:rFonts w:ascii="Times New Roman" w:eastAsia="Times New Roman" w:hAnsi="Times New Roman" w:cs="Times New Roman"/>
          <w:sz w:val="24"/>
          <w:szCs w:val="24"/>
        </w:rPr>
        <w:t>www.scimagojr.com</w:t>
      </w:r>
      <w:r w:rsidR="00EF4508">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rang</w:t>
      </w:r>
      <w:r w:rsidR="006A064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from 0.14 to 18.13.</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1109D15E" w:rsidR="006D2F93" w:rsidRDefault="00CB3BB3" w:rsidP="00F9178A">
      <w:pPr>
        <w:pStyle w:val="Normal1"/>
        <w:spacing w:line="480" w:lineRule="auto"/>
        <w:rPr>
          <w:rFonts w:ascii="Times New Roman" w:eastAsia="Times New Roman" w:hAnsi="Times New Roman" w:cs="Times New Roman"/>
          <w:b/>
          <w:sz w:val="24"/>
          <w:szCs w:val="24"/>
        </w:rPr>
      </w:pPr>
      <w:r w:rsidRPr="00EA05C9">
        <w:rPr>
          <w:rFonts w:ascii="Times New Roman" w:eastAsia="Times New Roman" w:hAnsi="Times New Roman" w:cs="Times New Roman"/>
          <w:b/>
          <w:noProof/>
          <w:sz w:val="24"/>
          <w:szCs w:val="24"/>
          <w:lang w:val="en-US"/>
        </w:rPr>
        <w:drawing>
          <wp:anchor distT="0" distB="0" distL="114300" distR="114300" simplePos="0" relativeHeight="251658240" behindDoc="0" locked="0" layoutInCell="1" allowOverlap="1" wp14:anchorId="7C3E531C" wp14:editId="51C22AD9">
            <wp:simplePos x="0" y="0"/>
            <wp:positionH relativeFrom="column">
              <wp:posOffset>1701800</wp:posOffset>
            </wp:positionH>
            <wp:positionV relativeFrom="paragraph">
              <wp:posOffset>-34925</wp:posOffset>
            </wp:positionV>
            <wp:extent cx="2924175" cy="7604760"/>
            <wp:effectExtent l="0" t="0" r="0" b="0"/>
            <wp:wrapTopAndBottom/>
            <wp:docPr id="2" name="Picture 2" descr="../Documents/git_repos/open-climate-change/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git_repos/open-climate-change/figures/Figure2_vert.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7604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D1F137" w14:textId="68B9534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mentions (d) in four impact factor categories, controlling for effects of publication year and journal on citations/mentions. Dashed lines are mean citations/mentions controlling for impact factor, year and journal. Citations were extracted from Scopus for the same studies in Figure 1. News, twitter and policy mentions were extracted from Altmetric (</w:t>
      </w:r>
      <w:r w:rsidR="006B4262" w:rsidRPr="007D74AB">
        <w:rPr>
          <w:rFonts w:ascii="Times New Roman" w:eastAsia="Times New Roman" w:hAnsi="Times New Roman" w:cs="Times New Roman"/>
          <w:sz w:val="24"/>
          <w:szCs w:val="24"/>
        </w:rPr>
        <w:t>www.almetric.com</w:t>
      </w:r>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Figure 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impact factor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Citations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025835">
        <w:rPr>
          <w:rFonts w:ascii="Times New Roman" w:eastAsia="Times New Roman" w:hAnsi="Times New Roman" w:cs="Times New Roman"/>
          <w:sz w:val="24"/>
          <w:szCs w:val="24"/>
        </w:rPr>
        <w:t xml:space="preserve">; </w:t>
      </w:r>
      <w:r w:rsidR="005144AE">
        <w:rPr>
          <w:rFonts w:ascii="Times New Roman" w:eastAsia="Times New Roman" w:hAnsi="Times New Roman" w:cs="Times New Roman"/>
          <w:sz w:val="24"/>
          <w:szCs w:val="24"/>
        </w:rPr>
        <w:t>Al</w:t>
      </w:r>
      <w:r w:rsidR="00FD31D2">
        <w:rPr>
          <w:rFonts w:ascii="Times New Roman" w:eastAsia="Times New Roman" w:hAnsi="Times New Roman" w:cs="Times New Roman"/>
          <w:sz w:val="24"/>
          <w:szCs w:val="24"/>
        </w:rPr>
        <w:t>t</w:t>
      </w:r>
      <w:r w:rsidR="005144AE">
        <w:rPr>
          <w:rFonts w:ascii="Times New Roman" w:eastAsia="Times New Roman" w:hAnsi="Times New Roman" w:cs="Times New Roman"/>
          <w:sz w:val="24"/>
          <w:szCs w:val="24"/>
        </w:rPr>
        <w:t>metric</w:t>
      </w:r>
      <w:r w:rsidR="00025835">
        <w:rPr>
          <w:rFonts w:ascii="Times New Roman" w:eastAsia="Times New Roman" w:hAnsi="Times New Roman" w:cs="Times New Roman"/>
          <w:sz w:val="24"/>
          <w:szCs w:val="24"/>
        </w:rPr>
        <w:t xml:space="preserve"> models were fitted with Poisson distributions</w:t>
      </w:r>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and </w:t>
      </w:r>
      <w:r w:rsidR="00F9178A">
        <w:rPr>
          <w:rFonts w:ascii="Times New Roman" w:eastAsia="Times New Roman" w:hAnsi="Times New Roman" w:cs="Times New Roman"/>
          <w:b/>
          <w:sz w:val="24"/>
          <w:szCs w:val="24"/>
        </w:rPr>
        <w:t>Data availability</w:t>
      </w:r>
    </w:p>
    <w:p w14:paraId="13D2AE34" w14:textId="5451E8FB"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hyperlink r:id="rId11" w:history="1">
        <w:r w:rsidR="00DF1A5B" w:rsidRPr="00891828">
          <w:rPr>
            <w:rStyle w:val="Hyperlink"/>
            <w:rFonts w:ascii="Times New Roman" w:eastAsia="Times New Roman" w:hAnsi="Times New Roman" w:cs="Times New Roman"/>
            <w:sz w:val="24"/>
            <w:szCs w:val="24"/>
          </w:rPr>
          <w:t>github.com/travistai2/open-science-cc</w:t>
        </w:r>
      </w:hyperlink>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1E24E422"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171A1C32"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9FCD7E8" w14:textId="49D3B8F9"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Blasiak R, Spijkers J, Tokunaga K, Pittman J, Yagi N, ?sterblom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0C27B5E4"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Darling E, Shiffman D, Cȏté I, Drew J (2013) The role of Twitter in the life cycle of a scientific publication. </w:t>
      </w:r>
      <w:r w:rsidRPr="002B5958">
        <w:rPr>
          <w:rFonts w:ascii="Times New Roman" w:hAnsi="Times New Roman"/>
          <w:i/>
          <w:iCs/>
          <w:noProof/>
          <w:sz w:val="24"/>
          <w:szCs w:val="24"/>
          <w:lang w:val="en-US"/>
        </w:rPr>
        <w:t>Ideas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32–43.</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Hampton SE, Anderson S, Bagby SC et al. (2015)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47F29D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Press, Cambridge, United Kingdom and New York, NY, USA.</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01AA86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R Core Team (2018) R: A Language and environment for statistical computing.</w:t>
      </w:r>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Reynolds RW, Rayner NA, Smith TM, Stokes DC, Wang W (2002) An improved in situ and satellite SST analysis for climate. </w:t>
      </w:r>
      <w:r w:rsidRPr="002B5958">
        <w:rPr>
          <w:rFonts w:ascii="Times New Roman" w:hAnsi="Times New Roman"/>
          <w:i/>
          <w:iCs/>
          <w:noProof/>
          <w:sz w:val="24"/>
          <w:szCs w:val="24"/>
          <w:lang w:val="en-US"/>
        </w:rPr>
        <w:t>Journal of Climate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15</w:t>
      </w:r>
      <w:r w:rsidRPr="002B5958">
        <w:rPr>
          <w:rFonts w:ascii="Times New Roman" w:hAnsi="Times New Roman"/>
          <w:noProof/>
          <w:sz w:val="24"/>
          <w:szCs w:val="24"/>
          <w:lang w:val="en-US"/>
        </w:rPr>
        <w:t>, 1609–1625.</w:t>
      </w:r>
    </w:p>
    <w:p w14:paraId="424AD2F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Shi J, Visschers VHM, Siegrist M, Arvai J (2016) Knowledge as a driver of public perceptions about climate change reassessed.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759–762.</w:t>
      </w: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BDD70BD"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2"/>
      <w:footerReference w:type="default" r:id="rId13"/>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s Cisneros" w:date="2018-04-23T14:36:00Z" w:initials="AC">
    <w:p w14:paraId="6F2827DC" w14:textId="11AB36F5" w:rsidR="00F54E61" w:rsidRDefault="00F54E61">
      <w:pPr>
        <w:pStyle w:val="CommentText"/>
      </w:pPr>
      <w:r>
        <w:rPr>
          <w:rStyle w:val="CommentReference"/>
        </w:rPr>
        <w:annotationRef/>
      </w:r>
      <w:r>
        <w:t xml:space="preserve">Nice! You’ve got a lot of great data and insights, but I’d suggest improving the flow a bit. Maybe you can organize around an outline like: </w:t>
      </w:r>
    </w:p>
    <w:p w14:paraId="70681D4F" w14:textId="33474D73" w:rsidR="00F54E61" w:rsidRDefault="00F54E61">
      <w:pPr>
        <w:pStyle w:val="CommentText"/>
      </w:pPr>
    </w:p>
    <w:p w14:paraId="5172F6CA" w14:textId="1F1E47BE" w:rsidR="00F54E61" w:rsidRDefault="00F54E61">
      <w:pPr>
        <w:pStyle w:val="CommentText"/>
      </w:pPr>
      <w:r>
        <w:t xml:space="preserve">1. This is why climate change issues need more collaboration and open knowledge. </w:t>
      </w:r>
    </w:p>
    <w:p w14:paraId="3EAB6626" w14:textId="1AD2159B" w:rsidR="00F54E61" w:rsidRDefault="00F54E61">
      <w:pPr>
        <w:pStyle w:val="CommentText"/>
      </w:pPr>
    </w:p>
    <w:p w14:paraId="0893A44B" w14:textId="6E6063BF" w:rsidR="00F54E61" w:rsidRDefault="00F54E61">
      <w:pPr>
        <w:pStyle w:val="CommentText"/>
      </w:pPr>
      <w:r>
        <w:t xml:space="preserve">2. In that context, this is what OS helps with and these are the forms it can take, and its limitations and potential issues (brief). </w:t>
      </w:r>
    </w:p>
    <w:p w14:paraId="6B010149" w14:textId="2D67576D" w:rsidR="00F54E61" w:rsidRDefault="00F54E61">
      <w:pPr>
        <w:pStyle w:val="CommentText"/>
      </w:pPr>
    </w:p>
    <w:p w14:paraId="7091AF76" w14:textId="7F3BABBA" w:rsidR="00F54E61" w:rsidRDefault="00F54E61">
      <w:pPr>
        <w:pStyle w:val="CommentText"/>
      </w:pPr>
      <w:r>
        <w:t xml:space="preserve">3. Here’s the evidence that OS really does have benefits over closed science. </w:t>
      </w:r>
    </w:p>
    <w:p w14:paraId="2F380571" w14:textId="0ACA1DB1" w:rsidR="00F54E61" w:rsidRDefault="00F54E61">
      <w:pPr>
        <w:pStyle w:val="CommentText"/>
      </w:pPr>
    </w:p>
    <w:p w14:paraId="06E1D510" w14:textId="1AAE6367" w:rsidR="00F54E61" w:rsidRDefault="00F54E61">
      <w:pPr>
        <w:pStyle w:val="CommentText"/>
      </w:pPr>
      <w:r>
        <w:t xml:space="preserve">4. This is how OS contributes to real-world outcomes related climate change, here are other things that we can do to strengthen OS and beyond OS (expand a bit on the limitations, solutions, and end on a high note). </w:t>
      </w:r>
    </w:p>
    <w:p w14:paraId="7E3C48A4" w14:textId="350D697A" w:rsidR="00F54E61" w:rsidRDefault="00F54E61">
      <w:pPr>
        <w:pStyle w:val="CommentText"/>
      </w:pPr>
    </w:p>
    <w:p w14:paraId="35F634A3" w14:textId="77777777" w:rsidR="00F54E61" w:rsidRDefault="00F54E61">
      <w:pPr>
        <w:pStyle w:val="CommentText"/>
      </w:pPr>
    </w:p>
    <w:p w14:paraId="455D824F" w14:textId="75D0A0E6" w:rsidR="00F54E61" w:rsidRDefault="00F54E61">
      <w:pPr>
        <w:pStyle w:val="CommentText"/>
      </w:pPr>
      <w:r>
        <w:t xml:space="preserve">The key is to pick the points (1 or 2) you want people to remember, and spend the rest of the paper hammering it home. </w:t>
      </w:r>
    </w:p>
    <w:p w14:paraId="7E58FCAA" w14:textId="77777777" w:rsidR="00F54E61" w:rsidRDefault="00F54E61">
      <w:pPr>
        <w:pStyle w:val="CommentText"/>
      </w:pPr>
    </w:p>
    <w:p w14:paraId="5E942F55" w14:textId="7E3C7B64" w:rsidR="00F54E61" w:rsidRDefault="00F54E61">
      <w:pPr>
        <w:pStyle w:val="CommentText"/>
      </w:pPr>
      <w:r>
        <w:t>In this case the main unanswered questions for me were, ok, I love the data and you convinced me that OA has real benefits, but 1) what is the real benefit for climate outcomes? And 2) how can we use OS to involve more people in developing countries (since they’re most at risk)?</w:t>
      </w:r>
    </w:p>
    <w:p w14:paraId="647141FE" w14:textId="3806094E" w:rsidR="00F54E61" w:rsidRDefault="00F54E61">
      <w:pPr>
        <w:pStyle w:val="CommentText"/>
      </w:pPr>
    </w:p>
    <w:p w14:paraId="5A9FD52B" w14:textId="77777777" w:rsidR="00F54E61" w:rsidRDefault="00F54E61">
      <w:pPr>
        <w:pStyle w:val="CommentText"/>
      </w:pPr>
    </w:p>
  </w:comment>
  <w:comment w:id="1" w:author="Travis Tai" w:date="2018-05-08T02:07:00Z" w:initials="TT">
    <w:p w14:paraId="3B4CA394" w14:textId="2F6819BA" w:rsidR="00F54E61" w:rsidRDefault="00F54E61">
      <w:pPr>
        <w:pStyle w:val="CommentText"/>
      </w:pPr>
      <w:r>
        <w:rPr>
          <w:rStyle w:val="CommentReference"/>
        </w:rPr>
        <w:annotationRef/>
      </w:r>
      <w:r>
        <w:t>While thisprovides enough detail, if we submit it to Nature CC and ask for it to be availble open access (through OA  policy means) This can only be 2-3 sentences I think.</w:t>
      </w:r>
    </w:p>
  </w:comment>
  <w:comment w:id="46" w:author="Travis Tai" w:date="2018-04-30T11:44:00Z" w:initials="TT">
    <w:p w14:paraId="231A8CF6" w14:textId="40E6F064" w:rsidR="00F54E61" w:rsidRDefault="00F54E61">
      <w:pPr>
        <w:pStyle w:val="CommentText"/>
      </w:pPr>
      <w:r>
        <w:rPr>
          <w:rStyle w:val="CommentReference"/>
        </w:rPr>
        <w:annotationRef/>
      </w:r>
      <w:r>
        <w:t>Get the numbers for these journals</w:t>
      </w:r>
    </w:p>
  </w:comment>
  <w:comment w:id="62" w:author="James Robinson" w:date="2018-05-08T02:28:00Z" w:initials="JR">
    <w:p w14:paraId="5B741DCF" w14:textId="509990E4" w:rsidR="00F54E61" w:rsidRDefault="00F54E61">
      <w:pPr>
        <w:pStyle w:val="CommentText"/>
      </w:pPr>
      <w:r>
        <w:rPr>
          <w:rStyle w:val="CommentReference"/>
        </w:rPr>
        <w:annotationRef/>
      </w:r>
      <w:r>
        <w:t>What do these papers say? That CC is more developed countries..or that developd countries have financial advantage?</w:t>
      </w:r>
    </w:p>
    <w:p w14:paraId="23ACBA98" w14:textId="77777777" w:rsidR="00F54E61" w:rsidRDefault="00F54E61">
      <w:pPr>
        <w:pStyle w:val="CommentText"/>
      </w:pPr>
    </w:p>
    <w:p w14:paraId="42C53AC5" w14:textId="3E56EC96" w:rsidR="00F54E61" w:rsidRDefault="00F54E61">
      <w:pPr>
        <w:pStyle w:val="CommentText"/>
      </w:pPr>
      <w:r>
        <w:t>TT: Developed nations have a financial advantage.</w:t>
      </w:r>
    </w:p>
  </w:comment>
  <w:comment w:id="63" w:author="Travis Tai" w:date="2018-05-04T05:45:00Z" w:initials="TT">
    <w:p w14:paraId="4EC9A92B" w14:textId="77777777" w:rsidR="00F54E61" w:rsidRDefault="00F54E61" w:rsidP="00716486">
      <w:pPr>
        <w:pStyle w:val="CommentText"/>
      </w:pPr>
      <w:r>
        <w:rPr>
          <w:rStyle w:val="CommentReference"/>
        </w:rPr>
        <w:annotationRef/>
      </w:r>
      <w:r>
        <w:t xml:space="preserve">AC: There is an additional connection you might want to make, regarding access for researchers in smaller institutions or developing countries. </w:t>
      </w:r>
    </w:p>
    <w:p w14:paraId="296BA453" w14:textId="77777777" w:rsidR="00F54E61" w:rsidRDefault="00F54E61" w:rsidP="00716486">
      <w:pPr>
        <w:pStyle w:val="CommentText"/>
      </w:pPr>
    </w:p>
    <w:p w14:paraId="218BC57E" w14:textId="77777777" w:rsidR="00F54E61" w:rsidRDefault="00F54E61" w:rsidP="00716486">
      <w:pPr>
        <w:pStyle w:val="CommentText"/>
      </w:pPr>
      <w:r>
        <w:t>OA is great because anyone can read it (obviously), but there’s a big cost for the authors. So, whereas a researcher in a developing country is able to eventually access a closed paper (through researchgate or an email to a colleague or the authors), they would find it much more difficult to publish in these OA journals themselves. The science that gets the most citations would therefore still be biased towards authors that can pay to increase access to their papers</w:t>
      </w:r>
    </w:p>
  </w:comment>
  <w:comment w:id="64" w:author="James Robinson" w:date="2018-04-28T17:03:00Z" w:initials="JR">
    <w:p w14:paraId="0FBFF77D" w14:textId="2688762B" w:rsidR="00F54E61" w:rsidRDefault="00F54E61" w:rsidP="00E17FBF">
      <w:pPr>
        <w:pStyle w:val="CommentText"/>
      </w:pPr>
      <w:r>
        <w:rPr>
          <w:rStyle w:val="CommentReference"/>
        </w:rPr>
        <w:annotationRef/>
      </w:r>
    </w:p>
    <w:p w14:paraId="5C34DC72" w14:textId="5EA2CE5B" w:rsidR="00F54E61" w:rsidRDefault="00F54E61">
      <w:pPr>
        <w:pStyle w:val="CommentText"/>
      </w:pPr>
      <w:r>
        <w:t>Second change – I say that we get around the whole low vs. High impact issue by just identifying lines (here) and x breaks (Fig 2) by their IF bin. Added this for Fig 2 below.</w:t>
      </w:r>
    </w:p>
    <w:p w14:paraId="59B4D8A4" w14:textId="77777777" w:rsidR="00F54E61" w:rsidRDefault="00F54E61">
      <w:pPr>
        <w:pStyle w:val="CommentText"/>
      </w:pPr>
    </w:p>
    <w:p w14:paraId="766C6EC5" w14:textId="6107F2F2" w:rsidR="00F54E61" w:rsidRDefault="00F54E61">
      <w:pPr>
        <w:pStyle w:val="CommentText"/>
      </w:pPr>
      <w:r>
        <w:t>Seems like a good way of keeping our analysis but avoiding people getting riled up by the concept of low or high impacts.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9FD52B" w15:done="0"/>
  <w15:commentEx w15:paraId="4449306F" w15:done="0"/>
  <w15:commentEx w15:paraId="231A8CF6" w15:done="0"/>
  <w15:commentEx w15:paraId="57EBD1AA" w15:done="0"/>
  <w15:commentEx w15:paraId="2ABA9A34" w15:done="0"/>
  <w15:commentEx w15:paraId="6D348359" w15:done="0"/>
  <w15:commentEx w15:paraId="0CE17E3B" w15:done="0"/>
  <w15:commentEx w15:paraId="695C3026" w15:done="0"/>
  <w15:commentEx w15:paraId="5B741DCF" w15:done="0"/>
  <w15:commentEx w15:paraId="218BC57E" w15:done="0"/>
  <w15:commentEx w15:paraId="766C6E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FD52B" w16cid:durableId="1E886DFC"/>
  <w16cid:commentId w16cid:paraId="43F8947C" w16cid:durableId="1E8864EE"/>
  <w16cid:commentId w16cid:paraId="1092DA84" w16cid:durableId="1E88658E"/>
  <w16cid:commentId w16cid:paraId="477CCA9D" w16cid:durableId="1E886757"/>
  <w16cid:commentId w16cid:paraId="41C3E59D" w16cid:durableId="1E88676F"/>
  <w16cid:commentId w16cid:paraId="57EBD1AA" w16cid:durableId="1E8867DB"/>
  <w16cid:commentId w16cid:paraId="789F36C4" w16cid:durableId="1E8868D4"/>
  <w16cid:commentId w16cid:paraId="0F807506" w16cid:durableId="1E886919"/>
  <w16cid:commentId w16cid:paraId="341CB233" w16cid:durableId="1E886946"/>
  <w16cid:commentId w16cid:paraId="53C4C112" w16cid:durableId="1E886976"/>
  <w16cid:commentId w16cid:paraId="623D3191" w16cid:durableId="1E886A47"/>
  <w16cid:commentId w16cid:paraId="27995220" w16cid:durableId="1E886AC4"/>
  <w16cid:commentId w16cid:paraId="649FFEE6" w16cid:durableId="1E886B05"/>
  <w16cid:commentId w16cid:paraId="7FBD9AF9" w16cid:durableId="1E886B6B"/>
  <w16cid:commentId w16cid:paraId="48F8ACB3" w16cid:durableId="1E886BCE"/>
  <w16cid:commentId w16cid:paraId="192EF9EE" w16cid:durableId="1E886DC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3C5788" w14:textId="77777777" w:rsidR="00F54E61" w:rsidRDefault="00F54E61" w:rsidP="004B7591">
      <w:pPr>
        <w:spacing w:line="240" w:lineRule="auto"/>
      </w:pPr>
      <w:r>
        <w:separator/>
      </w:r>
    </w:p>
  </w:endnote>
  <w:endnote w:type="continuationSeparator" w:id="0">
    <w:p w14:paraId="6D15378F" w14:textId="77777777" w:rsidR="00F54E61" w:rsidRDefault="00F54E61"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67" w:name="_GoBack"/>
  <w:bookmarkEnd w:id="67"/>
  <w:p w14:paraId="3500C402" w14:textId="77777777" w:rsidR="00F54E61" w:rsidRDefault="00F54E61">
    <w:pPr>
      <w:pStyle w:val="Footer"/>
      <w:framePr w:wrap="none" w:vAnchor="text" w:hAnchor="margin" w:xAlign="right" w:y="1"/>
      <w:rPr>
        <w:rStyle w:val="PageNumber"/>
      </w:rPr>
      <w:pPrChange w:id="68" w:author="James Robinson" w:date="2018-04-12T16:05:00Z">
        <w:pPr>
          <w:pStyle w:val="Footer"/>
        </w:pPr>
      </w:pPrChange>
    </w:pPr>
    <w:r>
      <w:rPr>
        <w:rStyle w:val="PageNumber"/>
      </w:rPr>
      <w:fldChar w:fldCharType="begin"/>
    </w:r>
    <w:r>
      <w:rPr>
        <w:rStyle w:val="PageNumber"/>
      </w:rPr>
      <w:instrText xml:space="preserve">PAGE  </w:instrText>
    </w:r>
    <w:r>
      <w:rPr>
        <w:rStyle w:val="PageNumber"/>
      </w:rPr>
      <w:fldChar w:fldCharType="end"/>
    </w:r>
  </w:p>
  <w:p w14:paraId="24E973AD" w14:textId="77777777" w:rsidR="00F54E61" w:rsidRDefault="00F54E61">
    <w:pPr>
      <w:pStyle w:val="Footer"/>
      <w:ind w:right="360"/>
      <w:pPrChange w:id="69"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C5744" w14:textId="77777777" w:rsidR="00F54E61" w:rsidRDefault="00F54E61" w:rsidP="009C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05C9">
      <w:rPr>
        <w:rStyle w:val="PageNumber"/>
        <w:noProof/>
      </w:rPr>
      <w:t>2</w:t>
    </w:r>
    <w:r>
      <w:rPr>
        <w:rStyle w:val="PageNumber"/>
      </w:rPr>
      <w:fldChar w:fldCharType="end"/>
    </w:r>
  </w:p>
  <w:p w14:paraId="5949C7D6" w14:textId="77777777" w:rsidR="00F54E61" w:rsidRDefault="00F54E61"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25660" w14:textId="77777777" w:rsidR="00F54E61" w:rsidRDefault="00F54E61" w:rsidP="004B7591">
      <w:pPr>
        <w:spacing w:line="240" w:lineRule="auto"/>
      </w:pPr>
      <w:r>
        <w:separator/>
      </w:r>
    </w:p>
  </w:footnote>
  <w:footnote w:type="continuationSeparator" w:id="0">
    <w:p w14:paraId="3E7E7B67" w14:textId="77777777" w:rsidR="00F54E61" w:rsidRDefault="00F54E61"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s Cisneros">
    <w15:presenceInfo w15:providerId="Windows Live" w15:userId="88020d927231b61d"/>
  </w15:person>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trackRevisions/>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995D87"/>
    <w:rsid w:val="00005CD3"/>
    <w:rsid w:val="00025835"/>
    <w:rsid w:val="00030630"/>
    <w:rsid w:val="00035315"/>
    <w:rsid w:val="00052873"/>
    <w:rsid w:val="00055D3F"/>
    <w:rsid w:val="00061039"/>
    <w:rsid w:val="000730CC"/>
    <w:rsid w:val="000735E5"/>
    <w:rsid w:val="000B4835"/>
    <w:rsid w:val="000C5A61"/>
    <w:rsid w:val="000C6B3E"/>
    <w:rsid w:val="000D42F5"/>
    <w:rsid w:val="000E60E1"/>
    <w:rsid w:val="000F2BF9"/>
    <w:rsid w:val="00100957"/>
    <w:rsid w:val="00113CD4"/>
    <w:rsid w:val="00115471"/>
    <w:rsid w:val="00116E12"/>
    <w:rsid w:val="00117E03"/>
    <w:rsid w:val="00124F63"/>
    <w:rsid w:val="0012755F"/>
    <w:rsid w:val="00132E34"/>
    <w:rsid w:val="00137E4E"/>
    <w:rsid w:val="001447F8"/>
    <w:rsid w:val="00147F27"/>
    <w:rsid w:val="001506FB"/>
    <w:rsid w:val="00173E69"/>
    <w:rsid w:val="00184B4B"/>
    <w:rsid w:val="00184C1E"/>
    <w:rsid w:val="001956BF"/>
    <w:rsid w:val="001A4402"/>
    <w:rsid w:val="001B40B7"/>
    <w:rsid w:val="001D089D"/>
    <w:rsid w:val="001D7D80"/>
    <w:rsid w:val="001F19ED"/>
    <w:rsid w:val="001F2C1D"/>
    <w:rsid w:val="00203BAF"/>
    <w:rsid w:val="0022406A"/>
    <w:rsid w:val="0024300E"/>
    <w:rsid w:val="0024317E"/>
    <w:rsid w:val="0024440B"/>
    <w:rsid w:val="00245CA5"/>
    <w:rsid w:val="00274F04"/>
    <w:rsid w:val="002951D3"/>
    <w:rsid w:val="002A2B94"/>
    <w:rsid w:val="002A427F"/>
    <w:rsid w:val="002B2B74"/>
    <w:rsid w:val="002B583D"/>
    <w:rsid w:val="002B5958"/>
    <w:rsid w:val="002C170D"/>
    <w:rsid w:val="002C3AEB"/>
    <w:rsid w:val="002C4E8C"/>
    <w:rsid w:val="002D21F8"/>
    <w:rsid w:val="002D36C4"/>
    <w:rsid w:val="002F4CC2"/>
    <w:rsid w:val="002F679D"/>
    <w:rsid w:val="00305A5C"/>
    <w:rsid w:val="003115E7"/>
    <w:rsid w:val="003227FE"/>
    <w:rsid w:val="00327AB4"/>
    <w:rsid w:val="00334102"/>
    <w:rsid w:val="003341C2"/>
    <w:rsid w:val="00334474"/>
    <w:rsid w:val="003354FD"/>
    <w:rsid w:val="0033550D"/>
    <w:rsid w:val="003525B4"/>
    <w:rsid w:val="00352FA9"/>
    <w:rsid w:val="00355020"/>
    <w:rsid w:val="00355B9A"/>
    <w:rsid w:val="003866F8"/>
    <w:rsid w:val="0039037A"/>
    <w:rsid w:val="003C2088"/>
    <w:rsid w:val="003F698B"/>
    <w:rsid w:val="003F6FB6"/>
    <w:rsid w:val="003F7547"/>
    <w:rsid w:val="004115C9"/>
    <w:rsid w:val="00411D9C"/>
    <w:rsid w:val="00412F5F"/>
    <w:rsid w:val="004207DD"/>
    <w:rsid w:val="004263C6"/>
    <w:rsid w:val="00440D63"/>
    <w:rsid w:val="00453DEC"/>
    <w:rsid w:val="00456B54"/>
    <w:rsid w:val="00462127"/>
    <w:rsid w:val="00464A31"/>
    <w:rsid w:val="004764B4"/>
    <w:rsid w:val="00482AD5"/>
    <w:rsid w:val="00491394"/>
    <w:rsid w:val="00492520"/>
    <w:rsid w:val="004B3508"/>
    <w:rsid w:val="004B59A8"/>
    <w:rsid w:val="004B7591"/>
    <w:rsid w:val="004C0C57"/>
    <w:rsid w:val="004C2D51"/>
    <w:rsid w:val="004E36DD"/>
    <w:rsid w:val="004E6A90"/>
    <w:rsid w:val="004F31CD"/>
    <w:rsid w:val="00501475"/>
    <w:rsid w:val="00506EBF"/>
    <w:rsid w:val="00507723"/>
    <w:rsid w:val="00507FB5"/>
    <w:rsid w:val="005124B0"/>
    <w:rsid w:val="005144AE"/>
    <w:rsid w:val="00533C02"/>
    <w:rsid w:val="00540F23"/>
    <w:rsid w:val="00543DF7"/>
    <w:rsid w:val="0054640E"/>
    <w:rsid w:val="005510DA"/>
    <w:rsid w:val="005515FD"/>
    <w:rsid w:val="0055223B"/>
    <w:rsid w:val="00556D53"/>
    <w:rsid w:val="00573939"/>
    <w:rsid w:val="005743D2"/>
    <w:rsid w:val="00581916"/>
    <w:rsid w:val="00590418"/>
    <w:rsid w:val="00595438"/>
    <w:rsid w:val="00595A8F"/>
    <w:rsid w:val="005C4BC9"/>
    <w:rsid w:val="005D0EC1"/>
    <w:rsid w:val="005D659D"/>
    <w:rsid w:val="005D6AC6"/>
    <w:rsid w:val="005E3C65"/>
    <w:rsid w:val="005E7A9B"/>
    <w:rsid w:val="005F2C89"/>
    <w:rsid w:val="00627FBE"/>
    <w:rsid w:val="00631795"/>
    <w:rsid w:val="00665C5F"/>
    <w:rsid w:val="00680843"/>
    <w:rsid w:val="00684DA7"/>
    <w:rsid w:val="00691087"/>
    <w:rsid w:val="00692478"/>
    <w:rsid w:val="0069504E"/>
    <w:rsid w:val="006A064A"/>
    <w:rsid w:val="006B4262"/>
    <w:rsid w:val="006B484C"/>
    <w:rsid w:val="006B5B37"/>
    <w:rsid w:val="006B639C"/>
    <w:rsid w:val="006C19BE"/>
    <w:rsid w:val="006C5321"/>
    <w:rsid w:val="006D2C1F"/>
    <w:rsid w:val="006D2F93"/>
    <w:rsid w:val="006E20B7"/>
    <w:rsid w:val="006E3934"/>
    <w:rsid w:val="007025C8"/>
    <w:rsid w:val="00714E1D"/>
    <w:rsid w:val="00716486"/>
    <w:rsid w:val="0071671E"/>
    <w:rsid w:val="0072254A"/>
    <w:rsid w:val="0072320A"/>
    <w:rsid w:val="00725677"/>
    <w:rsid w:val="00725B95"/>
    <w:rsid w:val="0074485C"/>
    <w:rsid w:val="00753295"/>
    <w:rsid w:val="00785B78"/>
    <w:rsid w:val="00794A00"/>
    <w:rsid w:val="007A0A3C"/>
    <w:rsid w:val="007A3FD9"/>
    <w:rsid w:val="007A49E4"/>
    <w:rsid w:val="007A7248"/>
    <w:rsid w:val="007B1138"/>
    <w:rsid w:val="007B74E5"/>
    <w:rsid w:val="007B76D3"/>
    <w:rsid w:val="007C723C"/>
    <w:rsid w:val="007D74AB"/>
    <w:rsid w:val="00804636"/>
    <w:rsid w:val="008065CF"/>
    <w:rsid w:val="008573FF"/>
    <w:rsid w:val="00861C8F"/>
    <w:rsid w:val="00862A7F"/>
    <w:rsid w:val="008645C2"/>
    <w:rsid w:val="00876C69"/>
    <w:rsid w:val="00891828"/>
    <w:rsid w:val="00893458"/>
    <w:rsid w:val="008A55DD"/>
    <w:rsid w:val="008A730E"/>
    <w:rsid w:val="008B4FF9"/>
    <w:rsid w:val="008B6E34"/>
    <w:rsid w:val="008B79EF"/>
    <w:rsid w:val="008C07DE"/>
    <w:rsid w:val="008C1D74"/>
    <w:rsid w:val="008C29E7"/>
    <w:rsid w:val="008C5AB2"/>
    <w:rsid w:val="008E7840"/>
    <w:rsid w:val="008F0E0D"/>
    <w:rsid w:val="009000F1"/>
    <w:rsid w:val="00905B88"/>
    <w:rsid w:val="00915D10"/>
    <w:rsid w:val="00924994"/>
    <w:rsid w:val="009330FC"/>
    <w:rsid w:val="00942DD9"/>
    <w:rsid w:val="0094683F"/>
    <w:rsid w:val="009505A6"/>
    <w:rsid w:val="00980DEF"/>
    <w:rsid w:val="009829DE"/>
    <w:rsid w:val="0098404A"/>
    <w:rsid w:val="009939D0"/>
    <w:rsid w:val="00994CCB"/>
    <w:rsid w:val="00995D87"/>
    <w:rsid w:val="00996830"/>
    <w:rsid w:val="00997116"/>
    <w:rsid w:val="009A2667"/>
    <w:rsid w:val="009A5232"/>
    <w:rsid w:val="009C2058"/>
    <w:rsid w:val="009C5365"/>
    <w:rsid w:val="009C5FF4"/>
    <w:rsid w:val="009F1A9A"/>
    <w:rsid w:val="009F4991"/>
    <w:rsid w:val="009F7145"/>
    <w:rsid w:val="00A01472"/>
    <w:rsid w:val="00A16841"/>
    <w:rsid w:val="00A22FB7"/>
    <w:rsid w:val="00A2346B"/>
    <w:rsid w:val="00A259A2"/>
    <w:rsid w:val="00A30D06"/>
    <w:rsid w:val="00A31CED"/>
    <w:rsid w:val="00A32821"/>
    <w:rsid w:val="00A45866"/>
    <w:rsid w:val="00A45D20"/>
    <w:rsid w:val="00A530DC"/>
    <w:rsid w:val="00A56059"/>
    <w:rsid w:val="00A84EDD"/>
    <w:rsid w:val="00A907EA"/>
    <w:rsid w:val="00A9102A"/>
    <w:rsid w:val="00AC0434"/>
    <w:rsid w:val="00AC1A0A"/>
    <w:rsid w:val="00AC36F8"/>
    <w:rsid w:val="00AD26B2"/>
    <w:rsid w:val="00B03CFE"/>
    <w:rsid w:val="00B12853"/>
    <w:rsid w:val="00B15FEE"/>
    <w:rsid w:val="00B3658A"/>
    <w:rsid w:val="00B406A2"/>
    <w:rsid w:val="00B438B0"/>
    <w:rsid w:val="00B44CD4"/>
    <w:rsid w:val="00B560F2"/>
    <w:rsid w:val="00B61D93"/>
    <w:rsid w:val="00B77DB4"/>
    <w:rsid w:val="00B80273"/>
    <w:rsid w:val="00B84E93"/>
    <w:rsid w:val="00B90E18"/>
    <w:rsid w:val="00B92208"/>
    <w:rsid w:val="00BA2626"/>
    <w:rsid w:val="00BB06DC"/>
    <w:rsid w:val="00BB33AC"/>
    <w:rsid w:val="00BB7F8E"/>
    <w:rsid w:val="00C10F96"/>
    <w:rsid w:val="00C17201"/>
    <w:rsid w:val="00C4211C"/>
    <w:rsid w:val="00C57B38"/>
    <w:rsid w:val="00C61652"/>
    <w:rsid w:val="00C637FB"/>
    <w:rsid w:val="00C74BB1"/>
    <w:rsid w:val="00C914B1"/>
    <w:rsid w:val="00C967B8"/>
    <w:rsid w:val="00C96AB9"/>
    <w:rsid w:val="00CA1C5E"/>
    <w:rsid w:val="00CA384F"/>
    <w:rsid w:val="00CB3BB3"/>
    <w:rsid w:val="00CB4F15"/>
    <w:rsid w:val="00CE555A"/>
    <w:rsid w:val="00CE69FD"/>
    <w:rsid w:val="00D03A20"/>
    <w:rsid w:val="00D11B00"/>
    <w:rsid w:val="00D1416F"/>
    <w:rsid w:val="00D25763"/>
    <w:rsid w:val="00D277C2"/>
    <w:rsid w:val="00D330FF"/>
    <w:rsid w:val="00D416D7"/>
    <w:rsid w:val="00D467BC"/>
    <w:rsid w:val="00D530A5"/>
    <w:rsid w:val="00D56765"/>
    <w:rsid w:val="00D61C2B"/>
    <w:rsid w:val="00D63C5D"/>
    <w:rsid w:val="00D741C9"/>
    <w:rsid w:val="00D75AFF"/>
    <w:rsid w:val="00D811D0"/>
    <w:rsid w:val="00DA14AF"/>
    <w:rsid w:val="00DB4692"/>
    <w:rsid w:val="00DC0D15"/>
    <w:rsid w:val="00DC1626"/>
    <w:rsid w:val="00DC6D94"/>
    <w:rsid w:val="00DD08DA"/>
    <w:rsid w:val="00DE124F"/>
    <w:rsid w:val="00DE267A"/>
    <w:rsid w:val="00DE571B"/>
    <w:rsid w:val="00DF1A5B"/>
    <w:rsid w:val="00DF52E5"/>
    <w:rsid w:val="00DF6A8D"/>
    <w:rsid w:val="00DF708E"/>
    <w:rsid w:val="00E17FBF"/>
    <w:rsid w:val="00E21D71"/>
    <w:rsid w:val="00E31A66"/>
    <w:rsid w:val="00E32C41"/>
    <w:rsid w:val="00E42097"/>
    <w:rsid w:val="00E5557F"/>
    <w:rsid w:val="00E64645"/>
    <w:rsid w:val="00E71DC5"/>
    <w:rsid w:val="00E83515"/>
    <w:rsid w:val="00E840F7"/>
    <w:rsid w:val="00E8442A"/>
    <w:rsid w:val="00E85FC5"/>
    <w:rsid w:val="00E91142"/>
    <w:rsid w:val="00E916B1"/>
    <w:rsid w:val="00E96472"/>
    <w:rsid w:val="00EA05C9"/>
    <w:rsid w:val="00EA3734"/>
    <w:rsid w:val="00EA519E"/>
    <w:rsid w:val="00EC1B83"/>
    <w:rsid w:val="00EC5A8F"/>
    <w:rsid w:val="00ED3A8D"/>
    <w:rsid w:val="00EE0C10"/>
    <w:rsid w:val="00EE0DBE"/>
    <w:rsid w:val="00EE3B61"/>
    <w:rsid w:val="00EE6D8D"/>
    <w:rsid w:val="00EF4508"/>
    <w:rsid w:val="00F04F73"/>
    <w:rsid w:val="00F0557D"/>
    <w:rsid w:val="00F0660F"/>
    <w:rsid w:val="00F07AC3"/>
    <w:rsid w:val="00F07FAF"/>
    <w:rsid w:val="00F16DD7"/>
    <w:rsid w:val="00F314B2"/>
    <w:rsid w:val="00F47FC4"/>
    <w:rsid w:val="00F50727"/>
    <w:rsid w:val="00F521D8"/>
    <w:rsid w:val="00F54E61"/>
    <w:rsid w:val="00F553DB"/>
    <w:rsid w:val="00F64C79"/>
    <w:rsid w:val="00F65773"/>
    <w:rsid w:val="00F80878"/>
    <w:rsid w:val="00F813F6"/>
    <w:rsid w:val="00F84CCF"/>
    <w:rsid w:val="00F9178A"/>
    <w:rsid w:val="00F94F85"/>
    <w:rsid w:val="00F96C12"/>
    <w:rsid w:val="00FB01A0"/>
    <w:rsid w:val="00FB5AED"/>
    <w:rsid w:val="00FC4945"/>
    <w:rsid w:val="00FD31D2"/>
    <w:rsid w:val="00FE60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03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ithub.com/travistai2/open-science-cc"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7" Type="http://schemas.microsoft.com/office/2011/relationships/people" Target="people.xml"/><Relationship Id="rId19" Type="http://schemas.microsoft.com/office/2016/09/relationships/commentsIds" Target="commentsIds.xml"/><Relationship Id="rId2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B5BF2-6D58-0F43-9E3D-B779B4AEC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4480</Words>
  <Characters>25538</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29959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Travis Tai</cp:lastModifiedBy>
  <cp:revision>3</cp:revision>
  <dcterms:created xsi:type="dcterms:W3CDTF">2018-05-08T09:22:00Z</dcterms:created>
  <dcterms:modified xsi:type="dcterms:W3CDTF">2018-05-08T09:35:00Z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http://www.zotero.org/styles/environmental-and-resource-economics</vt:lpwstr>
  </property>
  <property fmtid="{D5CDD505-2E9C-101B-9397-08002B2CF9AE}" pid="7" name="Mendeley Recent Style Name 2_1">
    <vt:lpwstr>Environmental and Resource Economics</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http://www.zotero.org/styles/nature-climate-change</vt:lpwstr>
  </property>
  <property fmtid="{D5CDD505-2E9C-101B-9397-08002B2CF9AE}" pid="19" name="Mendeley Recent Style Name 8_1">
    <vt:lpwstr>Nature Climate Change</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http://www.zotero.org/styles/global-change-biology</vt:lpwstr>
  </property>
  <property fmtid="{D5CDD505-2E9C-101B-9397-08002B2CF9AE}" pid="24" name="Mendeley Unique User Id_1">
    <vt:lpwstr>a6160f75-cb26-3e42-acad-63c7d0691524</vt:lpwstr>
  </property>
</Properties>
</file>